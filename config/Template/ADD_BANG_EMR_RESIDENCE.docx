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F7B" w:rsidRPr="00950828" w:rsidRDefault="00146F7B">
      <w:pPr>
        <w:jc w:val="center"/>
        <w:rPr>
          <w:rFonts w:ascii="Tahoma" w:hAnsi="Tahoma" w:cs="Tahoma"/>
          <w:b/>
          <w:sz w:val="32"/>
        </w:rPr>
      </w:pPr>
      <w:r w:rsidRPr="00950828">
        <w:rPr>
          <w:rFonts w:ascii="Tahoma" w:hAnsi="Tahoma" w:cs="Tahoma"/>
          <w:b/>
          <w:sz w:val="32"/>
        </w:rPr>
        <w:t>ADDENDUM PERJANJIAN PENGIKATAN JUAL BELI (PPJB)</w:t>
      </w:r>
    </w:p>
    <w:p w:rsidR="00146F7B" w:rsidRPr="00950828" w:rsidRDefault="00146F7B">
      <w:pPr>
        <w:jc w:val="center"/>
        <w:rPr>
          <w:rFonts w:ascii="Tahoma" w:hAnsi="Tahoma" w:cs="Tahoma"/>
          <w:b/>
          <w:sz w:val="32"/>
        </w:rPr>
      </w:pPr>
      <w:r w:rsidRPr="00950828">
        <w:rPr>
          <w:rFonts w:ascii="Tahoma" w:hAnsi="Tahoma" w:cs="Tahoma"/>
          <w:b/>
          <w:sz w:val="32"/>
        </w:rPr>
        <w:t>TANAH DAN BANGUNAN</w:t>
      </w:r>
    </w:p>
    <w:p w:rsidR="00146F7B" w:rsidRPr="00950828" w:rsidRDefault="00146F7B">
      <w:pPr>
        <w:jc w:val="center"/>
        <w:rPr>
          <w:rFonts w:ascii="Tahoma" w:hAnsi="Tahoma" w:cs="Tahoma"/>
          <w:b/>
          <w:sz w:val="28"/>
        </w:rPr>
      </w:pPr>
      <w:r w:rsidRPr="00950828">
        <w:rPr>
          <w:rFonts w:ascii="Tahoma" w:hAnsi="Tahoma" w:cs="Tahoma"/>
          <w:b/>
          <w:sz w:val="28"/>
        </w:rPr>
        <w:t>DI PROYEK PERUMAHAN BINTARO JAYA</w:t>
      </w:r>
    </w:p>
    <w:p w:rsidR="00146F7B" w:rsidRPr="00950828" w:rsidRDefault="00146F7B">
      <w:pPr>
        <w:jc w:val="center"/>
        <w:rPr>
          <w:rFonts w:ascii="Tahoma" w:hAnsi="Tahoma" w:cs="Tahoma"/>
          <w:b/>
          <w:sz w:val="24"/>
        </w:rPr>
      </w:pPr>
      <w:proofErr w:type="spellStart"/>
      <w:r w:rsidRPr="00950828">
        <w:rPr>
          <w:rFonts w:ascii="Tahoma" w:hAnsi="Tahoma" w:cs="Tahoma"/>
          <w:b/>
          <w:sz w:val="24"/>
        </w:rPr>
        <w:t>Nomor</w:t>
      </w:r>
      <w:proofErr w:type="spellEnd"/>
      <w:r w:rsidRPr="00950828">
        <w:rPr>
          <w:rFonts w:ascii="Tahoma" w:hAnsi="Tahoma" w:cs="Tahoma"/>
          <w:b/>
          <w:sz w:val="24"/>
        </w:rPr>
        <w:t xml:space="preserve">: </w:t>
      </w:r>
      <w:bookmarkStart w:id="0" w:name="_GoBack"/>
      <w:bookmarkEnd w:id="0"/>
      <w:r w:rsidR="001A240B" w:rsidRPr="00950828">
        <w:rPr>
          <w:rFonts w:ascii="Tahoma" w:hAnsi="Tahoma" w:cs="Tahoma"/>
          <w:b/>
          <w:bCs/>
          <w:sz w:val="24"/>
        </w:rPr>
        <w:t>{</w:t>
      </w:r>
      <w:proofErr w:type="spellStart"/>
      <w:r w:rsidR="001A240B" w:rsidRPr="00950828">
        <w:rPr>
          <w:rFonts w:ascii="Tahoma" w:hAnsi="Tahoma" w:cs="Tahoma"/>
          <w:b/>
          <w:bCs/>
          <w:sz w:val="24"/>
        </w:rPr>
        <w:t>nomor_ppjb</w:t>
      </w:r>
      <w:proofErr w:type="spellEnd"/>
      <w:r w:rsidR="001A240B" w:rsidRPr="00950828">
        <w:rPr>
          <w:rFonts w:ascii="Tahoma" w:hAnsi="Tahoma" w:cs="Tahoma"/>
          <w:b/>
          <w:bCs/>
          <w:sz w:val="24"/>
        </w:rPr>
        <w:t>}</w:t>
      </w:r>
    </w:p>
    <w:p w:rsidR="00146F7B" w:rsidRPr="00950828" w:rsidRDefault="00146F7B">
      <w:pPr>
        <w:jc w:val="center"/>
        <w:rPr>
          <w:rFonts w:ascii="Tahoma" w:hAnsi="Tahoma" w:cs="Tahoma"/>
          <w:sz w:val="28"/>
        </w:rPr>
      </w:pPr>
    </w:p>
    <w:p w:rsidR="00146F7B" w:rsidRPr="00950828" w:rsidRDefault="00146F7B">
      <w:pPr>
        <w:jc w:val="center"/>
        <w:rPr>
          <w:rFonts w:ascii="Tahoma" w:hAnsi="Tahoma" w:cs="Tahoma"/>
          <w:sz w:val="28"/>
        </w:rPr>
      </w:pPr>
    </w:p>
    <w:p w:rsidR="00D10E72" w:rsidRDefault="00D10E72" w:rsidP="00D10E72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hari</w:t>
      </w:r>
      <w:proofErr w:type="spellEnd"/>
      <w:r>
        <w:rPr>
          <w:rFonts w:ascii="Tahoma" w:hAnsi="Tahoma" w:cs="Tahoma"/>
          <w:b/>
          <w:bCs/>
        </w:rPr>
        <w:t xml:space="preserve">} </w:t>
      </w:r>
      <w:proofErr w:type="spellStart"/>
      <w:r>
        <w:rPr>
          <w:rFonts w:ascii="Tahoma" w:hAnsi="Tahoma" w:cs="Tahoma"/>
        </w:rPr>
        <w:t>tanggal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tanggal</w:t>
      </w:r>
      <w:proofErr w:type="spellEnd"/>
      <w:proofErr w:type="gramStart"/>
      <w:r>
        <w:rPr>
          <w:rFonts w:ascii="Tahoma" w:hAnsi="Tahoma" w:cs="Tahoma"/>
          <w:b/>
          <w:bCs/>
        </w:rPr>
        <w:t>}</w:t>
      </w:r>
      <w:r w:rsidR="00EC4832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bulan</w:t>
      </w:r>
      <w:proofErr w:type="spellEnd"/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  <w:bCs/>
        </w:rPr>
        <w:t>{</w:t>
      </w:r>
      <w:proofErr w:type="spellStart"/>
      <w:r>
        <w:rPr>
          <w:rFonts w:ascii="Tahoma" w:hAnsi="Tahoma" w:cs="Tahoma"/>
          <w:b/>
          <w:bCs/>
        </w:rPr>
        <w:t>bulan</w:t>
      </w:r>
      <w:proofErr w:type="spellEnd"/>
      <w:r>
        <w:rPr>
          <w:rFonts w:ascii="Tahoma" w:hAnsi="Tahoma" w:cs="Tahoma"/>
          <w:b/>
          <w:bCs/>
        </w:rPr>
        <w:t xml:space="preserve">} </w:t>
      </w:r>
      <w:r w:rsidR="00EC4832">
        <w:rPr>
          <w:rFonts w:ascii="Tahoma" w:hAnsi="Tahoma" w:cs="Tahoma"/>
          <w:b/>
          <w:bCs/>
        </w:rPr>
        <w:t xml:space="preserve"> </w:t>
      </w:r>
      <w:proofErr w:type="spellStart"/>
      <w:r>
        <w:rPr>
          <w:rFonts w:ascii="Tahoma" w:hAnsi="Tahoma" w:cs="Tahoma"/>
        </w:rPr>
        <w:t>tahun</w:t>
      </w:r>
      <w:proofErr w:type="spellEnd"/>
      <w:r>
        <w:rPr>
          <w:rFonts w:ascii="Tahoma" w:hAnsi="Tahoma" w:cs="Tahoma"/>
        </w:rPr>
        <w:t xml:space="preserve"> </w:t>
      </w:r>
      <w:r>
        <w:rPr>
          <w:rStyle w:val="Strong"/>
          <w:rFonts w:ascii="Tahoma" w:hAnsi="Tahoma" w:cs="Tahoma"/>
        </w:rPr>
        <w:t>{</w:t>
      </w:r>
      <w:proofErr w:type="spellStart"/>
      <w:r>
        <w:rPr>
          <w:rStyle w:val="Strong"/>
          <w:rFonts w:ascii="Tahoma" w:hAnsi="Tahoma" w:cs="Tahoma"/>
        </w:rPr>
        <w:t>tahun</w:t>
      </w:r>
      <w:proofErr w:type="spellEnd"/>
      <w:r>
        <w:rPr>
          <w:rStyle w:val="Strong"/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  <w:r w:rsidR="00EC483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fldChar w:fldCharType="begin"/>
      </w:r>
      <w:r>
        <w:rPr>
          <w:rFonts w:ascii="Tahoma" w:hAnsi="Tahoma" w:cs="Tahoma"/>
        </w:rPr>
        <w:instrText xml:space="preserve"> MERGEFIELD tahun </w:instrText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[</w:t>
      </w:r>
      <w:r>
        <w:rPr>
          <w:rStyle w:val="Strong"/>
          <w:rFonts w:ascii="Tahoma" w:hAnsi="Tahoma" w:cs="Tahoma"/>
        </w:rPr>
        <w:t>{</w:t>
      </w:r>
      <w:proofErr w:type="spellStart"/>
      <w:r>
        <w:rPr>
          <w:rStyle w:val="Strong"/>
          <w:rFonts w:ascii="Tahoma" w:hAnsi="Tahoma" w:cs="Tahoma"/>
        </w:rPr>
        <w:t>tahun_terbilang</w:t>
      </w:r>
      <w:proofErr w:type="spellEnd"/>
      <w:r>
        <w:rPr>
          <w:rStyle w:val="Strong"/>
          <w:rFonts w:ascii="Tahoma" w:hAnsi="Tahoma" w:cs="Tahoma"/>
        </w:rPr>
        <w:t>}</w:t>
      </w:r>
      <w:r>
        <w:rPr>
          <w:rFonts w:ascii="Tahoma" w:hAnsi="Tahoma" w:cs="Tahoma"/>
        </w:rPr>
        <w:t xml:space="preserve">] 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>:</w:t>
      </w: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tabs>
          <w:tab w:val="left" w:pos="567"/>
        </w:tabs>
        <w:ind w:left="426" w:hanging="426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1.</w:t>
      </w:r>
      <w:r w:rsidRPr="00950828">
        <w:rPr>
          <w:rFonts w:ascii="Tahoma" w:hAnsi="Tahoma" w:cs="Tahoma"/>
        </w:rPr>
        <w:tab/>
      </w:r>
      <w:r w:rsidR="00941EB0" w:rsidRPr="00950828">
        <w:rPr>
          <w:rStyle w:val="Strong"/>
          <w:rFonts w:ascii="Tahoma" w:hAnsi="Tahoma" w:cs="Tahoma"/>
        </w:rPr>
        <w:t>{NAMA_PEJABAT}</w:t>
      </w:r>
      <w:r w:rsidR="00E328A6" w:rsidRPr="00950828">
        <w:rPr>
          <w:rFonts w:ascii="Tahoma" w:hAnsi="Tahoma" w:cs="Tahoma"/>
          <w:bCs/>
        </w:rPr>
        <w:t xml:space="preserve">, </w:t>
      </w:r>
      <w:proofErr w:type="spellStart"/>
      <w:r w:rsidR="00E328A6" w:rsidRPr="00950828">
        <w:rPr>
          <w:rFonts w:ascii="Tahoma" w:hAnsi="Tahoma" w:cs="Tahoma"/>
          <w:bCs/>
        </w:rPr>
        <w:t>selaku</w:t>
      </w:r>
      <w:proofErr w:type="spellEnd"/>
      <w:r w:rsidR="00E328A6" w:rsidRPr="00950828">
        <w:rPr>
          <w:rFonts w:ascii="Tahoma" w:hAnsi="Tahoma" w:cs="Tahoma"/>
        </w:rPr>
        <w:t xml:space="preserve"> </w:t>
      </w:r>
      <w:r w:rsidR="00210A3B" w:rsidRPr="00950828">
        <w:rPr>
          <w:rStyle w:val="Strong"/>
          <w:rFonts w:ascii="Tahoma" w:hAnsi="Tahoma" w:cs="Tahoma"/>
        </w:rPr>
        <w:t>{JABATAN_PPJB}</w:t>
      </w:r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berdasarkan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Surat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Kuasa</w:t>
      </w:r>
      <w:proofErr w:type="spellEnd"/>
      <w:r w:rsidR="00E328A6" w:rsidRPr="00950828">
        <w:rPr>
          <w:rFonts w:ascii="Tahoma" w:hAnsi="Tahoma" w:cs="Tahoma"/>
        </w:rPr>
        <w:t xml:space="preserve"> </w:t>
      </w:r>
      <w:r w:rsidR="00D816AC" w:rsidRPr="00950828">
        <w:rPr>
          <w:rFonts w:ascii="Tahoma" w:hAnsi="Tahoma" w:cs="Tahoma"/>
          <w:b/>
        </w:rPr>
        <w:t>{NAMA_PT}</w:t>
      </w:r>
      <w:r w:rsidR="00E328A6" w:rsidRPr="00950828">
        <w:rPr>
          <w:rFonts w:ascii="Tahoma" w:hAnsi="Tahoma" w:cs="Tahoma"/>
        </w:rPr>
        <w:t xml:space="preserve">. </w:t>
      </w:r>
      <w:proofErr w:type="spellStart"/>
      <w:r w:rsidR="00E328A6" w:rsidRPr="00950828">
        <w:rPr>
          <w:rFonts w:ascii="Tahoma" w:hAnsi="Tahoma" w:cs="Tahoma"/>
        </w:rPr>
        <w:t>Nomor</w:t>
      </w:r>
      <w:proofErr w:type="spellEnd"/>
      <w:r w:rsidR="00E328A6" w:rsidRPr="00950828">
        <w:rPr>
          <w:rFonts w:ascii="Tahoma" w:hAnsi="Tahoma" w:cs="Tahoma"/>
        </w:rPr>
        <w:t xml:space="preserve"> </w:t>
      </w:r>
      <w:r w:rsidR="00C55C16" w:rsidRPr="00950828">
        <w:rPr>
          <w:rStyle w:val="Strong"/>
          <w:rFonts w:ascii="Tahoma" w:hAnsi="Tahoma" w:cs="Tahoma"/>
        </w:rPr>
        <w:t>{NOMOR_SK}</w:t>
      </w:r>
      <w:r w:rsidR="00E328A6" w:rsidRPr="00950828">
        <w:rPr>
          <w:rFonts w:ascii="Tahoma" w:hAnsi="Tahoma" w:cs="Tahoma"/>
        </w:rPr>
        <w:t xml:space="preserve">, </w:t>
      </w:r>
      <w:proofErr w:type="spellStart"/>
      <w:r w:rsidR="00E328A6" w:rsidRPr="00950828">
        <w:rPr>
          <w:rFonts w:ascii="Tahoma" w:hAnsi="Tahoma" w:cs="Tahoma"/>
        </w:rPr>
        <w:t>tertanggal</w:t>
      </w:r>
      <w:proofErr w:type="spellEnd"/>
      <w:r w:rsidR="00E328A6" w:rsidRPr="00950828">
        <w:rPr>
          <w:rFonts w:ascii="Tahoma" w:hAnsi="Tahoma" w:cs="Tahoma"/>
        </w:rPr>
        <w:t xml:space="preserve"> </w:t>
      </w:r>
      <w:r w:rsidR="00EA092C" w:rsidRPr="00950828">
        <w:rPr>
          <w:rStyle w:val="Strong"/>
          <w:rFonts w:ascii="Tahoma" w:hAnsi="Tahoma" w:cs="Tahoma"/>
        </w:rPr>
        <w:t>{TANGGAL_SK}</w:t>
      </w:r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dari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dan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oleh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karenanya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bertindak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untuk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dan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atas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proofErr w:type="gramStart"/>
      <w:r w:rsidR="00E328A6" w:rsidRPr="00950828">
        <w:rPr>
          <w:rFonts w:ascii="Tahoma" w:hAnsi="Tahoma" w:cs="Tahoma"/>
        </w:rPr>
        <w:t>nama</w:t>
      </w:r>
      <w:proofErr w:type="spellEnd"/>
      <w:proofErr w:type="gramEnd"/>
      <w:r w:rsidR="00E328A6" w:rsidRPr="00950828">
        <w:rPr>
          <w:rFonts w:ascii="Tahoma" w:hAnsi="Tahoma" w:cs="Tahoma"/>
        </w:rPr>
        <w:t xml:space="preserve"> </w:t>
      </w:r>
      <w:r w:rsidR="005C30F0" w:rsidRPr="00950828">
        <w:rPr>
          <w:rFonts w:ascii="Tahoma" w:hAnsi="Tahoma" w:cs="Tahoma"/>
          <w:b/>
        </w:rPr>
        <w:t>{NAMA_PT}</w:t>
      </w:r>
      <w:r w:rsidR="00E328A6" w:rsidRPr="00950828">
        <w:rPr>
          <w:rFonts w:ascii="Tahoma" w:hAnsi="Tahoma" w:cs="Tahoma"/>
        </w:rPr>
        <w:t xml:space="preserve">, </w:t>
      </w:r>
      <w:proofErr w:type="spellStart"/>
      <w:r w:rsidR="00E328A6" w:rsidRPr="00950828">
        <w:rPr>
          <w:rFonts w:ascii="Tahoma" w:hAnsi="Tahoma" w:cs="Tahoma"/>
        </w:rPr>
        <w:t>badan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hukum</w:t>
      </w:r>
      <w:proofErr w:type="spellEnd"/>
      <w:r w:rsidR="00E328A6" w:rsidRPr="00950828">
        <w:rPr>
          <w:rFonts w:ascii="Tahoma" w:hAnsi="Tahoma" w:cs="Tahoma"/>
        </w:rPr>
        <w:t xml:space="preserve"> Indonesia </w:t>
      </w:r>
      <w:proofErr w:type="spellStart"/>
      <w:r w:rsidR="00E328A6" w:rsidRPr="00950828">
        <w:rPr>
          <w:rFonts w:ascii="Tahoma" w:hAnsi="Tahoma" w:cs="Tahoma"/>
        </w:rPr>
        <w:t>berkedudukan</w:t>
      </w:r>
      <w:proofErr w:type="spellEnd"/>
      <w:r w:rsidR="00E328A6" w:rsidRPr="00950828">
        <w:rPr>
          <w:rFonts w:ascii="Tahoma" w:hAnsi="Tahoma" w:cs="Tahoma"/>
        </w:rPr>
        <w:t xml:space="preserve"> di Jakarta, </w:t>
      </w:r>
      <w:proofErr w:type="spellStart"/>
      <w:r w:rsidR="00E328A6" w:rsidRPr="00950828">
        <w:rPr>
          <w:rFonts w:ascii="Tahoma" w:hAnsi="Tahoma" w:cs="Tahoma"/>
        </w:rPr>
        <w:t>berkantor</w:t>
      </w:r>
      <w:proofErr w:type="spellEnd"/>
      <w:r w:rsidR="00E328A6" w:rsidRPr="00950828">
        <w:rPr>
          <w:rFonts w:ascii="Tahoma" w:hAnsi="Tahoma" w:cs="Tahoma"/>
        </w:rPr>
        <w:t xml:space="preserve"> di </w:t>
      </w:r>
      <w:proofErr w:type="spellStart"/>
      <w:r w:rsidR="00E328A6" w:rsidRPr="00950828">
        <w:rPr>
          <w:rFonts w:ascii="Tahoma" w:hAnsi="Tahoma" w:cs="Tahoma"/>
        </w:rPr>
        <w:t>Bintaro</w:t>
      </w:r>
      <w:proofErr w:type="spellEnd"/>
      <w:r w:rsidR="00E328A6" w:rsidRPr="00950828">
        <w:rPr>
          <w:rFonts w:ascii="Tahoma" w:hAnsi="Tahoma" w:cs="Tahoma"/>
        </w:rPr>
        <w:t xml:space="preserve"> Trade Centre, </w:t>
      </w:r>
      <w:proofErr w:type="spellStart"/>
      <w:r w:rsidR="00E328A6" w:rsidRPr="00950828">
        <w:rPr>
          <w:rFonts w:ascii="Tahoma" w:hAnsi="Tahoma" w:cs="Tahoma"/>
        </w:rPr>
        <w:t>blok</w:t>
      </w:r>
      <w:proofErr w:type="spellEnd"/>
      <w:r w:rsidR="00E328A6" w:rsidRPr="00950828">
        <w:rPr>
          <w:rFonts w:ascii="Tahoma" w:hAnsi="Tahoma" w:cs="Tahoma"/>
        </w:rPr>
        <w:t xml:space="preserve"> K, Jl. </w:t>
      </w:r>
      <w:proofErr w:type="spellStart"/>
      <w:r w:rsidR="00E328A6" w:rsidRPr="00950828">
        <w:rPr>
          <w:rFonts w:ascii="Tahoma" w:hAnsi="Tahoma" w:cs="Tahoma"/>
        </w:rPr>
        <w:t>Jend</w:t>
      </w:r>
      <w:proofErr w:type="spellEnd"/>
      <w:r w:rsidR="00E328A6" w:rsidRPr="00950828">
        <w:rPr>
          <w:rFonts w:ascii="Tahoma" w:hAnsi="Tahoma" w:cs="Tahoma"/>
        </w:rPr>
        <w:t xml:space="preserve">. </w:t>
      </w:r>
      <w:proofErr w:type="spellStart"/>
      <w:r w:rsidR="00E328A6" w:rsidRPr="00950828">
        <w:rPr>
          <w:rFonts w:ascii="Tahoma" w:hAnsi="Tahoma" w:cs="Tahoma"/>
        </w:rPr>
        <w:t>Sudirman</w:t>
      </w:r>
      <w:proofErr w:type="spellEnd"/>
      <w:r w:rsidR="00E328A6" w:rsidRPr="00950828">
        <w:rPr>
          <w:rFonts w:ascii="Tahoma" w:hAnsi="Tahoma" w:cs="Tahoma"/>
        </w:rPr>
        <w:t xml:space="preserve">, </w:t>
      </w:r>
      <w:proofErr w:type="spellStart"/>
      <w:r w:rsidR="00E328A6" w:rsidRPr="00950828">
        <w:rPr>
          <w:rFonts w:ascii="Tahoma" w:hAnsi="Tahoma" w:cs="Tahoma"/>
        </w:rPr>
        <w:t>Bintaro</w:t>
      </w:r>
      <w:proofErr w:type="spellEnd"/>
      <w:r w:rsidR="00E328A6" w:rsidRPr="00950828">
        <w:rPr>
          <w:rFonts w:ascii="Tahoma" w:hAnsi="Tahoma" w:cs="Tahoma"/>
        </w:rPr>
        <w:t xml:space="preserve"> Jaya </w:t>
      </w:r>
      <w:proofErr w:type="spellStart"/>
      <w:r w:rsidR="00E328A6" w:rsidRPr="00950828">
        <w:rPr>
          <w:rFonts w:ascii="Tahoma" w:hAnsi="Tahoma" w:cs="Tahoma"/>
        </w:rPr>
        <w:t>Sektor</w:t>
      </w:r>
      <w:proofErr w:type="spellEnd"/>
      <w:r w:rsidR="00E328A6" w:rsidRPr="00950828">
        <w:rPr>
          <w:rFonts w:ascii="Tahoma" w:hAnsi="Tahoma" w:cs="Tahoma"/>
        </w:rPr>
        <w:t xml:space="preserve"> VII, </w:t>
      </w:r>
      <w:proofErr w:type="spellStart"/>
      <w:r w:rsidR="00E328A6" w:rsidRPr="00950828">
        <w:rPr>
          <w:rFonts w:ascii="Tahoma" w:hAnsi="Tahoma" w:cs="Tahoma"/>
        </w:rPr>
        <w:t>Tangerang</w:t>
      </w:r>
      <w:proofErr w:type="spellEnd"/>
      <w:r w:rsidR="00E328A6" w:rsidRPr="00950828">
        <w:rPr>
          <w:rFonts w:ascii="Tahoma" w:hAnsi="Tahoma" w:cs="Tahoma"/>
        </w:rPr>
        <w:t xml:space="preserve"> 15224, </w:t>
      </w:r>
      <w:proofErr w:type="spellStart"/>
      <w:r w:rsidR="00E328A6" w:rsidRPr="00950828">
        <w:rPr>
          <w:rFonts w:ascii="Tahoma" w:hAnsi="Tahoma" w:cs="Tahoma"/>
        </w:rPr>
        <w:t>untuk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selanjutnya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dalam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Perjanjian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ini</w:t>
      </w:r>
      <w:proofErr w:type="spellEnd"/>
      <w:r w:rsidR="00E328A6" w:rsidRPr="00950828">
        <w:rPr>
          <w:rFonts w:ascii="Tahoma" w:hAnsi="Tahoma" w:cs="Tahoma"/>
        </w:rPr>
        <w:t xml:space="preserve"> </w:t>
      </w:r>
      <w:proofErr w:type="spellStart"/>
      <w:r w:rsidR="00E328A6" w:rsidRPr="00950828">
        <w:rPr>
          <w:rFonts w:ascii="Tahoma" w:hAnsi="Tahoma" w:cs="Tahoma"/>
        </w:rPr>
        <w:t>disebut</w:t>
      </w:r>
      <w:proofErr w:type="spellEnd"/>
      <w:r w:rsidR="00E328A6" w:rsidRPr="00950828">
        <w:rPr>
          <w:rFonts w:ascii="Tahoma" w:hAnsi="Tahoma" w:cs="Tahoma"/>
        </w:rPr>
        <w:t xml:space="preserve"> </w:t>
      </w:r>
      <w:r w:rsidR="00E328A6" w:rsidRPr="00950828">
        <w:rPr>
          <w:rFonts w:ascii="Tahoma" w:hAnsi="Tahoma" w:cs="Tahoma"/>
          <w:b/>
        </w:rPr>
        <w:t>JAYA</w:t>
      </w:r>
      <w:r w:rsidR="00E328A6" w:rsidRPr="00950828">
        <w:rPr>
          <w:rFonts w:ascii="Tahoma" w:hAnsi="Tahoma" w:cs="Tahoma"/>
        </w:rPr>
        <w:t>;</w:t>
      </w: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 w:rsidP="00EE0368">
      <w:pPr>
        <w:ind w:left="45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2.</w:t>
      </w:r>
      <w:r w:rsidRPr="00950828">
        <w:rPr>
          <w:rFonts w:ascii="Tahoma" w:hAnsi="Tahoma" w:cs="Tahoma"/>
        </w:rPr>
        <w:tab/>
      </w:r>
      <w:r w:rsidR="00DC0687" w:rsidRPr="00950828">
        <w:rPr>
          <w:rStyle w:val="Strong"/>
          <w:rFonts w:ascii="Tahoma" w:hAnsi="Tahoma" w:cs="Tahoma"/>
        </w:rPr>
        <w:t>{</w:t>
      </w:r>
      <w:proofErr w:type="spellStart"/>
      <w:r w:rsidR="00DC0687" w:rsidRPr="00950828">
        <w:rPr>
          <w:rStyle w:val="Strong"/>
          <w:rFonts w:ascii="Tahoma" w:hAnsi="Tahoma" w:cs="Tahoma"/>
        </w:rPr>
        <w:t>nama_pembeli</w:t>
      </w:r>
      <w:proofErr w:type="spellEnd"/>
      <w:r w:rsidR="00DC0687" w:rsidRPr="00950828">
        <w:rPr>
          <w:rStyle w:val="Strong"/>
          <w:rFonts w:ascii="Tahoma" w:hAnsi="Tahoma" w:cs="Tahoma"/>
        </w:rPr>
        <w:t>}</w:t>
      </w:r>
      <w:r w:rsidR="00EE0368" w:rsidRPr="00950828">
        <w:rPr>
          <w:rFonts w:ascii="Tahoma" w:hAnsi="Tahoma" w:cs="Tahoma"/>
        </w:rPr>
        <w:t xml:space="preserve">, </w:t>
      </w:r>
      <w:proofErr w:type="spellStart"/>
      <w:r w:rsidR="00EE0368" w:rsidRPr="00950828">
        <w:rPr>
          <w:rFonts w:ascii="Tahoma" w:hAnsi="Tahoma" w:cs="Tahoma"/>
        </w:rPr>
        <w:t>selaku</w:t>
      </w:r>
      <w:proofErr w:type="spellEnd"/>
      <w:r w:rsidR="00EE0368" w:rsidRPr="00950828">
        <w:rPr>
          <w:rFonts w:ascii="Tahoma" w:hAnsi="Tahoma" w:cs="Tahoma"/>
        </w:rPr>
        <w:t xml:space="preserve"> </w:t>
      </w:r>
      <w:proofErr w:type="spellStart"/>
      <w:r w:rsidR="00EE0368" w:rsidRPr="00950828">
        <w:rPr>
          <w:rFonts w:ascii="Tahoma" w:hAnsi="Tahoma" w:cs="Tahoma"/>
        </w:rPr>
        <w:t>pribadi</w:t>
      </w:r>
      <w:proofErr w:type="spellEnd"/>
      <w:r w:rsidR="00EE0368" w:rsidRPr="00950828">
        <w:rPr>
          <w:rFonts w:ascii="Tahoma" w:hAnsi="Tahoma" w:cs="Tahoma"/>
        </w:rPr>
        <w:t xml:space="preserve">, yang </w:t>
      </w:r>
      <w:proofErr w:type="spellStart"/>
      <w:r w:rsidR="00EE0368" w:rsidRPr="00950828">
        <w:rPr>
          <w:rFonts w:ascii="Tahoma" w:hAnsi="Tahoma" w:cs="Tahoma"/>
        </w:rPr>
        <w:t>beralamat</w:t>
      </w:r>
      <w:proofErr w:type="spellEnd"/>
      <w:r w:rsidR="00EE0368" w:rsidRPr="00950828">
        <w:rPr>
          <w:rFonts w:ascii="Tahoma" w:hAnsi="Tahoma" w:cs="Tahoma"/>
        </w:rPr>
        <w:t xml:space="preserve"> di </w:t>
      </w:r>
      <w:r w:rsidR="00771882" w:rsidRPr="00950828">
        <w:rPr>
          <w:rStyle w:val="Strong"/>
          <w:rFonts w:ascii="Tahoma" w:hAnsi="Tahoma" w:cs="Tahoma"/>
        </w:rPr>
        <w:t>{</w:t>
      </w:r>
      <w:proofErr w:type="spellStart"/>
      <w:r w:rsidR="00771882" w:rsidRPr="00950828">
        <w:rPr>
          <w:rStyle w:val="Strong"/>
          <w:rFonts w:ascii="Tahoma" w:hAnsi="Tahoma" w:cs="Tahoma"/>
        </w:rPr>
        <w:t>alamat</w:t>
      </w:r>
      <w:proofErr w:type="spellEnd"/>
      <w:r w:rsidR="00771882" w:rsidRPr="00950828">
        <w:rPr>
          <w:rStyle w:val="Strong"/>
          <w:rFonts w:ascii="Tahoma" w:hAnsi="Tahoma" w:cs="Tahoma"/>
        </w:rPr>
        <w:t>}</w:t>
      </w:r>
      <w:r w:rsidR="00EE0368" w:rsidRPr="00950828">
        <w:rPr>
          <w:rFonts w:ascii="Tahoma" w:hAnsi="Tahoma" w:cs="Tahoma"/>
        </w:rPr>
        <w:t xml:space="preserve"> </w:t>
      </w:r>
      <w:proofErr w:type="spellStart"/>
      <w:r w:rsidR="00EE0368" w:rsidRPr="00950828">
        <w:rPr>
          <w:rFonts w:ascii="Tahoma" w:hAnsi="Tahoma" w:cs="Tahoma"/>
        </w:rPr>
        <w:t>untuk</w:t>
      </w:r>
      <w:proofErr w:type="spellEnd"/>
      <w:r w:rsidR="00EE0368" w:rsidRPr="00950828">
        <w:rPr>
          <w:rFonts w:ascii="Tahoma" w:hAnsi="Tahoma" w:cs="Tahoma"/>
        </w:rPr>
        <w:t xml:space="preserve"> </w:t>
      </w:r>
      <w:proofErr w:type="spellStart"/>
      <w:r w:rsidR="00EE0368" w:rsidRPr="00950828">
        <w:rPr>
          <w:rFonts w:ascii="Tahoma" w:hAnsi="Tahoma" w:cs="Tahoma"/>
        </w:rPr>
        <w:t>selanjutnya</w:t>
      </w:r>
      <w:proofErr w:type="spellEnd"/>
      <w:r w:rsidR="00EE0368" w:rsidRPr="00950828">
        <w:rPr>
          <w:rFonts w:ascii="Tahoma" w:hAnsi="Tahoma" w:cs="Tahoma"/>
        </w:rPr>
        <w:t xml:space="preserve"> </w:t>
      </w:r>
      <w:proofErr w:type="spellStart"/>
      <w:r w:rsidR="00EE0368" w:rsidRPr="00950828">
        <w:rPr>
          <w:rFonts w:ascii="Tahoma" w:hAnsi="Tahoma" w:cs="Tahoma"/>
        </w:rPr>
        <w:t>dalam</w:t>
      </w:r>
      <w:proofErr w:type="spellEnd"/>
      <w:r w:rsidR="00EE0368" w:rsidRPr="00950828">
        <w:rPr>
          <w:rFonts w:ascii="Tahoma" w:hAnsi="Tahoma" w:cs="Tahoma"/>
        </w:rPr>
        <w:t xml:space="preserve"> </w:t>
      </w:r>
      <w:proofErr w:type="spellStart"/>
      <w:r w:rsidR="00EE0368" w:rsidRPr="00950828">
        <w:rPr>
          <w:rFonts w:ascii="Tahoma" w:hAnsi="Tahoma" w:cs="Tahoma"/>
        </w:rPr>
        <w:t>perjanjian</w:t>
      </w:r>
      <w:proofErr w:type="spellEnd"/>
      <w:r w:rsidR="00EE0368" w:rsidRPr="00950828">
        <w:rPr>
          <w:rFonts w:ascii="Tahoma" w:hAnsi="Tahoma" w:cs="Tahoma"/>
        </w:rPr>
        <w:t xml:space="preserve"> </w:t>
      </w:r>
      <w:proofErr w:type="spellStart"/>
      <w:r w:rsidR="00EE0368" w:rsidRPr="00950828">
        <w:rPr>
          <w:rFonts w:ascii="Tahoma" w:hAnsi="Tahoma" w:cs="Tahoma"/>
        </w:rPr>
        <w:t>ini</w:t>
      </w:r>
      <w:proofErr w:type="spellEnd"/>
      <w:r w:rsidR="00EE0368" w:rsidRPr="00950828">
        <w:rPr>
          <w:rFonts w:ascii="Tahoma" w:hAnsi="Tahoma" w:cs="Tahoma"/>
        </w:rPr>
        <w:t xml:space="preserve"> </w:t>
      </w:r>
      <w:proofErr w:type="spellStart"/>
      <w:r w:rsidR="00EE0368" w:rsidRPr="00950828">
        <w:rPr>
          <w:rFonts w:ascii="Tahoma" w:hAnsi="Tahoma" w:cs="Tahoma"/>
        </w:rPr>
        <w:t>disebut</w:t>
      </w:r>
      <w:proofErr w:type="spellEnd"/>
      <w:r w:rsidR="00EE0368" w:rsidRPr="00950828">
        <w:rPr>
          <w:rFonts w:ascii="Tahoma" w:hAnsi="Tahoma" w:cs="Tahoma"/>
        </w:rPr>
        <w:t xml:space="preserve"> </w:t>
      </w:r>
      <w:r w:rsidR="00EE0368" w:rsidRPr="00950828">
        <w:rPr>
          <w:rFonts w:ascii="Tahoma" w:hAnsi="Tahoma" w:cs="Tahoma"/>
          <w:b/>
        </w:rPr>
        <w:t>PEMBELI</w:t>
      </w:r>
      <w:r w:rsidR="00EE0368" w:rsidRPr="00950828">
        <w:rPr>
          <w:rFonts w:ascii="Tahoma" w:hAnsi="Tahoma" w:cs="Tahoma"/>
        </w:rPr>
        <w:t>.</w:t>
      </w:r>
    </w:p>
    <w:p w:rsidR="00EE0368" w:rsidRPr="00950828" w:rsidRDefault="00EE0368" w:rsidP="00EE0368">
      <w:pPr>
        <w:ind w:left="450" w:hanging="450"/>
        <w:jc w:val="both"/>
        <w:rPr>
          <w:rFonts w:ascii="Tahoma" w:hAnsi="Tahoma" w:cs="Tahoma"/>
        </w:rPr>
      </w:pPr>
    </w:p>
    <w:p w:rsidR="00146F7B" w:rsidRPr="00950828" w:rsidRDefault="00146F7B">
      <w:pPr>
        <w:pStyle w:val="BodyText"/>
        <w:rPr>
          <w:rFonts w:ascii="Tahoma" w:hAnsi="Tahoma" w:cs="Tahoma"/>
        </w:rPr>
      </w:pPr>
      <w:r w:rsidRPr="00950828">
        <w:rPr>
          <w:rFonts w:ascii="Tahoma" w:hAnsi="Tahoma" w:cs="Tahoma"/>
        </w:rPr>
        <w:t xml:space="preserve">JAYA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PEMBELI (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“</w:t>
      </w:r>
      <w:r w:rsidR="003C666A" w:rsidRPr="00950828">
        <w:rPr>
          <w:rFonts w:ascii="Tahoma" w:hAnsi="Tahoma" w:cs="Tahoma"/>
        </w:rPr>
        <w:t>PARA PIHAK</w:t>
      </w:r>
      <w:r w:rsidRPr="00950828">
        <w:rPr>
          <w:rFonts w:ascii="Tahoma" w:hAnsi="Tahoma" w:cs="Tahoma"/>
        </w:rPr>
        <w:t xml:space="preserve">”) </w:t>
      </w:r>
      <w:proofErr w:type="spellStart"/>
      <w:r w:rsidRPr="00950828">
        <w:rPr>
          <w:rFonts w:ascii="Tahoma" w:hAnsi="Tahoma" w:cs="Tahoma"/>
        </w:rPr>
        <w:t>terlebih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dahulu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menerangkan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terlebih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dahulu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hal-hal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sebagai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berikut</w:t>
      </w:r>
      <w:proofErr w:type="spellEnd"/>
      <w:r w:rsidRPr="00950828">
        <w:rPr>
          <w:rFonts w:ascii="Tahoma" w:hAnsi="Tahoma" w:cs="Tahoma"/>
        </w:rPr>
        <w:t>:</w:t>
      </w:r>
    </w:p>
    <w:p w:rsidR="00146F7B" w:rsidRPr="00950828" w:rsidRDefault="00146F7B">
      <w:pPr>
        <w:jc w:val="both"/>
        <w:rPr>
          <w:rFonts w:ascii="Tahoma" w:hAnsi="Tahoma" w:cs="Tahoma"/>
        </w:rPr>
      </w:pPr>
    </w:p>
    <w:p w:rsidR="00EE0368" w:rsidRPr="00950828" w:rsidRDefault="00EE0368" w:rsidP="001C60AE">
      <w:pPr>
        <w:numPr>
          <w:ilvl w:val="0"/>
          <w:numId w:val="20"/>
        </w:numPr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antara</w:t>
      </w:r>
      <w:proofErr w:type="spellEnd"/>
      <w:r w:rsidRPr="00950828">
        <w:rPr>
          <w:rFonts w:ascii="Tahoma" w:hAnsi="Tahoma" w:cs="Tahoma"/>
        </w:rPr>
        <w:t xml:space="preserve"> PARA PIHAK </w:t>
      </w:r>
      <w:proofErr w:type="spellStart"/>
      <w:r w:rsidRPr="00950828">
        <w:rPr>
          <w:rFonts w:ascii="Tahoma" w:hAnsi="Tahoma" w:cs="Tahoma"/>
        </w:rPr>
        <w:t>telah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ditandatangani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Pengikatan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Jual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Beli</w:t>
      </w:r>
      <w:proofErr w:type="spellEnd"/>
      <w:r w:rsidRPr="00950828">
        <w:rPr>
          <w:rFonts w:ascii="Tahoma" w:hAnsi="Tahoma" w:cs="Tahoma"/>
        </w:rPr>
        <w:t xml:space="preserve"> Tanah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Proyek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Perumahan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Nomor</w:t>
      </w:r>
      <w:proofErr w:type="spellEnd"/>
      <w:r w:rsidRPr="00950828">
        <w:rPr>
          <w:rFonts w:ascii="Tahoma" w:hAnsi="Tahoma" w:cs="Tahoma"/>
        </w:rPr>
        <w:t xml:space="preserve"> </w:t>
      </w:r>
      <w:r w:rsidR="00551516" w:rsidRPr="00275A63">
        <w:rPr>
          <w:rStyle w:val="Strong"/>
          <w:rFonts w:ascii="Tahoma" w:hAnsi="Tahoma" w:cs="Tahoma"/>
        </w:rPr>
        <w:t>{</w:t>
      </w:r>
      <w:proofErr w:type="spellStart"/>
      <w:r w:rsidR="00551516" w:rsidRPr="00275A63">
        <w:rPr>
          <w:rStyle w:val="Strong"/>
          <w:rFonts w:ascii="Tahoma" w:hAnsi="Tahoma" w:cs="Tahoma"/>
        </w:rPr>
        <w:t>nomor_ppjb</w:t>
      </w:r>
      <w:proofErr w:type="spellEnd"/>
      <w:r w:rsidR="00551516"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tertanggal</w:t>
      </w:r>
      <w:proofErr w:type="spellEnd"/>
      <w:r w:rsidRPr="00950828">
        <w:rPr>
          <w:rFonts w:ascii="Tahoma" w:hAnsi="Tahoma" w:cs="Tahoma"/>
        </w:rPr>
        <w:t xml:space="preserve"> </w:t>
      </w:r>
      <w:r w:rsidR="00834C26">
        <w:rPr>
          <w:rFonts w:ascii="Tahoma" w:hAnsi="Tahoma" w:cs="Tahoma"/>
          <w:b/>
          <w:bCs/>
        </w:rPr>
        <w:t>{</w:t>
      </w:r>
      <w:proofErr w:type="spellStart"/>
      <w:r w:rsidR="00834C26">
        <w:rPr>
          <w:rFonts w:ascii="Tahoma" w:hAnsi="Tahoma" w:cs="Tahoma"/>
          <w:b/>
          <w:bCs/>
        </w:rPr>
        <w:t>tanggal_ppjb</w:t>
      </w:r>
      <w:proofErr w:type="spellEnd"/>
      <w:r w:rsidR="00834C26">
        <w:rPr>
          <w:rFonts w:ascii="Tahoma" w:hAnsi="Tahoma" w:cs="Tahoma"/>
          <w:b/>
          <w:bCs/>
        </w:rPr>
        <w:t>}</w:t>
      </w:r>
      <w:r w:rsidRPr="00950828">
        <w:rPr>
          <w:rFonts w:ascii="Tahoma" w:hAnsi="Tahoma" w:cs="Tahoma"/>
          <w:b/>
          <w:bCs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tanah</w:t>
      </w:r>
      <w:proofErr w:type="spellEnd"/>
      <w:r w:rsidRPr="00950828">
        <w:rPr>
          <w:rFonts w:ascii="Tahoma" w:hAnsi="Tahoma" w:cs="Tahoma"/>
        </w:rPr>
        <w:t xml:space="preserve"> </w:t>
      </w:r>
      <w:r w:rsidR="00BE02F2" w:rsidRPr="00275A63">
        <w:rPr>
          <w:rStyle w:val="Strong"/>
          <w:rFonts w:ascii="Tahoma" w:hAnsi="Tahoma" w:cs="Tahoma"/>
        </w:rPr>
        <w:t>{</w:t>
      </w:r>
      <w:proofErr w:type="spellStart"/>
      <w:r w:rsidR="00BE02F2" w:rsidRPr="00275A63">
        <w:rPr>
          <w:rStyle w:val="Strong"/>
          <w:rFonts w:ascii="Tahoma" w:hAnsi="Tahoma" w:cs="Tahoma"/>
        </w:rPr>
        <w:t>luas_tanah</w:t>
      </w:r>
      <w:proofErr w:type="spellEnd"/>
      <w:r w:rsidR="00BE02F2"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="00BE02F2" w:rsidRPr="00275A63">
        <w:rPr>
          <w:rStyle w:val="Strong"/>
          <w:rFonts w:ascii="Tahoma" w:hAnsi="Tahoma" w:cs="Tahoma"/>
          <w:i/>
        </w:rPr>
        <w:t>{</w:t>
      </w:r>
      <w:proofErr w:type="spellStart"/>
      <w:r w:rsidR="00BE02F2" w:rsidRPr="00275A63">
        <w:rPr>
          <w:rStyle w:val="Strong"/>
          <w:rFonts w:ascii="Tahoma" w:hAnsi="Tahoma" w:cs="Tahoma"/>
          <w:i/>
        </w:rPr>
        <w:t>luas_tanah</w:t>
      </w:r>
      <w:r w:rsidR="00BE02F2">
        <w:rPr>
          <w:rStyle w:val="Strong"/>
          <w:rFonts w:ascii="Tahoma" w:hAnsi="Tahoma" w:cs="Tahoma"/>
          <w:i/>
        </w:rPr>
        <w:t>_terbilang</w:t>
      </w:r>
      <w:proofErr w:type="spellEnd"/>
      <w:r w:rsidR="00BE02F2" w:rsidRPr="00275A63">
        <w:rPr>
          <w:rStyle w:val="Strong"/>
          <w:rFonts w:ascii="Tahoma" w:hAnsi="Tahoma" w:cs="Tahoma"/>
          <w:i/>
        </w:rPr>
        <w:t>}</w:t>
      </w:r>
      <w:r w:rsidRPr="00950828">
        <w:rPr>
          <w:rFonts w:ascii="Tahoma" w:hAnsi="Tahoma" w:cs="Tahoma"/>
        </w:rPr>
        <w:t xml:space="preserve">] 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luas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</w:t>
      </w:r>
      <w:r w:rsidR="00596E5F" w:rsidRPr="00275A63">
        <w:rPr>
          <w:rStyle w:val="Strong"/>
          <w:rFonts w:ascii="Tahoma" w:hAnsi="Tahoma" w:cs="Tahoma"/>
        </w:rPr>
        <w:t>{</w:t>
      </w:r>
      <w:proofErr w:type="spellStart"/>
      <w:r w:rsidR="00596E5F" w:rsidRPr="00275A63">
        <w:rPr>
          <w:rStyle w:val="Strong"/>
          <w:rFonts w:ascii="Tahoma" w:hAnsi="Tahoma" w:cs="Tahoma"/>
        </w:rPr>
        <w:t>luas_bangunan</w:t>
      </w:r>
      <w:proofErr w:type="spellEnd"/>
      <w:r w:rsidR="00596E5F"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m² [</w:t>
      </w:r>
      <w:r w:rsidR="002F51A8" w:rsidRPr="00275A63">
        <w:rPr>
          <w:rStyle w:val="Emphasis"/>
          <w:rFonts w:ascii="Tahoma" w:hAnsi="Tahoma" w:cs="Tahoma"/>
          <w:b/>
          <w:bCs/>
        </w:rPr>
        <w:t>{</w:t>
      </w:r>
      <w:proofErr w:type="spellStart"/>
      <w:r w:rsidR="002F51A8" w:rsidRPr="00275A63">
        <w:rPr>
          <w:rStyle w:val="Emphasis"/>
          <w:rFonts w:ascii="Tahoma" w:hAnsi="Tahoma" w:cs="Tahoma"/>
          <w:b/>
          <w:bCs/>
        </w:rPr>
        <w:t>luas_bangunan</w:t>
      </w:r>
      <w:r w:rsidR="002F51A8">
        <w:rPr>
          <w:rStyle w:val="Emphasis"/>
          <w:rFonts w:ascii="Tahoma" w:hAnsi="Tahoma" w:cs="Tahoma"/>
          <w:b/>
          <w:bCs/>
        </w:rPr>
        <w:t>_terbilang</w:t>
      </w:r>
      <w:proofErr w:type="spellEnd"/>
      <w:r w:rsidR="002F51A8" w:rsidRPr="00275A63">
        <w:rPr>
          <w:rStyle w:val="Emphasis"/>
          <w:rFonts w:ascii="Tahoma" w:hAnsi="Tahoma" w:cs="Tahoma"/>
          <w:b/>
          <w:bCs/>
        </w:rPr>
        <w:t>}</w:t>
      </w:r>
      <w:r w:rsidR="0075003E">
        <w:rPr>
          <w:rStyle w:val="Emphasis"/>
          <w:rFonts w:ascii="Tahoma" w:hAnsi="Tahoma" w:cs="Tahoma"/>
          <w:b/>
          <w:bCs/>
        </w:rPr>
        <w:t xml:space="preserve"> </w:t>
      </w:r>
      <w:r w:rsidRPr="00950828">
        <w:rPr>
          <w:rFonts w:ascii="Tahoma" w:hAnsi="Tahoma" w:cs="Tahoma"/>
        </w:rPr>
        <w:t xml:space="preserve">meter </w:t>
      </w:r>
      <w:proofErr w:type="spellStart"/>
      <w:r w:rsidRPr="00950828">
        <w:rPr>
          <w:rFonts w:ascii="Tahoma" w:hAnsi="Tahoma" w:cs="Tahoma"/>
        </w:rPr>
        <w:t>persegi</w:t>
      </w:r>
      <w:proofErr w:type="spellEnd"/>
      <w:r w:rsidRPr="00950828">
        <w:rPr>
          <w:rFonts w:ascii="Tahoma" w:hAnsi="Tahoma" w:cs="Tahoma"/>
        </w:rPr>
        <w:t xml:space="preserve">], type </w:t>
      </w:r>
      <w:r w:rsidR="001064F5" w:rsidRPr="00275A63">
        <w:rPr>
          <w:rFonts w:ascii="Tahoma" w:hAnsi="Tahoma" w:cs="Tahoma"/>
        </w:rPr>
        <w:t xml:space="preserve"> </w:t>
      </w:r>
      <w:r w:rsidR="001064F5" w:rsidRPr="00275A63">
        <w:rPr>
          <w:rStyle w:val="Strong"/>
          <w:rFonts w:ascii="Tahoma" w:hAnsi="Tahoma" w:cs="Tahoma"/>
        </w:rPr>
        <w:t>{</w:t>
      </w:r>
      <w:proofErr w:type="spellStart"/>
      <w:r w:rsidR="001064F5" w:rsidRPr="00275A63">
        <w:rPr>
          <w:rStyle w:val="Strong"/>
          <w:rFonts w:ascii="Tahoma" w:hAnsi="Tahoma" w:cs="Tahoma"/>
        </w:rPr>
        <w:t>tipe_bangunan</w:t>
      </w:r>
      <w:proofErr w:type="spellEnd"/>
      <w:r w:rsidR="001064F5"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terletak</w:t>
      </w:r>
      <w:proofErr w:type="spellEnd"/>
      <w:r w:rsidRPr="00950828">
        <w:rPr>
          <w:rFonts w:ascii="Tahoma" w:hAnsi="Tahoma" w:cs="Tahoma"/>
        </w:rPr>
        <w:t xml:space="preserve"> di Blok </w:t>
      </w:r>
      <w:r w:rsidR="00560FCA" w:rsidRPr="00275A63">
        <w:rPr>
          <w:rStyle w:val="Strong"/>
          <w:rFonts w:ascii="Tahoma" w:hAnsi="Tahoma" w:cs="Tahoma"/>
        </w:rPr>
        <w:t>{</w:t>
      </w:r>
      <w:proofErr w:type="spellStart"/>
      <w:r w:rsidR="00560FCA" w:rsidRPr="00275A63">
        <w:rPr>
          <w:rStyle w:val="Strong"/>
          <w:rFonts w:ascii="Tahoma" w:hAnsi="Tahoma" w:cs="Tahoma"/>
        </w:rPr>
        <w:t>kode_blok</w:t>
      </w:r>
      <w:proofErr w:type="spellEnd"/>
      <w:r w:rsidR="00560FCA" w:rsidRPr="00275A63">
        <w:rPr>
          <w:rStyle w:val="Strong"/>
          <w:rFonts w:ascii="Tahoma" w:hAnsi="Tahoma" w:cs="Tahoma"/>
        </w:rPr>
        <w:t>}</w:t>
      </w:r>
      <w:r w:rsidRPr="00950828">
        <w:rPr>
          <w:rFonts w:ascii="Tahoma" w:hAnsi="Tahoma" w:cs="Tahoma"/>
          <w:b/>
          <w:bCs/>
        </w:rPr>
        <w:t xml:space="preserve">  </w:t>
      </w:r>
      <w:proofErr w:type="spellStart"/>
      <w:r w:rsidRPr="00950828">
        <w:rPr>
          <w:rFonts w:ascii="Tahoma" w:hAnsi="Tahoma" w:cs="Tahoma"/>
        </w:rPr>
        <w:t>Bintaro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Kabupaten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Tangerang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seharga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Rp</w:t>
      </w:r>
      <w:proofErr w:type="spellEnd"/>
      <w:r w:rsidRPr="00950828">
        <w:rPr>
          <w:rFonts w:ascii="Tahoma" w:hAnsi="Tahoma" w:cs="Tahoma"/>
        </w:rPr>
        <w:t xml:space="preserve">. </w:t>
      </w:r>
      <w:r w:rsidR="001C60AE">
        <w:rPr>
          <w:rFonts w:ascii="Tahoma" w:hAnsi="Tahoma" w:cs="Tahoma"/>
          <w:b/>
          <w:bCs/>
        </w:rPr>
        <w:t>{</w:t>
      </w:r>
      <w:proofErr w:type="spellStart"/>
      <w:r w:rsidR="001C60AE" w:rsidRPr="001C60AE">
        <w:rPr>
          <w:rFonts w:ascii="Tahoma" w:hAnsi="Tahoma" w:cs="Tahoma"/>
          <w:b/>
          <w:bCs/>
        </w:rPr>
        <w:t>total_harga</w:t>
      </w:r>
      <w:proofErr w:type="spellEnd"/>
      <w:r w:rsidR="001C60AE">
        <w:rPr>
          <w:rFonts w:ascii="Tahoma" w:hAnsi="Tahoma" w:cs="Tahoma"/>
          <w:b/>
          <w:bCs/>
        </w:rPr>
        <w:t>}</w:t>
      </w:r>
      <w:r w:rsidR="001C60AE" w:rsidRPr="001C60AE">
        <w:rPr>
          <w:rFonts w:ascii="Tahoma" w:hAnsi="Tahoma" w:cs="Tahoma"/>
          <w:b/>
          <w:bCs/>
        </w:rPr>
        <w:t xml:space="preserve"> </w:t>
      </w:r>
      <w:r w:rsidRPr="00950828">
        <w:rPr>
          <w:rFonts w:ascii="Tahoma" w:hAnsi="Tahoma" w:cs="Tahoma"/>
        </w:rPr>
        <w:t>[</w:t>
      </w:r>
      <w:r w:rsidR="00B761F3" w:rsidRPr="00D27B88">
        <w:rPr>
          <w:rFonts w:ascii="Tahoma" w:hAnsi="Tahoma" w:cs="Tahoma"/>
          <w:b/>
          <w:bCs/>
          <w:i/>
        </w:rPr>
        <w:t>{</w:t>
      </w:r>
      <w:proofErr w:type="spellStart"/>
      <w:r w:rsidR="00B761F3" w:rsidRPr="00D27B88">
        <w:rPr>
          <w:rFonts w:ascii="Tahoma" w:hAnsi="Tahoma" w:cs="Tahoma"/>
          <w:b/>
          <w:bCs/>
          <w:i/>
        </w:rPr>
        <w:t>total_harga_terbilang</w:t>
      </w:r>
      <w:proofErr w:type="spellEnd"/>
      <w:r w:rsidR="00B761F3" w:rsidRPr="00D27B88">
        <w:rPr>
          <w:rFonts w:ascii="Tahoma" w:hAnsi="Tahoma" w:cs="Tahoma"/>
          <w:b/>
          <w:bCs/>
          <w:i/>
        </w:rPr>
        <w:t>}</w:t>
      </w:r>
      <w:r w:rsidRPr="00950828">
        <w:rPr>
          <w:rFonts w:ascii="Tahoma" w:hAnsi="Tahoma" w:cs="Tahoma"/>
        </w:rPr>
        <w:t xml:space="preserve">],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  <w:bCs/>
        </w:rPr>
        <w:t>“PPJB”</w:t>
      </w:r>
      <w:r w:rsidRPr="00950828">
        <w:rPr>
          <w:rFonts w:ascii="Tahoma" w:hAnsi="Tahoma" w:cs="Tahoma"/>
        </w:rPr>
        <w:t>.</w:t>
      </w:r>
    </w:p>
    <w:p w:rsidR="00146F7B" w:rsidRPr="00950828" w:rsidRDefault="00146F7B">
      <w:pPr>
        <w:jc w:val="both"/>
        <w:rPr>
          <w:rFonts w:ascii="Tahoma" w:hAnsi="Tahoma" w:cs="Tahoma"/>
        </w:rPr>
      </w:pPr>
    </w:p>
    <w:p w:rsidR="00146F7B" w:rsidRPr="00950828" w:rsidRDefault="00146F7B">
      <w:pPr>
        <w:ind w:left="45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b.</w:t>
      </w:r>
      <w:r w:rsidRPr="00950828">
        <w:rPr>
          <w:rFonts w:ascii="Tahoma" w:hAnsi="Tahoma" w:cs="Tahoma"/>
        </w:rPr>
        <w:tab/>
      </w: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, </w:t>
      </w:r>
      <w:r w:rsidR="003C666A" w:rsidRPr="00950828">
        <w:rPr>
          <w:rFonts w:ascii="Tahoma" w:hAnsi="Tahoma" w:cs="Tahoma"/>
        </w:rPr>
        <w:t>PARA PIHAK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sepakat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menambahkan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fasilitas-fasilitas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khusus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pada</w:t>
      </w:r>
      <w:proofErr w:type="spellEnd"/>
      <w:r w:rsidRPr="00950828">
        <w:rPr>
          <w:rFonts w:ascii="Tahoma" w:hAnsi="Tahoma" w:cs="Tahoma"/>
        </w:rPr>
        <w:t xml:space="preserve"> TANAH DAN BANGUNAN yang </w:t>
      </w:r>
      <w:proofErr w:type="spellStart"/>
      <w:r w:rsidRPr="00950828">
        <w:rPr>
          <w:rFonts w:ascii="Tahoma" w:hAnsi="Tahoma" w:cs="Tahoma"/>
        </w:rPr>
        <w:t>berlokasi</w:t>
      </w:r>
      <w:proofErr w:type="spellEnd"/>
      <w:r w:rsidRPr="00950828">
        <w:rPr>
          <w:rFonts w:ascii="Tahoma" w:hAnsi="Tahoma" w:cs="Tahoma"/>
        </w:rPr>
        <w:t xml:space="preserve"> di </w:t>
      </w:r>
      <w:r w:rsidR="00C46C5F" w:rsidRPr="00950828">
        <w:rPr>
          <w:rFonts w:ascii="Tahoma" w:hAnsi="Tahoma" w:cs="Tahoma"/>
        </w:rPr>
        <w:t>Emerald</w:t>
      </w:r>
      <w:r w:rsidRPr="00950828">
        <w:rPr>
          <w:rFonts w:ascii="Tahoma" w:hAnsi="Tahoma" w:cs="Tahoma"/>
        </w:rPr>
        <w:t xml:space="preserve"> Residence </w:t>
      </w:r>
      <w:proofErr w:type="spellStart"/>
      <w:r w:rsidRPr="00950828">
        <w:rPr>
          <w:rFonts w:ascii="Tahoma" w:hAnsi="Tahoma" w:cs="Tahoma"/>
        </w:rPr>
        <w:t>tersebut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>.</w:t>
      </w: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Berdasarkan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hal-hal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tersebut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r w:rsidR="003C666A" w:rsidRPr="00950828">
        <w:rPr>
          <w:rFonts w:ascii="Tahoma" w:hAnsi="Tahoma" w:cs="Tahoma"/>
        </w:rPr>
        <w:t>PARA PIHAK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sepakat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satu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sama</w:t>
      </w:r>
      <w:proofErr w:type="spellEnd"/>
      <w:proofErr w:type="gramEnd"/>
      <w:r w:rsidRPr="00950828">
        <w:rPr>
          <w:rFonts w:ascii="Tahoma" w:hAnsi="Tahoma" w:cs="Tahoma"/>
        </w:rPr>
        <w:t xml:space="preserve"> lain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membuat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Perjanjian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Pengikatan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Jual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Beli</w:t>
      </w:r>
      <w:proofErr w:type="spellEnd"/>
      <w:r w:rsidRPr="00950828">
        <w:rPr>
          <w:rFonts w:ascii="Tahoma" w:hAnsi="Tahoma" w:cs="Tahoma"/>
        </w:rPr>
        <w:t xml:space="preserve"> Tanah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Bangunan</w:t>
      </w:r>
      <w:proofErr w:type="spellEnd"/>
      <w:r w:rsidRPr="00950828">
        <w:rPr>
          <w:rFonts w:ascii="Tahoma" w:hAnsi="Tahoma" w:cs="Tahoma"/>
        </w:rPr>
        <w:t xml:space="preserve"> </w:t>
      </w:r>
      <w:r w:rsidR="00C46C5F" w:rsidRPr="00950828">
        <w:rPr>
          <w:rFonts w:ascii="Tahoma" w:hAnsi="Tahoma" w:cs="Tahoma"/>
        </w:rPr>
        <w:t>Emerald</w:t>
      </w:r>
      <w:r w:rsidRPr="00950828">
        <w:rPr>
          <w:rFonts w:ascii="Tahoma" w:hAnsi="Tahoma" w:cs="Tahoma"/>
        </w:rPr>
        <w:t xml:space="preserve"> Residence (</w:t>
      </w: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r w:rsidRPr="00950828">
        <w:rPr>
          <w:rFonts w:ascii="Tahoma" w:hAnsi="Tahoma" w:cs="Tahoma"/>
          <w:b/>
          <w:bCs/>
        </w:rPr>
        <w:t>“Addendum</w:t>
      </w:r>
      <w:r w:rsidRPr="00950828">
        <w:rPr>
          <w:rFonts w:ascii="Tahoma" w:hAnsi="Tahoma" w:cs="Tahoma"/>
        </w:rPr>
        <w:t xml:space="preserve">”) </w:t>
      </w:r>
      <w:proofErr w:type="spellStart"/>
      <w:r w:rsidRPr="00950828">
        <w:rPr>
          <w:rFonts w:ascii="Tahoma" w:hAnsi="Tahoma" w:cs="Tahoma"/>
        </w:rPr>
        <w:t>sesuai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syarat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kondisi-kondisi</w:t>
      </w:r>
      <w:proofErr w:type="spellEnd"/>
      <w:r w:rsidRPr="00950828">
        <w:rPr>
          <w:rFonts w:ascii="Tahoma" w:hAnsi="Tahoma" w:cs="Tahoma"/>
        </w:rPr>
        <w:t xml:space="preserve"> yang </w:t>
      </w:r>
      <w:proofErr w:type="spellStart"/>
      <w:r w:rsidRPr="00950828">
        <w:rPr>
          <w:rFonts w:ascii="Tahoma" w:hAnsi="Tahoma" w:cs="Tahoma"/>
        </w:rPr>
        <w:t>ditentukan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pasal-pasal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bawah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>:</w:t>
      </w: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5B6BBC">
      <w:pPr>
        <w:ind w:left="567" w:hanging="567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br w:type="page"/>
      </w:r>
    </w:p>
    <w:p w:rsidR="00146F7B" w:rsidRPr="00950828" w:rsidRDefault="00146F7B">
      <w:pPr>
        <w:ind w:left="567" w:hanging="567"/>
        <w:jc w:val="both"/>
        <w:rPr>
          <w:rFonts w:ascii="Tahoma" w:hAnsi="Tahoma" w:cs="Tahoma"/>
        </w:rPr>
      </w:pPr>
    </w:p>
    <w:p w:rsidR="00146F7B" w:rsidRPr="00950828" w:rsidRDefault="00146F7B">
      <w:pPr>
        <w:ind w:left="567" w:hanging="567"/>
        <w:jc w:val="center"/>
        <w:rPr>
          <w:rFonts w:ascii="Tahoma" w:hAnsi="Tahoma" w:cs="Tahoma"/>
          <w:b/>
        </w:rPr>
      </w:pPr>
      <w:r w:rsidRPr="00950828">
        <w:rPr>
          <w:rFonts w:ascii="Tahoma" w:hAnsi="Tahoma" w:cs="Tahoma"/>
          <w:b/>
        </w:rPr>
        <w:t>PASAL 1</w:t>
      </w:r>
    </w:p>
    <w:p w:rsidR="00146F7B" w:rsidRPr="00950828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146F7B" w:rsidRPr="00950828" w:rsidRDefault="00146F7B">
      <w:pPr>
        <w:pStyle w:val="BodyText"/>
        <w:tabs>
          <w:tab w:val="left" w:pos="567"/>
          <w:tab w:val="left" w:pos="993"/>
        </w:tabs>
        <w:rPr>
          <w:rFonts w:ascii="Tahoma" w:hAnsi="Tahoma" w:cs="Tahoma"/>
          <w:bCs/>
        </w:rPr>
      </w:pPr>
      <w:proofErr w:type="spellStart"/>
      <w:r w:rsidRPr="00950828">
        <w:rPr>
          <w:rFonts w:ascii="Tahoma" w:hAnsi="Tahoma" w:cs="Tahoma"/>
          <w:bCs/>
        </w:rPr>
        <w:t>Menambah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ketentuan-ketentuan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pada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pasal</w:t>
      </w:r>
      <w:proofErr w:type="spellEnd"/>
      <w:r w:rsidRPr="00950828">
        <w:rPr>
          <w:rFonts w:ascii="Tahoma" w:hAnsi="Tahoma" w:cs="Tahoma"/>
          <w:bCs/>
        </w:rPr>
        <w:t xml:space="preserve"> 4 </w:t>
      </w:r>
      <w:proofErr w:type="spellStart"/>
      <w:r w:rsidRPr="00950828">
        <w:rPr>
          <w:rFonts w:ascii="Tahoma" w:hAnsi="Tahoma" w:cs="Tahoma"/>
          <w:bCs/>
        </w:rPr>
        <w:t>ayat</w:t>
      </w:r>
      <w:proofErr w:type="spellEnd"/>
      <w:r w:rsidRPr="00950828">
        <w:rPr>
          <w:rFonts w:ascii="Tahoma" w:hAnsi="Tahoma" w:cs="Tahoma"/>
          <w:bCs/>
        </w:rPr>
        <w:t xml:space="preserve"> 2, </w:t>
      </w:r>
      <w:proofErr w:type="spellStart"/>
      <w:r w:rsidRPr="00950828">
        <w:rPr>
          <w:rFonts w:ascii="Tahoma" w:hAnsi="Tahoma" w:cs="Tahoma"/>
          <w:bCs/>
        </w:rPr>
        <w:t>yaitu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ayat</w:t>
      </w:r>
      <w:proofErr w:type="spellEnd"/>
      <w:r w:rsidRPr="00950828">
        <w:rPr>
          <w:rFonts w:ascii="Tahoma" w:hAnsi="Tahoma" w:cs="Tahoma"/>
          <w:bCs/>
        </w:rPr>
        <w:t xml:space="preserve"> 2.</w:t>
      </w:r>
      <w:r w:rsidR="00BF74E5" w:rsidRPr="00950828">
        <w:rPr>
          <w:rFonts w:ascii="Tahoma" w:hAnsi="Tahoma" w:cs="Tahoma"/>
          <w:bCs/>
        </w:rPr>
        <w:t>7</w:t>
      </w:r>
      <w:r w:rsidR="000B750E" w:rsidRPr="00950828">
        <w:rPr>
          <w:rFonts w:ascii="Tahoma" w:hAnsi="Tahoma" w:cs="Tahoma"/>
          <w:bCs/>
        </w:rPr>
        <w:t>.</w:t>
      </w:r>
      <w:r w:rsidRPr="00950828">
        <w:rPr>
          <w:rFonts w:ascii="Tahoma" w:hAnsi="Tahoma" w:cs="Tahoma"/>
          <w:bCs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  <w:bCs/>
        </w:rPr>
        <w:t>dan</w:t>
      </w:r>
      <w:proofErr w:type="spellEnd"/>
      <w:proofErr w:type="gram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ayat</w:t>
      </w:r>
      <w:proofErr w:type="spellEnd"/>
      <w:r w:rsidRPr="00950828">
        <w:rPr>
          <w:rFonts w:ascii="Tahoma" w:hAnsi="Tahoma" w:cs="Tahoma"/>
          <w:bCs/>
        </w:rPr>
        <w:t xml:space="preserve"> 2.</w:t>
      </w:r>
      <w:r w:rsidR="00BF74E5" w:rsidRPr="00950828">
        <w:rPr>
          <w:rFonts w:ascii="Tahoma" w:hAnsi="Tahoma" w:cs="Tahoma"/>
          <w:bCs/>
        </w:rPr>
        <w:t>8</w:t>
      </w:r>
      <w:r w:rsidR="000B750E" w:rsidRPr="00950828">
        <w:rPr>
          <w:rFonts w:ascii="Tahoma" w:hAnsi="Tahoma" w:cs="Tahoma"/>
          <w:bCs/>
        </w:rPr>
        <w:t>.</w:t>
      </w:r>
      <w:r w:rsidRPr="00950828">
        <w:rPr>
          <w:rFonts w:ascii="Tahoma" w:hAnsi="Tahoma" w:cs="Tahoma"/>
          <w:bCs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  <w:bCs/>
        </w:rPr>
        <w:t>sehingga</w:t>
      </w:r>
      <w:proofErr w:type="spellEnd"/>
      <w:proofErr w:type="gram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berbunyi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dan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harus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dibaca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sebagai</w:t>
      </w:r>
      <w:proofErr w:type="spellEnd"/>
      <w:r w:rsidRPr="00950828">
        <w:rPr>
          <w:rFonts w:ascii="Tahoma" w:hAnsi="Tahoma" w:cs="Tahoma"/>
          <w:bCs/>
        </w:rPr>
        <w:t xml:space="preserve"> </w:t>
      </w:r>
      <w:proofErr w:type="spellStart"/>
      <w:r w:rsidRPr="00950828">
        <w:rPr>
          <w:rFonts w:ascii="Tahoma" w:hAnsi="Tahoma" w:cs="Tahoma"/>
          <w:bCs/>
        </w:rPr>
        <w:t>berikut</w:t>
      </w:r>
      <w:proofErr w:type="spellEnd"/>
      <w:r w:rsidRPr="00950828">
        <w:rPr>
          <w:rFonts w:ascii="Tahoma" w:hAnsi="Tahoma" w:cs="Tahoma"/>
          <w:bCs/>
        </w:rPr>
        <w:t>:</w:t>
      </w:r>
    </w:p>
    <w:p w:rsidR="00146F7B" w:rsidRPr="00950828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  <w:b/>
          <w:u w:val="single"/>
        </w:rPr>
      </w:pPr>
    </w:p>
    <w:p w:rsidR="00146F7B" w:rsidRPr="00950828" w:rsidRDefault="00146F7B" w:rsidP="00E5603C">
      <w:pPr>
        <w:numPr>
          <w:ilvl w:val="1"/>
          <w:numId w:val="39"/>
        </w:numPr>
        <w:tabs>
          <w:tab w:val="left" w:pos="993"/>
        </w:tabs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Khusus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pembelian</w:t>
      </w:r>
      <w:proofErr w:type="spellEnd"/>
      <w:r w:rsidRPr="00950828">
        <w:rPr>
          <w:rFonts w:ascii="Tahoma" w:hAnsi="Tahoma" w:cs="Tahoma"/>
        </w:rPr>
        <w:t xml:space="preserve"> TANAH DAN BANGUNAN yang </w:t>
      </w:r>
      <w:proofErr w:type="spellStart"/>
      <w:r w:rsidRPr="00950828">
        <w:rPr>
          <w:rFonts w:ascii="Tahoma" w:hAnsi="Tahoma" w:cs="Tahoma"/>
        </w:rPr>
        <w:t>berlokasi</w:t>
      </w:r>
      <w:proofErr w:type="spellEnd"/>
      <w:r w:rsidRPr="00950828">
        <w:rPr>
          <w:rFonts w:ascii="Tahoma" w:hAnsi="Tahoma" w:cs="Tahoma"/>
        </w:rPr>
        <w:t xml:space="preserve"> di </w:t>
      </w:r>
      <w:r w:rsidR="00C46C5F" w:rsidRPr="00950828">
        <w:rPr>
          <w:rFonts w:ascii="Tahoma" w:hAnsi="Tahoma" w:cs="Tahoma"/>
        </w:rPr>
        <w:t>Emerald</w:t>
      </w:r>
      <w:r w:rsidRPr="00950828">
        <w:rPr>
          <w:rFonts w:ascii="Tahoma" w:hAnsi="Tahoma" w:cs="Tahoma"/>
        </w:rPr>
        <w:t xml:space="preserve"> Residence, JAYA </w:t>
      </w:r>
      <w:proofErr w:type="spellStart"/>
      <w:r w:rsidRPr="00950828">
        <w:rPr>
          <w:rFonts w:ascii="Tahoma" w:hAnsi="Tahoma" w:cs="Tahoma"/>
        </w:rPr>
        <w:t>menyediakan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kepada</w:t>
      </w:r>
      <w:proofErr w:type="spellEnd"/>
      <w:r w:rsidRPr="00950828">
        <w:rPr>
          <w:rFonts w:ascii="Tahoma" w:hAnsi="Tahoma" w:cs="Tahoma"/>
        </w:rPr>
        <w:t xml:space="preserve"> PEMBELI, </w:t>
      </w:r>
      <w:proofErr w:type="spellStart"/>
      <w:r w:rsidRPr="00950828">
        <w:rPr>
          <w:rFonts w:ascii="Tahoma" w:hAnsi="Tahoma" w:cs="Tahoma"/>
        </w:rPr>
        <w:t>fasilitas-fasilitas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sebagai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berikut</w:t>
      </w:r>
      <w:proofErr w:type="spellEnd"/>
      <w:r w:rsidRPr="00950828">
        <w:rPr>
          <w:rFonts w:ascii="Tahoma" w:hAnsi="Tahoma" w:cs="Tahoma"/>
        </w:rPr>
        <w:t>:</w:t>
      </w:r>
    </w:p>
    <w:p w:rsidR="00241E63" w:rsidRPr="00950828" w:rsidRDefault="00241E63" w:rsidP="00241E63">
      <w:pPr>
        <w:tabs>
          <w:tab w:val="left" w:pos="810"/>
          <w:tab w:val="left" w:pos="1134"/>
        </w:tabs>
        <w:ind w:left="720"/>
        <w:jc w:val="both"/>
        <w:rPr>
          <w:rFonts w:ascii="Tahoma" w:hAnsi="Tahoma" w:cs="Tahoma"/>
        </w:rPr>
      </w:pPr>
    </w:p>
    <w:p w:rsidR="00146F7B" w:rsidRPr="00950828" w:rsidRDefault="00146F7B" w:rsidP="00241E63">
      <w:pPr>
        <w:tabs>
          <w:tab w:val="left" w:pos="810"/>
          <w:tab w:val="left" w:pos="1134"/>
        </w:tabs>
        <w:ind w:left="720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Fasilitas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BANGUNAN:</w:t>
      </w:r>
    </w:p>
    <w:p w:rsidR="00146F7B" w:rsidRPr="00950828" w:rsidRDefault="00146F7B">
      <w:pPr>
        <w:tabs>
          <w:tab w:val="left" w:pos="810"/>
          <w:tab w:val="left" w:pos="1134"/>
        </w:tabs>
        <w:ind w:left="720"/>
        <w:jc w:val="both"/>
        <w:rPr>
          <w:rFonts w:ascii="Tahoma" w:hAnsi="Tahoma" w:cs="Tahoma"/>
        </w:rPr>
      </w:pPr>
    </w:p>
    <w:p w:rsidR="00146F7B" w:rsidRPr="00950828" w:rsidRDefault="00146F7B">
      <w:pPr>
        <w:tabs>
          <w:tab w:val="left" w:pos="810"/>
          <w:tab w:val="left" w:pos="1134"/>
          <w:tab w:val="left" w:pos="1560"/>
        </w:tabs>
        <w:ind w:left="1260" w:hanging="126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A.</w:t>
      </w:r>
      <w:r w:rsidRPr="00950828">
        <w:rPr>
          <w:rFonts w:ascii="Tahoma" w:hAnsi="Tahoma" w:cs="Tahoma"/>
        </w:rPr>
        <w:tab/>
      </w:r>
      <w:proofErr w:type="spellStart"/>
      <w:r w:rsidRPr="00950828">
        <w:rPr>
          <w:rFonts w:ascii="Tahoma" w:hAnsi="Tahoma" w:cs="Tahoma"/>
        </w:rPr>
        <w:t>Fasilitas</w:t>
      </w:r>
      <w:proofErr w:type="spellEnd"/>
      <w:r w:rsidRPr="00950828">
        <w:rPr>
          <w:rFonts w:ascii="Tahoma" w:hAnsi="Tahoma" w:cs="Tahoma"/>
        </w:rPr>
        <w:t xml:space="preserve"> Standard, </w:t>
      </w:r>
      <w:proofErr w:type="spellStart"/>
      <w:r w:rsidRPr="00950828">
        <w:rPr>
          <w:rFonts w:ascii="Tahoma" w:hAnsi="Tahoma" w:cs="Tahoma"/>
        </w:rPr>
        <w:t>berupa</w:t>
      </w:r>
      <w:proofErr w:type="spellEnd"/>
      <w:r w:rsidRPr="00950828">
        <w:rPr>
          <w:rFonts w:ascii="Tahoma" w:hAnsi="Tahoma" w:cs="Tahoma"/>
        </w:rPr>
        <w:t>:</w:t>
      </w:r>
    </w:p>
    <w:p w:rsidR="00146F7B" w:rsidRPr="00950828" w:rsidRDefault="00146F7B">
      <w:pPr>
        <w:tabs>
          <w:tab w:val="left" w:pos="810"/>
          <w:tab w:val="left" w:pos="1134"/>
          <w:tab w:val="left" w:pos="1560"/>
        </w:tabs>
        <w:ind w:left="1260" w:hanging="126"/>
        <w:jc w:val="both"/>
        <w:rPr>
          <w:rFonts w:ascii="Tahoma" w:hAnsi="Tahoma" w:cs="Tahoma"/>
        </w:rPr>
      </w:pPr>
    </w:p>
    <w:p w:rsidR="00146F7B" w:rsidRPr="00950828" w:rsidRDefault="00146F7B" w:rsidP="00BF74E5">
      <w:pPr>
        <w:numPr>
          <w:ilvl w:val="0"/>
          <w:numId w:val="38"/>
        </w:numPr>
        <w:tabs>
          <w:tab w:val="left" w:pos="993"/>
          <w:tab w:val="left" w:pos="1560"/>
        </w:tabs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Penyambungan</w:t>
      </w:r>
      <w:proofErr w:type="spellEnd"/>
      <w:r w:rsidRPr="00950828">
        <w:rPr>
          <w:rFonts w:ascii="Tahoma" w:hAnsi="Tahoma" w:cs="Tahoma"/>
        </w:rPr>
        <w:t xml:space="preserve">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Internet</w:t>
      </w:r>
    </w:p>
    <w:p w:rsidR="00146F7B" w:rsidRPr="00950828" w:rsidRDefault="00146F7B" w:rsidP="00BF74E5">
      <w:pPr>
        <w:numPr>
          <w:ilvl w:val="0"/>
          <w:numId w:val="38"/>
        </w:numPr>
        <w:tabs>
          <w:tab w:val="left" w:pos="993"/>
          <w:tab w:val="left" w:pos="1560"/>
        </w:tabs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Bebas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biaya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penyambungan</w:t>
      </w:r>
      <w:proofErr w:type="spellEnd"/>
      <w:r w:rsidRPr="00950828">
        <w:rPr>
          <w:rFonts w:ascii="Tahoma" w:hAnsi="Tahoma" w:cs="Tahoma"/>
        </w:rPr>
        <w:t xml:space="preserve"> (Connection Fee)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Internet </w:t>
      </w:r>
    </w:p>
    <w:p w:rsidR="00146F7B" w:rsidRPr="00950828" w:rsidRDefault="00146F7B">
      <w:pPr>
        <w:tabs>
          <w:tab w:val="left" w:pos="630"/>
          <w:tab w:val="left" w:pos="1530"/>
        </w:tabs>
        <w:ind w:left="1701" w:hanging="141"/>
        <w:jc w:val="both"/>
        <w:rPr>
          <w:rFonts w:ascii="Tahoma" w:hAnsi="Tahoma" w:cs="Tahoma"/>
        </w:rPr>
      </w:pPr>
    </w:p>
    <w:p w:rsidR="00146F7B" w:rsidRPr="00950828" w:rsidRDefault="00146F7B">
      <w:pPr>
        <w:tabs>
          <w:tab w:val="left" w:pos="630"/>
          <w:tab w:val="left" w:pos="1530"/>
        </w:tabs>
        <w:ind w:left="1701" w:hanging="141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Fasilitas-fasilitas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sebagaimana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tersebut</w:t>
      </w:r>
      <w:proofErr w:type="spellEnd"/>
      <w:r w:rsidRPr="00950828">
        <w:rPr>
          <w:rFonts w:ascii="Tahoma" w:hAnsi="Tahoma" w:cs="Tahoma"/>
        </w:rPr>
        <w:t xml:space="preserve"> di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adalah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tidak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termasuk</w:t>
      </w:r>
      <w:proofErr w:type="spellEnd"/>
      <w:r w:rsidRPr="00950828">
        <w:rPr>
          <w:rFonts w:ascii="Tahoma" w:hAnsi="Tahoma" w:cs="Tahoma"/>
        </w:rPr>
        <w:t>:</w:t>
      </w:r>
    </w:p>
    <w:p w:rsidR="00146F7B" w:rsidRPr="00950828" w:rsidRDefault="00146F7B">
      <w:pPr>
        <w:tabs>
          <w:tab w:val="left" w:pos="630"/>
          <w:tab w:val="left" w:pos="1530"/>
          <w:tab w:val="left" w:pos="1560"/>
        </w:tabs>
        <w:ind w:left="1701" w:hanging="141"/>
        <w:jc w:val="both"/>
        <w:rPr>
          <w:rFonts w:ascii="Tahoma" w:hAnsi="Tahoma" w:cs="Tahoma"/>
        </w:rPr>
      </w:pPr>
    </w:p>
    <w:p w:rsidR="00146F7B" w:rsidRPr="00950828" w:rsidRDefault="00146F7B">
      <w:pPr>
        <w:numPr>
          <w:ilvl w:val="1"/>
          <w:numId w:val="20"/>
        </w:numPr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web camera</w:t>
      </w:r>
    </w:p>
    <w:p w:rsidR="00146F7B" w:rsidRPr="00950828" w:rsidRDefault="00146F7B">
      <w:pPr>
        <w:numPr>
          <w:ilvl w:val="1"/>
          <w:numId w:val="20"/>
        </w:numPr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 xml:space="preserve">modem fast internet </w:t>
      </w:r>
    </w:p>
    <w:p w:rsidR="00146F7B" w:rsidRPr="00950828" w:rsidRDefault="00146F7B">
      <w:pPr>
        <w:numPr>
          <w:ilvl w:val="1"/>
          <w:numId w:val="20"/>
        </w:numPr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Komputer</w:t>
      </w:r>
      <w:proofErr w:type="spellEnd"/>
    </w:p>
    <w:p w:rsidR="00146F7B" w:rsidRPr="00950828" w:rsidRDefault="00146F7B">
      <w:pPr>
        <w:numPr>
          <w:ilvl w:val="1"/>
          <w:numId w:val="20"/>
        </w:numPr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IP address</w:t>
      </w:r>
    </w:p>
    <w:p w:rsidR="00146F7B" w:rsidRPr="00950828" w:rsidRDefault="00146F7B">
      <w:pPr>
        <w:tabs>
          <w:tab w:val="left" w:pos="993"/>
          <w:tab w:val="left" w:pos="1560"/>
        </w:tabs>
        <w:ind w:hanging="141"/>
        <w:jc w:val="both"/>
        <w:rPr>
          <w:rFonts w:ascii="Tahoma" w:hAnsi="Tahoma" w:cs="Tahoma"/>
        </w:rPr>
      </w:pPr>
    </w:p>
    <w:p w:rsidR="00146F7B" w:rsidRPr="00950828" w:rsidRDefault="00146F7B">
      <w:pPr>
        <w:numPr>
          <w:ilvl w:val="2"/>
          <w:numId w:val="34"/>
        </w:numPr>
        <w:tabs>
          <w:tab w:val="clear" w:pos="3090"/>
          <w:tab w:val="left" w:pos="360"/>
          <w:tab w:val="left" w:pos="720"/>
          <w:tab w:val="left" w:pos="993"/>
          <w:tab w:val="num" w:pos="1560"/>
        </w:tabs>
        <w:ind w:left="1560" w:hanging="426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Fasilitas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Tambahan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atas</w:t>
      </w:r>
      <w:proofErr w:type="spellEnd"/>
      <w:r w:rsidRPr="00950828">
        <w:rPr>
          <w:rFonts w:ascii="Tahoma" w:hAnsi="Tahoma" w:cs="Tahoma"/>
        </w:rPr>
        <w:t xml:space="preserve"> TANAH DAN BANGUNAN, </w:t>
      </w:r>
      <w:proofErr w:type="spellStart"/>
      <w:r w:rsidRPr="00950828">
        <w:rPr>
          <w:rFonts w:ascii="Tahoma" w:hAnsi="Tahoma" w:cs="Tahoma"/>
        </w:rPr>
        <w:t>berupa</w:t>
      </w:r>
      <w:proofErr w:type="spellEnd"/>
      <w:r w:rsidRPr="00950828">
        <w:rPr>
          <w:rFonts w:ascii="Tahoma" w:hAnsi="Tahoma" w:cs="Tahoma"/>
        </w:rPr>
        <w:t>:</w:t>
      </w:r>
    </w:p>
    <w:p w:rsidR="00146F7B" w:rsidRPr="00950828" w:rsidRDefault="00146F7B">
      <w:pPr>
        <w:tabs>
          <w:tab w:val="left" w:pos="360"/>
          <w:tab w:val="left" w:pos="720"/>
          <w:tab w:val="left" w:pos="993"/>
        </w:tabs>
        <w:ind w:left="183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 xml:space="preserve"> </w:t>
      </w:r>
    </w:p>
    <w:p w:rsidR="00146F7B" w:rsidRPr="00950828" w:rsidRDefault="00146F7B">
      <w:pPr>
        <w:tabs>
          <w:tab w:val="left" w:pos="1560"/>
        </w:tabs>
        <w:ind w:left="1560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Bebas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biaya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berlangganan</w:t>
      </w:r>
      <w:proofErr w:type="spellEnd"/>
      <w:r w:rsidRPr="00950828">
        <w:rPr>
          <w:rFonts w:ascii="Tahoma" w:hAnsi="Tahoma" w:cs="Tahoma"/>
        </w:rPr>
        <w:t xml:space="preserve"> (</w:t>
      </w:r>
      <w:proofErr w:type="spellStart"/>
      <w:r w:rsidRPr="00950828">
        <w:rPr>
          <w:rFonts w:ascii="Tahoma" w:hAnsi="Tahoma" w:cs="Tahoma"/>
        </w:rPr>
        <w:t>abonemen</w:t>
      </w:r>
      <w:proofErr w:type="spellEnd"/>
      <w:r w:rsidRPr="00950828">
        <w:rPr>
          <w:rFonts w:ascii="Tahoma" w:hAnsi="Tahoma" w:cs="Tahoma"/>
        </w:rPr>
        <w:t xml:space="preserve">)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Internet yang </w:t>
      </w:r>
      <w:proofErr w:type="spellStart"/>
      <w:r w:rsidRPr="00950828">
        <w:rPr>
          <w:rFonts w:ascii="Tahoma" w:hAnsi="Tahoma" w:cs="Tahoma"/>
        </w:rPr>
        <w:t>berlaku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selama</w:t>
      </w:r>
      <w:proofErr w:type="spellEnd"/>
      <w:r w:rsidRPr="00950828">
        <w:rPr>
          <w:rFonts w:ascii="Tahoma" w:hAnsi="Tahoma" w:cs="Tahoma"/>
        </w:rPr>
        <w:t xml:space="preserve"> 1 (</w:t>
      </w:r>
      <w:proofErr w:type="spellStart"/>
      <w:r w:rsidRPr="00950828">
        <w:rPr>
          <w:rFonts w:ascii="Tahoma" w:hAnsi="Tahoma" w:cs="Tahoma"/>
        </w:rPr>
        <w:t>satu</w:t>
      </w:r>
      <w:proofErr w:type="spellEnd"/>
      <w:r w:rsidRPr="00950828">
        <w:rPr>
          <w:rFonts w:ascii="Tahoma" w:hAnsi="Tahoma" w:cs="Tahoma"/>
        </w:rPr>
        <w:t xml:space="preserve">) </w:t>
      </w:r>
      <w:proofErr w:type="spellStart"/>
      <w:r w:rsidRPr="00950828">
        <w:rPr>
          <w:rFonts w:ascii="Tahoma" w:hAnsi="Tahoma" w:cs="Tahoma"/>
        </w:rPr>
        <w:t>tahun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sejak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tanggal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ditandatanganinya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Berita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Acara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Serah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Terima</w:t>
      </w:r>
      <w:proofErr w:type="spellEnd"/>
      <w:r w:rsidRPr="00950828">
        <w:rPr>
          <w:rFonts w:ascii="Tahoma" w:hAnsi="Tahoma" w:cs="Tahoma"/>
        </w:rPr>
        <w:t xml:space="preserve"> TANAH DAN BANGUNAN (“BAST”)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PEMBELI,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ketentuan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penandatanganan</w:t>
      </w:r>
      <w:proofErr w:type="spellEnd"/>
      <w:r w:rsidRPr="00950828">
        <w:rPr>
          <w:rFonts w:ascii="Tahoma" w:hAnsi="Tahoma" w:cs="Tahoma"/>
        </w:rPr>
        <w:t xml:space="preserve"> BAST </w:t>
      </w:r>
      <w:proofErr w:type="spellStart"/>
      <w:r w:rsidRPr="00950828">
        <w:rPr>
          <w:rFonts w:ascii="Tahoma" w:hAnsi="Tahoma" w:cs="Tahoma"/>
        </w:rPr>
        <w:t>tersebut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harus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sudah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dilakukan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selambat-lambatnya</w:t>
      </w:r>
      <w:proofErr w:type="spellEnd"/>
      <w:r w:rsidRPr="00950828">
        <w:rPr>
          <w:rFonts w:ascii="Tahoma" w:hAnsi="Tahoma" w:cs="Tahoma"/>
        </w:rPr>
        <w:t xml:space="preserve"> 90 (</w:t>
      </w:r>
      <w:proofErr w:type="spellStart"/>
      <w:r w:rsidRPr="00950828">
        <w:rPr>
          <w:rFonts w:ascii="Tahoma" w:hAnsi="Tahoma" w:cs="Tahoma"/>
        </w:rPr>
        <w:t>sembilan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puluh</w:t>
      </w:r>
      <w:proofErr w:type="spellEnd"/>
      <w:r w:rsidRPr="00950828">
        <w:rPr>
          <w:rFonts w:ascii="Tahoma" w:hAnsi="Tahoma" w:cs="Tahoma"/>
        </w:rPr>
        <w:t xml:space="preserve">) </w:t>
      </w:r>
      <w:proofErr w:type="spellStart"/>
      <w:r w:rsidRPr="00950828">
        <w:rPr>
          <w:rFonts w:ascii="Tahoma" w:hAnsi="Tahoma" w:cs="Tahoma"/>
        </w:rPr>
        <w:t>hari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kalender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sejak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disampaikannya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Panggilan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pertama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kepada</w:t>
      </w:r>
      <w:proofErr w:type="spellEnd"/>
      <w:r w:rsidRPr="00950828">
        <w:rPr>
          <w:rFonts w:ascii="Tahoma" w:hAnsi="Tahoma" w:cs="Tahoma"/>
        </w:rPr>
        <w:t xml:space="preserve"> PEMBELI </w:t>
      </w:r>
      <w:proofErr w:type="spellStart"/>
      <w:r w:rsidRPr="00950828">
        <w:rPr>
          <w:rFonts w:ascii="Tahoma" w:hAnsi="Tahoma" w:cs="Tahoma"/>
        </w:rPr>
        <w:t>perihal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penandatanganan</w:t>
      </w:r>
      <w:proofErr w:type="spellEnd"/>
      <w:r w:rsidRPr="00950828">
        <w:rPr>
          <w:rFonts w:ascii="Tahoma" w:hAnsi="Tahoma" w:cs="Tahoma"/>
        </w:rPr>
        <w:t xml:space="preserve"> BAST </w:t>
      </w:r>
      <w:proofErr w:type="spellStart"/>
      <w:r w:rsidRPr="00950828">
        <w:rPr>
          <w:rFonts w:ascii="Tahoma" w:hAnsi="Tahoma" w:cs="Tahoma"/>
        </w:rPr>
        <w:t>dimaksud</w:t>
      </w:r>
      <w:proofErr w:type="spellEnd"/>
      <w:r w:rsidRPr="00950828">
        <w:rPr>
          <w:rFonts w:ascii="Tahoma" w:hAnsi="Tahoma" w:cs="Tahoma"/>
        </w:rPr>
        <w:t>.</w:t>
      </w:r>
    </w:p>
    <w:p w:rsidR="00146F7B" w:rsidRPr="00950828" w:rsidRDefault="00146F7B">
      <w:pPr>
        <w:tabs>
          <w:tab w:val="left" w:pos="720"/>
          <w:tab w:val="left" w:pos="993"/>
        </w:tabs>
        <w:ind w:left="1080"/>
        <w:jc w:val="both"/>
        <w:rPr>
          <w:rFonts w:ascii="Tahoma" w:hAnsi="Tahoma" w:cs="Tahoma"/>
        </w:rPr>
      </w:pPr>
    </w:p>
    <w:p w:rsidR="00146F7B" w:rsidRPr="00950828" w:rsidRDefault="00146F7B">
      <w:pPr>
        <w:numPr>
          <w:ilvl w:val="1"/>
          <w:numId w:val="39"/>
        </w:numPr>
        <w:tabs>
          <w:tab w:val="left" w:pos="993"/>
        </w:tabs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Bahwa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penyediaan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kepada</w:t>
      </w:r>
      <w:proofErr w:type="spellEnd"/>
      <w:r w:rsidRPr="00950828">
        <w:rPr>
          <w:rFonts w:ascii="Tahoma" w:hAnsi="Tahoma" w:cs="Tahoma"/>
        </w:rPr>
        <w:t xml:space="preserve"> PEMBELI </w:t>
      </w:r>
      <w:proofErr w:type="spellStart"/>
      <w:r w:rsidRPr="00950828">
        <w:rPr>
          <w:rFonts w:ascii="Tahoma" w:hAnsi="Tahoma" w:cs="Tahoma"/>
        </w:rPr>
        <w:t>fasilitas-fasilitas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sebagaimana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dimaksud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ayat</w:t>
      </w:r>
      <w:proofErr w:type="spellEnd"/>
      <w:r w:rsidRPr="00950828">
        <w:rPr>
          <w:rFonts w:ascii="Tahoma" w:hAnsi="Tahoma" w:cs="Tahoma"/>
        </w:rPr>
        <w:t xml:space="preserve"> 2.</w:t>
      </w:r>
      <w:r w:rsidR="00E5603C" w:rsidRPr="00950828">
        <w:rPr>
          <w:rFonts w:ascii="Tahoma" w:hAnsi="Tahoma" w:cs="Tahoma"/>
        </w:rPr>
        <w:t>7</w:t>
      </w:r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pasal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adalah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dengan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ketentuan-ketentuan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sebagai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berikut</w:t>
      </w:r>
      <w:proofErr w:type="spellEnd"/>
      <w:r w:rsidRPr="00950828">
        <w:rPr>
          <w:rFonts w:ascii="Tahoma" w:hAnsi="Tahoma" w:cs="Tahoma"/>
        </w:rPr>
        <w:t>:</w:t>
      </w:r>
    </w:p>
    <w:p w:rsidR="00146F7B" w:rsidRPr="00950828" w:rsidRDefault="00146F7B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146F7B" w:rsidRPr="00950828" w:rsidRDefault="00146F7B">
      <w:pPr>
        <w:numPr>
          <w:ilvl w:val="0"/>
          <w:numId w:val="35"/>
        </w:numPr>
        <w:tabs>
          <w:tab w:val="clear" w:pos="1080"/>
          <w:tab w:val="left" w:pos="720"/>
        </w:tabs>
        <w:ind w:left="1134" w:hanging="414"/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Bebas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biaya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penyambungan</w:t>
      </w:r>
      <w:proofErr w:type="spellEnd"/>
      <w:r w:rsidRPr="00950828">
        <w:rPr>
          <w:rFonts w:ascii="Tahoma" w:hAnsi="Tahoma" w:cs="Tahoma"/>
        </w:rPr>
        <w:t xml:space="preserve"> (Connection Fee)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Internet </w:t>
      </w:r>
      <w:proofErr w:type="spellStart"/>
      <w:r w:rsidR="00241E63" w:rsidRPr="00950828">
        <w:rPr>
          <w:rFonts w:ascii="Tahoma" w:hAnsi="Tahoma" w:cs="Tahoma"/>
        </w:rPr>
        <w:t>sebagaimana</w:t>
      </w:r>
      <w:proofErr w:type="spellEnd"/>
      <w:r w:rsidR="00241E63" w:rsidRPr="00950828">
        <w:rPr>
          <w:rFonts w:ascii="Tahoma" w:hAnsi="Tahoma" w:cs="Tahoma"/>
        </w:rPr>
        <w:t xml:space="preserve"> </w:t>
      </w:r>
      <w:proofErr w:type="spellStart"/>
      <w:r w:rsidR="00241E63" w:rsidRPr="00950828">
        <w:rPr>
          <w:rFonts w:ascii="Tahoma" w:hAnsi="Tahoma" w:cs="Tahoma"/>
        </w:rPr>
        <w:t>dimaksud</w:t>
      </w:r>
      <w:proofErr w:type="spellEnd"/>
      <w:r w:rsidR="00241E63" w:rsidRPr="00950828">
        <w:rPr>
          <w:rFonts w:ascii="Tahoma" w:hAnsi="Tahoma" w:cs="Tahoma"/>
        </w:rPr>
        <w:t xml:space="preserve"> </w:t>
      </w:r>
      <w:proofErr w:type="spellStart"/>
      <w:r w:rsidR="00241E63" w:rsidRPr="00950828">
        <w:rPr>
          <w:rFonts w:ascii="Tahoma" w:hAnsi="Tahoma" w:cs="Tahoma"/>
        </w:rPr>
        <w:t>ayat</w:t>
      </w:r>
      <w:proofErr w:type="spellEnd"/>
      <w:r w:rsidR="00241E63" w:rsidRPr="00950828">
        <w:rPr>
          <w:rFonts w:ascii="Tahoma" w:hAnsi="Tahoma" w:cs="Tahoma"/>
        </w:rPr>
        <w:t xml:space="preserve"> 2.</w:t>
      </w:r>
      <w:r w:rsidR="00E5603C" w:rsidRPr="00950828">
        <w:rPr>
          <w:rFonts w:ascii="Tahoma" w:hAnsi="Tahoma" w:cs="Tahoma"/>
        </w:rPr>
        <w:t>7</w:t>
      </w:r>
      <w:r w:rsidR="00241E63" w:rsidRPr="00950828">
        <w:rPr>
          <w:rFonts w:ascii="Tahoma" w:hAnsi="Tahoma" w:cs="Tahoma"/>
        </w:rPr>
        <w:t>.</w:t>
      </w:r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butir</w:t>
      </w:r>
      <w:proofErr w:type="spellEnd"/>
      <w:proofErr w:type="gram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A.</w:t>
      </w:r>
      <w:r w:rsidR="00BF74E5" w:rsidRPr="00950828">
        <w:rPr>
          <w:rFonts w:ascii="Tahoma" w:hAnsi="Tahoma" w:cs="Tahoma"/>
        </w:rPr>
        <w:t>b</w:t>
      </w:r>
      <w:proofErr w:type="spellEnd"/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pasal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disediakan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hanya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1 (</w:t>
      </w:r>
      <w:proofErr w:type="spellStart"/>
      <w:r w:rsidRPr="00950828">
        <w:rPr>
          <w:rFonts w:ascii="Tahoma" w:hAnsi="Tahoma" w:cs="Tahoma"/>
        </w:rPr>
        <w:t>satu</w:t>
      </w:r>
      <w:proofErr w:type="spellEnd"/>
      <w:r w:rsidRPr="00950828">
        <w:rPr>
          <w:rFonts w:ascii="Tahoma" w:hAnsi="Tahoma" w:cs="Tahoma"/>
        </w:rPr>
        <w:t xml:space="preserve">) kali </w:t>
      </w:r>
      <w:proofErr w:type="spellStart"/>
      <w:r w:rsidRPr="00950828">
        <w:rPr>
          <w:rFonts w:ascii="Tahoma" w:hAnsi="Tahoma" w:cs="Tahoma"/>
        </w:rPr>
        <w:t>penyambungan</w:t>
      </w:r>
      <w:proofErr w:type="spellEnd"/>
      <w:r w:rsidRPr="00950828">
        <w:rPr>
          <w:rFonts w:ascii="Tahoma" w:hAnsi="Tahoma" w:cs="Tahoma"/>
        </w:rPr>
        <w:t xml:space="preserve">.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hal</w:t>
      </w:r>
      <w:proofErr w:type="spellEnd"/>
      <w:r w:rsidRPr="00950828">
        <w:rPr>
          <w:rFonts w:ascii="Tahoma" w:hAnsi="Tahoma" w:cs="Tahoma"/>
        </w:rPr>
        <w:t xml:space="preserve"> PEMBELI </w:t>
      </w:r>
      <w:proofErr w:type="spellStart"/>
      <w:r w:rsidRPr="00950828">
        <w:rPr>
          <w:rFonts w:ascii="Tahoma" w:hAnsi="Tahoma" w:cs="Tahoma"/>
        </w:rPr>
        <w:t>tidak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melakukan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kewajiban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pembayaran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biaya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berlangganan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biaya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pemakaian</w:t>
      </w:r>
      <w:proofErr w:type="spellEnd"/>
      <w:r w:rsidRPr="00950828">
        <w:rPr>
          <w:rFonts w:ascii="Tahoma" w:hAnsi="Tahoma" w:cs="Tahoma"/>
        </w:rPr>
        <w:t xml:space="preserve">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atau</w:t>
      </w:r>
      <w:proofErr w:type="spellEnd"/>
      <w:r w:rsidRPr="00950828">
        <w:rPr>
          <w:rFonts w:ascii="Tahoma" w:hAnsi="Tahoma" w:cs="Tahoma"/>
        </w:rPr>
        <w:t xml:space="preserve"> Internet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atau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kewajiban-kewajiban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lainnya</w:t>
      </w:r>
      <w:proofErr w:type="spellEnd"/>
      <w:r w:rsidRPr="00950828">
        <w:rPr>
          <w:rFonts w:ascii="Tahoma" w:hAnsi="Tahoma" w:cs="Tahoma"/>
        </w:rPr>
        <w:t xml:space="preserve"> yang </w:t>
      </w:r>
      <w:proofErr w:type="spellStart"/>
      <w:r w:rsidRPr="00950828">
        <w:rPr>
          <w:rFonts w:ascii="Tahoma" w:hAnsi="Tahoma" w:cs="Tahoma"/>
        </w:rPr>
        <w:t>menyebabkan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diputuskannya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sambungan</w:t>
      </w:r>
      <w:proofErr w:type="spellEnd"/>
      <w:r w:rsidRPr="00950828">
        <w:rPr>
          <w:rFonts w:ascii="Tahoma" w:hAnsi="Tahoma" w:cs="Tahoma"/>
        </w:rPr>
        <w:t xml:space="preserve">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atau</w:t>
      </w:r>
      <w:proofErr w:type="spellEnd"/>
      <w:r w:rsidRPr="00950828">
        <w:rPr>
          <w:rFonts w:ascii="Tahoma" w:hAnsi="Tahoma" w:cs="Tahoma"/>
        </w:rPr>
        <w:t xml:space="preserve"> Internet PEMBELI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penyedia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jasa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layanan</w:t>
      </w:r>
      <w:proofErr w:type="spellEnd"/>
      <w:r w:rsidRPr="00950828">
        <w:rPr>
          <w:rFonts w:ascii="Tahoma" w:hAnsi="Tahoma" w:cs="Tahoma"/>
        </w:rPr>
        <w:t xml:space="preserve">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atau</w:t>
      </w:r>
      <w:proofErr w:type="spellEnd"/>
      <w:r w:rsidRPr="00950828">
        <w:rPr>
          <w:rFonts w:ascii="Tahoma" w:hAnsi="Tahoma" w:cs="Tahoma"/>
        </w:rPr>
        <w:t xml:space="preserve"> Internet, </w:t>
      </w:r>
      <w:proofErr w:type="spellStart"/>
      <w:r w:rsidRPr="00950828">
        <w:rPr>
          <w:rFonts w:ascii="Tahoma" w:hAnsi="Tahoma" w:cs="Tahoma"/>
        </w:rPr>
        <w:t>maka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tidak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bertanggung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jawab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lagi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menyediakan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sambungan</w:t>
      </w:r>
      <w:proofErr w:type="spellEnd"/>
      <w:r w:rsidRPr="00950828">
        <w:rPr>
          <w:rFonts w:ascii="Tahoma" w:hAnsi="Tahoma" w:cs="Tahoma"/>
        </w:rPr>
        <w:t xml:space="preserve"> TV </w:t>
      </w:r>
      <w:proofErr w:type="spellStart"/>
      <w:r w:rsidRPr="00950828">
        <w:rPr>
          <w:rFonts w:ascii="Tahoma" w:hAnsi="Tahoma" w:cs="Tahoma"/>
        </w:rPr>
        <w:t>Kabel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atau</w:t>
      </w:r>
      <w:proofErr w:type="spellEnd"/>
      <w:r w:rsidRPr="00950828">
        <w:rPr>
          <w:rFonts w:ascii="Tahoma" w:hAnsi="Tahoma" w:cs="Tahoma"/>
        </w:rPr>
        <w:t xml:space="preserve"> Internet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seluruh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pengurusan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penyambungan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berikut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biaya-biayanya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menjadi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tanggungan</w:t>
      </w:r>
      <w:proofErr w:type="spellEnd"/>
      <w:r w:rsidRPr="00950828">
        <w:rPr>
          <w:rFonts w:ascii="Tahoma" w:hAnsi="Tahoma" w:cs="Tahoma"/>
        </w:rPr>
        <w:t xml:space="preserve"> PEMBELI.</w:t>
      </w:r>
    </w:p>
    <w:p w:rsidR="00146F7B" w:rsidRPr="00950828" w:rsidRDefault="00146F7B">
      <w:pPr>
        <w:tabs>
          <w:tab w:val="left" w:pos="720"/>
          <w:tab w:val="left" w:pos="993"/>
          <w:tab w:val="left" w:pos="1350"/>
        </w:tabs>
        <w:ind w:left="720"/>
        <w:jc w:val="both"/>
        <w:rPr>
          <w:rFonts w:ascii="Tahoma" w:hAnsi="Tahoma" w:cs="Tahoma"/>
        </w:rPr>
      </w:pPr>
    </w:p>
    <w:p w:rsidR="00146F7B" w:rsidRPr="00950828" w:rsidRDefault="00146F7B">
      <w:pPr>
        <w:tabs>
          <w:tab w:val="left" w:pos="1170"/>
          <w:tab w:val="left" w:pos="1350"/>
        </w:tabs>
        <w:ind w:left="1170" w:hanging="450"/>
        <w:jc w:val="both"/>
        <w:rPr>
          <w:rFonts w:ascii="Tahoma" w:hAnsi="Tahoma" w:cs="Tahoma"/>
        </w:rPr>
      </w:pPr>
      <w:r w:rsidRPr="00950828">
        <w:rPr>
          <w:rFonts w:ascii="Tahoma" w:hAnsi="Tahoma" w:cs="Tahoma"/>
        </w:rPr>
        <w:t>2.</w:t>
      </w:r>
      <w:r w:rsidRPr="00950828">
        <w:rPr>
          <w:rFonts w:ascii="Tahoma" w:hAnsi="Tahoma" w:cs="Tahoma"/>
        </w:rPr>
        <w:tab/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hal</w:t>
      </w:r>
      <w:proofErr w:type="spellEnd"/>
      <w:r w:rsidRPr="00950828">
        <w:rPr>
          <w:rFonts w:ascii="Tahoma" w:hAnsi="Tahoma" w:cs="Tahoma"/>
        </w:rPr>
        <w:t xml:space="preserve"> BAST </w:t>
      </w:r>
      <w:proofErr w:type="spellStart"/>
      <w:r w:rsidR="00BF74E5" w:rsidRPr="00950828">
        <w:rPr>
          <w:rFonts w:ascii="Tahoma" w:hAnsi="Tahoma" w:cs="Tahoma"/>
        </w:rPr>
        <w:t>sebagaimana</w:t>
      </w:r>
      <w:proofErr w:type="spellEnd"/>
      <w:r w:rsidR="00BF74E5" w:rsidRPr="00950828">
        <w:rPr>
          <w:rFonts w:ascii="Tahoma" w:hAnsi="Tahoma" w:cs="Tahoma"/>
        </w:rPr>
        <w:t xml:space="preserve"> </w:t>
      </w:r>
      <w:proofErr w:type="spellStart"/>
      <w:r w:rsidR="00BF74E5" w:rsidRPr="00950828">
        <w:rPr>
          <w:rFonts w:ascii="Tahoma" w:hAnsi="Tahoma" w:cs="Tahoma"/>
        </w:rPr>
        <w:t>dimaksud</w:t>
      </w:r>
      <w:proofErr w:type="spellEnd"/>
      <w:r w:rsidR="00BF74E5" w:rsidRPr="00950828">
        <w:rPr>
          <w:rFonts w:ascii="Tahoma" w:hAnsi="Tahoma" w:cs="Tahoma"/>
        </w:rPr>
        <w:t xml:space="preserve"> </w:t>
      </w:r>
      <w:proofErr w:type="spellStart"/>
      <w:r w:rsidR="00BF74E5" w:rsidRPr="00950828">
        <w:rPr>
          <w:rFonts w:ascii="Tahoma" w:hAnsi="Tahoma" w:cs="Tahoma"/>
        </w:rPr>
        <w:t>ayat</w:t>
      </w:r>
      <w:proofErr w:type="spellEnd"/>
      <w:r w:rsidR="00BF74E5" w:rsidRPr="00950828">
        <w:rPr>
          <w:rFonts w:ascii="Tahoma" w:hAnsi="Tahoma" w:cs="Tahoma"/>
        </w:rPr>
        <w:t xml:space="preserve"> 2.</w:t>
      </w:r>
      <w:r w:rsidR="00E5603C" w:rsidRPr="00950828">
        <w:rPr>
          <w:rFonts w:ascii="Tahoma" w:hAnsi="Tahoma" w:cs="Tahoma"/>
        </w:rPr>
        <w:t>7</w:t>
      </w:r>
      <w:r w:rsidR="00BF74E5" w:rsidRPr="00950828">
        <w:rPr>
          <w:rFonts w:ascii="Tahoma" w:hAnsi="Tahoma" w:cs="Tahoma"/>
        </w:rPr>
        <w:t>.</w:t>
      </w:r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butir</w:t>
      </w:r>
      <w:proofErr w:type="spellEnd"/>
      <w:r w:rsidRPr="00950828">
        <w:rPr>
          <w:rFonts w:ascii="Tahoma" w:hAnsi="Tahoma" w:cs="Tahoma"/>
        </w:rPr>
        <w:t xml:space="preserve"> B </w:t>
      </w:r>
      <w:proofErr w:type="spellStart"/>
      <w:r w:rsidRPr="00950828">
        <w:rPr>
          <w:rFonts w:ascii="Tahoma" w:hAnsi="Tahoma" w:cs="Tahoma"/>
        </w:rPr>
        <w:t>dilakukan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setelah</w:t>
      </w:r>
      <w:proofErr w:type="spellEnd"/>
      <w:r w:rsidRPr="00950828">
        <w:rPr>
          <w:rFonts w:ascii="Tahoma" w:hAnsi="Tahoma" w:cs="Tahoma"/>
        </w:rPr>
        <w:t xml:space="preserve"> 90 (</w:t>
      </w:r>
      <w:proofErr w:type="spellStart"/>
      <w:r w:rsidRPr="00950828">
        <w:rPr>
          <w:rFonts w:ascii="Tahoma" w:hAnsi="Tahoma" w:cs="Tahoma"/>
        </w:rPr>
        <w:t>sembilan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puluh</w:t>
      </w:r>
      <w:proofErr w:type="spellEnd"/>
      <w:r w:rsidRPr="00950828">
        <w:rPr>
          <w:rFonts w:ascii="Tahoma" w:hAnsi="Tahoma" w:cs="Tahoma"/>
        </w:rPr>
        <w:t xml:space="preserve">) </w:t>
      </w:r>
      <w:proofErr w:type="spellStart"/>
      <w:r w:rsidRPr="00950828">
        <w:rPr>
          <w:rFonts w:ascii="Tahoma" w:hAnsi="Tahoma" w:cs="Tahoma"/>
        </w:rPr>
        <w:t>hari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kalender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sejak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disampaikannya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Surat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Panggilan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pertama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maka</w:t>
      </w:r>
      <w:proofErr w:type="spellEnd"/>
      <w:r w:rsidRPr="00950828">
        <w:rPr>
          <w:rFonts w:ascii="Tahoma" w:hAnsi="Tahoma" w:cs="Tahoma"/>
        </w:rPr>
        <w:t xml:space="preserve"> JAYA </w:t>
      </w:r>
      <w:proofErr w:type="spellStart"/>
      <w:r w:rsidRPr="00950828">
        <w:rPr>
          <w:rFonts w:ascii="Tahoma" w:hAnsi="Tahoma" w:cs="Tahoma"/>
        </w:rPr>
        <w:t>tidak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berkewajiban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untuk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menyediakan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Fasilitas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Tambahan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="00BF74E5" w:rsidRPr="00950828">
        <w:rPr>
          <w:rFonts w:ascii="Tahoma" w:hAnsi="Tahoma" w:cs="Tahoma"/>
        </w:rPr>
        <w:t>sebagaimana</w:t>
      </w:r>
      <w:proofErr w:type="spellEnd"/>
      <w:r w:rsidR="00BF74E5" w:rsidRPr="00950828">
        <w:rPr>
          <w:rFonts w:ascii="Tahoma" w:hAnsi="Tahoma" w:cs="Tahoma"/>
        </w:rPr>
        <w:t xml:space="preserve"> </w:t>
      </w:r>
      <w:proofErr w:type="spellStart"/>
      <w:r w:rsidR="00BF74E5" w:rsidRPr="00950828">
        <w:rPr>
          <w:rFonts w:ascii="Tahoma" w:hAnsi="Tahoma" w:cs="Tahoma"/>
        </w:rPr>
        <w:t>dimaksud</w:t>
      </w:r>
      <w:proofErr w:type="spellEnd"/>
      <w:r w:rsidR="00BF74E5" w:rsidRPr="00950828">
        <w:rPr>
          <w:rFonts w:ascii="Tahoma" w:hAnsi="Tahoma" w:cs="Tahoma"/>
        </w:rPr>
        <w:t xml:space="preserve"> </w:t>
      </w:r>
      <w:proofErr w:type="spellStart"/>
      <w:r w:rsidR="00BF74E5" w:rsidRPr="00950828">
        <w:rPr>
          <w:rFonts w:ascii="Tahoma" w:hAnsi="Tahoma" w:cs="Tahoma"/>
        </w:rPr>
        <w:t>ayat</w:t>
      </w:r>
      <w:proofErr w:type="spellEnd"/>
      <w:r w:rsidR="00BF74E5" w:rsidRPr="00950828">
        <w:rPr>
          <w:rFonts w:ascii="Tahoma" w:hAnsi="Tahoma" w:cs="Tahoma"/>
        </w:rPr>
        <w:t xml:space="preserve"> 2.</w:t>
      </w:r>
      <w:r w:rsidR="00E5603C" w:rsidRPr="00950828">
        <w:rPr>
          <w:rFonts w:ascii="Tahoma" w:hAnsi="Tahoma" w:cs="Tahoma"/>
        </w:rPr>
        <w:t>7</w:t>
      </w:r>
      <w:r w:rsidR="00BF74E5" w:rsidRPr="00950828">
        <w:rPr>
          <w:rFonts w:ascii="Tahoma" w:hAnsi="Tahoma" w:cs="Tahoma"/>
        </w:rPr>
        <w:t>.</w:t>
      </w:r>
      <w:r w:rsidRPr="00950828">
        <w:rPr>
          <w:rFonts w:ascii="Tahoma" w:hAnsi="Tahoma" w:cs="Tahoma"/>
        </w:rPr>
        <w:t xml:space="preserve"> </w:t>
      </w:r>
      <w:proofErr w:type="spellStart"/>
      <w:proofErr w:type="gramStart"/>
      <w:r w:rsidRPr="00950828">
        <w:rPr>
          <w:rFonts w:ascii="Tahoma" w:hAnsi="Tahoma" w:cs="Tahoma"/>
        </w:rPr>
        <w:t>butir</w:t>
      </w:r>
      <w:proofErr w:type="spellEnd"/>
      <w:proofErr w:type="gramEnd"/>
      <w:r w:rsidRPr="00950828">
        <w:rPr>
          <w:rFonts w:ascii="Tahoma" w:hAnsi="Tahoma" w:cs="Tahoma"/>
        </w:rPr>
        <w:t xml:space="preserve"> B </w:t>
      </w:r>
      <w:proofErr w:type="spellStart"/>
      <w:r w:rsidRPr="00950828">
        <w:rPr>
          <w:rFonts w:ascii="Tahoma" w:hAnsi="Tahoma" w:cs="Tahoma"/>
        </w:rPr>
        <w:t>pasal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.  </w:t>
      </w:r>
      <w:r w:rsidRPr="00950828">
        <w:rPr>
          <w:rFonts w:ascii="Tahoma" w:hAnsi="Tahoma" w:cs="Tahoma"/>
        </w:rPr>
        <w:tab/>
      </w:r>
    </w:p>
    <w:p w:rsidR="00146F7B" w:rsidRPr="00950828" w:rsidRDefault="00146F7B">
      <w:pPr>
        <w:tabs>
          <w:tab w:val="left" w:pos="900"/>
          <w:tab w:val="left" w:pos="1134"/>
          <w:tab w:val="left" w:pos="1350"/>
        </w:tabs>
        <w:jc w:val="both"/>
        <w:rPr>
          <w:rFonts w:ascii="Tahoma" w:hAnsi="Tahoma" w:cs="Tahoma"/>
        </w:rPr>
      </w:pPr>
    </w:p>
    <w:p w:rsidR="00146F7B" w:rsidRPr="00950828" w:rsidRDefault="00EE0368">
      <w:pPr>
        <w:tabs>
          <w:tab w:val="left" w:pos="720"/>
          <w:tab w:val="left" w:pos="993"/>
        </w:tabs>
        <w:jc w:val="center"/>
        <w:rPr>
          <w:rFonts w:ascii="Tahoma" w:hAnsi="Tahoma" w:cs="Tahoma"/>
          <w:b/>
        </w:rPr>
      </w:pPr>
      <w:r w:rsidRPr="00950828">
        <w:rPr>
          <w:rFonts w:ascii="Tahoma" w:hAnsi="Tahoma" w:cs="Tahoma"/>
          <w:b/>
        </w:rPr>
        <w:br w:type="page"/>
      </w:r>
      <w:r w:rsidR="00146F7B" w:rsidRPr="00950828">
        <w:rPr>
          <w:rFonts w:ascii="Tahoma" w:hAnsi="Tahoma" w:cs="Tahoma"/>
          <w:b/>
        </w:rPr>
        <w:lastRenderedPageBreak/>
        <w:t>PASAL 2</w:t>
      </w:r>
    </w:p>
    <w:p w:rsidR="00146F7B" w:rsidRPr="00950828" w:rsidRDefault="00146F7B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146F7B" w:rsidRPr="00950828" w:rsidRDefault="00146F7B">
      <w:pPr>
        <w:pStyle w:val="BodyText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Selanjutnya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apabila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tidak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dinyatakan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secara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tegas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, </w:t>
      </w:r>
      <w:proofErr w:type="spellStart"/>
      <w:r w:rsidRPr="00950828">
        <w:rPr>
          <w:rFonts w:ascii="Tahoma" w:hAnsi="Tahoma" w:cs="Tahoma"/>
        </w:rPr>
        <w:t>maka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seluruh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ketentuan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syarat-syarat</w:t>
      </w:r>
      <w:proofErr w:type="spellEnd"/>
      <w:r w:rsidRPr="00950828">
        <w:rPr>
          <w:rFonts w:ascii="Tahoma" w:hAnsi="Tahoma" w:cs="Tahoma"/>
        </w:rPr>
        <w:t xml:space="preserve"> yang </w:t>
      </w:r>
      <w:proofErr w:type="spellStart"/>
      <w:r w:rsidRPr="00950828">
        <w:rPr>
          <w:rFonts w:ascii="Tahoma" w:hAnsi="Tahoma" w:cs="Tahoma"/>
        </w:rPr>
        <w:t>terdapat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PPJB, PARA PIHAK </w:t>
      </w:r>
      <w:proofErr w:type="spellStart"/>
      <w:r w:rsidRPr="00950828">
        <w:rPr>
          <w:rFonts w:ascii="Tahoma" w:hAnsi="Tahoma" w:cs="Tahoma"/>
        </w:rPr>
        <w:t>menyatakan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tetap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berlaku</w:t>
      </w:r>
      <w:proofErr w:type="spellEnd"/>
      <w:r w:rsidRPr="00950828">
        <w:rPr>
          <w:rFonts w:ascii="Tahoma" w:hAnsi="Tahoma" w:cs="Tahoma"/>
        </w:rPr>
        <w:t>.</w:t>
      </w:r>
    </w:p>
    <w:p w:rsidR="00146F7B" w:rsidRPr="00950828" w:rsidRDefault="00146F7B">
      <w:pPr>
        <w:tabs>
          <w:tab w:val="left" w:pos="720"/>
          <w:tab w:val="left" w:pos="993"/>
        </w:tabs>
        <w:jc w:val="both"/>
        <w:rPr>
          <w:rFonts w:ascii="Tahoma" w:hAnsi="Tahoma" w:cs="Tahoma"/>
        </w:rPr>
      </w:pPr>
    </w:p>
    <w:p w:rsidR="00146F7B" w:rsidRPr="00950828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  <w:proofErr w:type="spellStart"/>
      <w:r w:rsidRPr="00950828">
        <w:rPr>
          <w:rFonts w:ascii="Tahoma" w:hAnsi="Tahoma" w:cs="Tahoma"/>
        </w:rPr>
        <w:t>Demikian</w:t>
      </w:r>
      <w:proofErr w:type="spellEnd"/>
      <w:r w:rsidRPr="00950828">
        <w:rPr>
          <w:rFonts w:ascii="Tahoma" w:hAnsi="Tahoma" w:cs="Tahoma"/>
        </w:rPr>
        <w:t xml:space="preserve"> Addendum </w:t>
      </w:r>
      <w:proofErr w:type="spellStart"/>
      <w:r w:rsidRPr="00950828">
        <w:rPr>
          <w:rFonts w:ascii="Tahoma" w:hAnsi="Tahoma" w:cs="Tahoma"/>
        </w:rPr>
        <w:t>ini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dibuat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ditanda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tangani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oleh</w:t>
      </w:r>
      <w:proofErr w:type="spellEnd"/>
      <w:r w:rsidRPr="00950828">
        <w:rPr>
          <w:rFonts w:ascii="Tahoma" w:hAnsi="Tahoma" w:cs="Tahoma"/>
        </w:rPr>
        <w:t xml:space="preserve"> PARA PIHAK </w:t>
      </w:r>
      <w:proofErr w:type="spellStart"/>
      <w:r w:rsidRPr="00950828">
        <w:rPr>
          <w:rFonts w:ascii="Tahoma" w:hAnsi="Tahoma" w:cs="Tahoma"/>
        </w:rPr>
        <w:t>pada</w:t>
      </w:r>
      <w:proofErr w:type="spellEnd"/>
      <w:r w:rsidRPr="00950828">
        <w:rPr>
          <w:rFonts w:ascii="Tahoma" w:hAnsi="Tahoma" w:cs="Tahoma"/>
        </w:rPr>
        <w:t xml:space="preserve">   </w:t>
      </w:r>
      <w:proofErr w:type="spellStart"/>
      <w:r w:rsidRPr="00950828">
        <w:rPr>
          <w:rFonts w:ascii="Tahoma" w:hAnsi="Tahoma" w:cs="Tahoma"/>
        </w:rPr>
        <w:t>hari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tanggal</w:t>
      </w:r>
      <w:proofErr w:type="spellEnd"/>
      <w:r w:rsidRPr="00950828">
        <w:rPr>
          <w:rFonts w:ascii="Tahoma" w:hAnsi="Tahoma" w:cs="Tahoma"/>
        </w:rPr>
        <w:t xml:space="preserve"> yang </w:t>
      </w:r>
      <w:proofErr w:type="spellStart"/>
      <w:r w:rsidRPr="00950828">
        <w:rPr>
          <w:rFonts w:ascii="Tahoma" w:hAnsi="Tahoma" w:cs="Tahoma"/>
        </w:rPr>
        <w:t>disebut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pada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halaman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pertama</w:t>
      </w:r>
      <w:proofErr w:type="spellEnd"/>
      <w:r w:rsidRPr="00950828">
        <w:rPr>
          <w:rFonts w:ascii="Tahoma" w:hAnsi="Tahoma" w:cs="Tahoma"/>
        </w:rPr>
        <w:t xml:space="preserve"> Addendum, </w:t>
      </w:r>
      <w:proofErr w:type="spellStart"/>
      <w:r w:rsidRPr="00950828">
        <w:rPr>
          <w:rFonts w:ascii="Tahoma" w:hAnsi="Tahoma" w:cs="Tahoma"/>
        </w:rPr>
        <w:t>dibuat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dalam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rangkap</w:t>
      </w:r>
      <w:proofErr w:type="spellEnd"/>
      <w:r w:rsidRPr="00950828">
        <w:rPr>
          <w:rFonts w:ascii="Tahoma" w:hAnsi="Tahoma" w:cs="Tahoma"/>
        </w:rPr>
        <w:t xml:space="preserve"> 2 (</w:t>
      </w:r>
      <w:proofErr w:type="spellStart"/>
      <w:r w:rsidRPr="00950828">
        <w:rPr>
          <w:rFonts w:ascii="Tahoma" w:hAnsi="Tahoma" w:cs="Tahoma"/>
        </w:rPr>
        <w:t>dua</w:t>
      </w:r>
      <w:proofErr w:type="spellEnd"/>
      <w:r w:rsidRPr="00950828">
        <w:rPr>
          <w:rFonts w:ascii="Tahoma" w:hAnsi="Tahoma" w:cs="Tahoma"/>
        </w:rPr>
        <w:t xml:space="preserve">) yang </w:t>
      </w:r>
      <w:proofErr w:type="spellStart"/>
      <w:r w:rsidRPr="00950828">
        <w:rPr>
          <w:rFonts w:ascii="Tahoma" w:hAnsi="Tahoma" w:cs="Tahoma"/>
        </w:rPr>
        <w:t>dibubuhi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materai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secukupnya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serta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mempunyai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kekuatan</w:t>
      </w:r>
      <w:proofErr w:type="spellEnd"/>
      <w:r w:rsidRPr="00950828">
        <w:rPr>
          <w:rFonts w:ascii="Tahoma" w:hAnsi="Tahoma" w:cs="Tahoma"/>
        </w:rPr>
        <w:t xml:space="preserve"> </w:t>
      </w:r>
      <w:proofErr w:type="spellStart"/>
      <w:r w:rsidRPr="00950828">
        <w:rPr>
          <w:rFonts w:ascii="Tahoma" w:hAnsi="Tahoma" w:cs="Tahoma"/>
        </w:rPr>
        <w:t>hukum</w:t>
      </w:r>
      <w:proofErr w:type="spellEnd"/>
      <w:r w:rsidRPr="00950828">
        <w:rPr>
          <w:rFonts w:ascii="Tahoma" w:hAnsi="Tahoma" w:cs="Tahoma"/>
        </w:rPr>
        <w:t xml:space="preserve"> yang </w:t>
      </w:r>
      <w:proofErr w:type="spellStart"/>
      <w:proofErr w:type="gramStart"/>
      <w:r w:rsidRPr="00950828">
        <w:rPr>
          <w:rFonts w:ascii="Tahoma" w:hAnsi="Tahoma" w:cs="Tahoma"/>
        </w:rPr>
        <w:t>sama</w:t>
      </w:r>
      <w:proofErr w:type="spellEnd"/>
      <w:proofErr w:type="gramEnd"/>
      <w:r w:rsidRPr="00950828">
        <w:rPr>
          <w:rFonts w:ascii="Tahoma" w:hAnsi="Tahoma" w:cs="Tahoma"/>
        </w:rPr>
        <w:t>.</w:t>
      </w:r>
    </w:p>
    <w:p w:rsidR="00146F7B" w:rsidRPr="00950828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146F7B" w:rsidRPr="00950828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p w:rsidR="00146F7B" w:rsidRPr="00950828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</w:rPr>
      </w:pPr>
    </w:p>
    <w:tbl>
      <w:tblPr>
        <w:tblW w:w="10087" w:type="dxa"/>
        <w:tblLayout w:type="fixed"/>
        <w:tblLook w:val="0000" w:firstRow="0" w:lastRow="0" w:firstColumn="0" w:lastColumn="0" w:noHBand="0" w:noVBand="0"/>
      </w:tblPr>
      <w:tblGrid>
        <w:gridCol w:w="5418"/>
        <w:gridCol w:w="4669"/>
      </w:tblGrid>
      <w:tr w:rsidR="006F4070" w:rsidRPr="00950828" w:rsidTr="006F4070">
        <w:tc>
          <w:tcPr>
            <w:tcW w:w="5418" w:type="dxa"/>
          </w:tcPr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>PEMBELI</w:t>
            </w: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  <w:tc>
          <w:tcPr>
            <w:tcW w:w="4669" w:type="dxa"/>
          </w:tcPr>
          <w:p w:rsidR="00146F7B" w:rsidRPr="00950828" w:rsidRDefault="00146F7B">
            <w:pPr>
              <w:pStyle w:val="Heading1"/>
              <w:rPr>
                <w:rFonts w:ascii="Tahoma" w:hAnsi="Tahoma" w:cs="Tahoma"/>
                <w:sz w:val="20"/>
              </w:rPr>
            </w:pPr>
            <w:r w:rsidRPr="00950828">
              <w:rPr>
                <w:rFonts w:ascii="Tahoma" w:hAnsi="Tahoma" w:cs="Tahoma"/>
                <w:sz w:val="20"/>
              </w:rPr>
              <w:t>Jaya</w:t>
            </w: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  <w:r w:rsidRPr="00950828">
              <w:rPr>
                <w:rFonts w:ascii="Tahoma" w:hAnsi="Tahoma" w:cs="Tahoma"/>
                <w:b/>
              </w:rPr>
              <w:t xml:space="preserve">PT. JAYA REAL PROPERTY, </w:t>
            </w:r>
            <w:proofErr w:type="spellStart"/>
            <w:r w:rsidRPr="00950828">
              <w:rPr>
                <w:rFonts w:ascii="Tahoma" w:hAnsi="Tahoma" w:cs="Tahoma"/>
                <w:b/>
              </w:rPr>
              <w:t>Tbk</w:t>
            </w:r>
            <w:proofErr w:type="spellEnd"/>
            <w:r w:rsidRPr="00950828">
              <w:rPr>
                <w:rFonts w:ascii="Tahoma" w:hAnsi="Tahoma" w:cs="Tahoma"/>
                <w:b/>
              </w:rPr>
              <w:t>.</w:t>
            </w: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  <w:b/>
              </w:rPr>
            </w:pPr>
          </w:p>
          <w:p w:rsidR="00146F7B" w:rsidRPr="00950828" w:rsidRDefault="00146F7B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</w:p>
        </w:tc>
      </w:tr>
      <w:tr w:rsidR="006F4070" w:rsidRPr="00950828" w:rsidTr="001C2247">
        <w:trPr>
          <w:trHeight w:val="274"/>
        </w:trPr>
        <w:tc>
          <w:tcPr>
            <w:tcW w:w="5418" w:type="dxa"/>
          </w:tcPr>
          <w:p w:rsidR="00146F7B" w:rsidRPr="00950828" w:rsidRDefault="008D5F27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u w:val="single"/>
              </w:rPr>
              <w:t>{</w:t>
            </w:r>
            <w:proofErr w:type="spellStart"/>
            <w:r>
              <w:rPr>
                <w:rFonts w:ascii="Tahoma" w:hAnsi="Tahoma" w:cs="Tahoma"/>
                <w:b/>
                <w:u w:val="single"/>
              </w:rPr>
              <w:t>nama_pembeli</w:t>
            </w:r>
            <w:proofErr w:type="spellEnd"/>
            <w:r>
              <w:rPr>
                <w:rFonts w:ascii="Tahoma" w:hAnsi="Tahoma" w:cs="Tahoma"/>
                <w:b/>
                <w:u w:val="single"/>
              </w:rPr>
              <w:t>}</w:t>
            </w:r>
          </w:p>
        </w:tc>
        <w:tc>
          <w:tcPr>
            <w:tcW w:w="4669" w:type="dxa"/>
          </w:tcPr>
          <w:p w:rsidR="00146F7B" w:rsidRPr="00950828" w:rsidRDefault="00CF7975">
            <w:pPr>
              <w:tabs>
                <w:tab w:val="left" w:pos="567"/>
                <w:tab w:val="left" w:pos="993"/>
              </w:tabs>
              <w:jc w:val="both"/>
              <w:rPr>
                <w:rFonts w:ascii="Tahoma" w:hAnsi="Tahoma" w:cs="Tahoma"/>
              </w:rPr>
            </w:pPr>
            <w:r>
              <w:rPr>
                <w:rStyle w:val="Strong"/>
                <w:u w:val="single"/>
              </w:rPr>
              <w:t>{</w:t>
            </w:r>
            <w:r w:rsidRPr="00B76511">
              <w:rPr>
                <w:rStyle w:val="Strong"/>
                <w:u w:val="single"/>
              </w:rPr>
              <w:t>PEJABAT_PPJB</w:t>
            </w:r>
            <w:r>
              <w:rPr>
                <w:rStyle w:val="Strong"/>
                <w:u w:val="single"/>
              </w:rPr>
              <w:t>}</w:t>
            </w:r>
            <w:r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br/>
              <w:t>{</w:t>
            </w:r>
            <w:r w:rsidRPr="00F75A1C">
              <w:rPr>
                <w:rFonts w:ascii="Tahoma" w:hAnsi="Tahoma" w:cs="Tahoma"/>
              </w:rPr>
              <w:t>JABATAN_PPJB</w:t>
            </w:r>
            <w:r>
              <w:rPr>
                <w:rFonts w:ascii="Tahoma" w:hAnsi="Tahoma" w:cs="Tahoma"/>
              </w:rPr>
              <w:t>}</w:t>
            </w:r>
          </w:p>
        </w:tc>
      </w:tr>
    </w:tbl>
    <w:p w:rsidR="00146F7B" w:rsidRPr="00950828" w:rsidRDefault="00146F7B">
      <w:pPr>
        <w:tabs>
          <w:tab w:val="left" w:pos="567"/>
          <w:tab w:val="left" w:pos="993"/>
        </w:tabs>
        <w:jc w:val="both"/>
        <w:rPr>
          <w:rFonts w:ascii="Tahoma" w:hAnsi="Tahoma" w:cs="Tahoma"/>
          <w:sz w:val="22"/>
          <w:u w:val="single"/>
        </w:rPr>
      </w:pPr>
    </w:p>
    <w:sectPr w:rsidR="00146F7B" w:rsidRPr="00950828">
      <w:footerReference w:type="even" r:id="rId7"/>
      <w:footerReference w:type="default" r:id="rId8"/>
      <w:pgSz w:w="12242" w:h="15842"/>
      <w:pgMar w:top="1985" w:right="1418" w:bottom="170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EFB" w:rsidRDefault="00461EFB">
      <w:r>
        <w:separator/>
      </w:r>
    </w:p>
  </w:endnote>
  <w:endnote w:type="continuationSeparator" w:id="0">
    <w:p w:rsidR="00461EFB" w:rsidRDefault="00461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0E" w:rsidRDefault="000B750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739C">
      <w:rPr>
        <w:rStyle w:val="PageNumber"/>
        <w:noProof/>
      </w:rPr>
      <w:t>1</w:t>
    </w:r>
    <w:r>
      <w:rPr>
        <w:rStyle w:val="PageNumber"/>
      </w:rPr>
      <w:fldChar w:fldCharType="end"/>
    </w:r>
  </w:p>
  <w:p w:rsidR="000B750E" w:rsidRDefault="000B75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0E" w:rsidRDefault="000B750E">
    <w:pPr>
      <w:pStyle w:val="Footer"/>
      <w:ind w:right="360"/>
      <w:jc w:val="center"/>
      <w:rPr>
        <w:rFonts w:ascii="Tahoma" w:hAnsi="Tahoma" w:cs="Tahoma"/>
      </w:rPr>
    </w:pPr>
    <w:proofErr w:type="spellStart"/>
    <w:r>
      <w:rPr>
        <w:rFonts w:ascii="Tahoma" w:hAnsi="Tahoma" w:cs="Tahoma"/>
      </w:rPr>
      <w:t>Halaman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PAGE </w:instrText>
    </w:r>
    <w:r>
      <w:rPr>
        <w:rFonts w:ascii="Tahoma" w:hAnsi="Tahoma" w:cs="Tahoma"/>
      </w:rPr>
      <w:fldChar w:fldCharType="separate"/>
    </w:r>
    <w:r w:rsidR="00362824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  <w:r>
      <w:rPr>
        <w:rFonts w:ascii="Tahoma" w:hAnsi="Tahoma" w:cs="Tahoma"/>
      </w:rPr>
      <w:t xml:space="preserve"> </w:t>
    </w:r>
    <w:proofErr w:type="spellStart"/>
    <w:r>
      <w:rPr>
        <w:rFonts w:ascii="Tahoma" w:hAnsi="Tahoma" w:cs="Tahoma"/>
      </w:rPr>
      <w:t>dari</w:t>
    </w:r>
    <w:proofErr w:type="spellEnd"/>
    <w:r>
      <w:rPr>
        <w:rFonts w:ascii="Tahoma" w:hAnsi="Tahoma" w:cs="Tahoma"/>
      </w:rPr>
      <w:t xml:space="preserve"> </w:t>
    </w:r>
    <w:r>
      <w:rPr>
        <w:rFonts w:ascii="Tahoma" w:hAnsi="Tahoma" w:cs="Tahoma"/>
      </w:rPr>
      <w:fldChar w:fldCharType="begin"/>
    </w:r>
    <w:r>
      <w:rPr>
        <w:rFonts w:ascii="Tahoma" w:hAnsi="Tahoma" w:cs="Tahoma"/>
      </w:rPr>
      <w:instrText xml:space="preserve"> NUMPAGES </w:instrText>
    </w:r>
    <w:r>
      <w:rPr>
        <w:rFonts w:ascii="Tahoma" w:hAnsi="Tahoma" w:cs="Tahoma"/>
      </w:rPr>
      <w:fldChar w:fldCharType="separate"/>
    </w:r>
    <w:r w:rsidR="00362824">
      <w:rPr>
        <w:rFonts w:ascii="Tahoma" w:hAnsi="Tahoma" w:cs="Tahoma"/>
        <w:noProof/>
      </w:rPr>
      <w:t>3</w:t>
    </w:r>
    <w:r>
      <w:rPr>
        <w:rFonts w:ascii="Tahoma" w:hAnsi="Tahoma" w:cs="Tahoma"/>
      </w:rPr>
      <w:fldChar w:fldCharType="end"/>
    </w:r>
  </w:p>
  <w:p w:rsidR="000B750E" w:rsidRDefault="000B750E">
    <w:pPr>
      <w:pStyle w:val="Footer"/>
      <w:numPr>
        <w:ins w:id="1" w:author="Anggar Prihatis" w:date="2004-04-20T15:13:00Z"/>
      </w:numPr>
      <w:ind w:right="360"/>
      <w:jc w:val="center"/>
      <w:rPr>
        <w:sz w:val="14"/>
      </w:rPr>
    </w:pPr>
    <w:r>
      <w:rPr>
        <w:rFonts w:ascii="Tahoma" w:hAnsi="Tahoma" w:cs="Tahoma"/>
        <w:sz w:val="14"/>
      </w:rPr>
      <w:t xml:space="preserve">- Addendum PPJB Tanah </w:t>
    </w:r>
    <w:proofErr w:type="spellStart"/>
    <w:r>
      <w:rPr>
        <w:rFonts w:ascii="Tahoma" w:hAnsi="Tahoma" w:cs="Tahoma"/>
        <w:sz w:val="14"/>
      </w:rPr>
      <w:t>dan</w:t>
    </w:r>
    <w:proofErr w:type="spellEnd"/>
    <w:r>
      <w:rPr>
        <w:rFonts w:ascii="Tahoma" w:hAnsi="Tahoma" w:cs="Tahoma"/>
        <w:sz w:val="14"/>
      </w:rPr>
      <w:t xml:space="preserve"> </w:t>
    </w:r>
    <w:proofErr w:type="spellStart"/>
    <w:r>
      <w:rPr>
        <w:rFonts w:ascii="Tahoma" w:hAnsi="Tahoma" w:cs="Tahoma"/>
        <w:sz w:val="14"/>
      </w:rPr>
      <w:t>Bangunan</w:t>
    </w:r>
    <w:proofErr w:type="spellEnd"/>
    <w:r>
      <w:rPr>
        <w:rFonts w:ascii="Tahoma" w:hAnsi="Tahoma" w:cs="Tahoma"/>
        <w:sz w:val="14"/>
      </w:rPr>
      <w:t xml:space="preserve"> Emerald Residence</w:t>
    </w:r>
    <w:r>
      <w:rPr>
        <w:sz w:val="14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EFB" w:rsidRDefault="00461EFB">
      <w:r>
        <w:separator/>
      </w:r>
    </w:p>
  </w:footnote>
  <w:footnote w:type="continuationSeparator" w:id="0">
    <w:p w:rsidR="00461EFB" w:rsidRDefault="00461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2F41"/>
    <w:multiLevelType w:val="singleLevel"/>
    <w:tmpl w:val="30E2C7BE"/>
    <w:lvl w:ilvl="0">
      <w:start w:val="1"/>
      <w:numFmt w:val="lowerLetter"/>
      <w:lvlText w:val="3.     %1."/>
      <w:legacy w:legacy="1" w:legacySpace="0" w:legacyIndent="851"/>
      <w:lvlJc w:val="left"/>
      <w:pPr>
        <w:ind w:left="917" w:hanging="851"/>
      </w:pPr>
    </w:lvl>
  </w:abstractNum>
  <w:abstractNum w:abstractNumId="1">
    <w:nsid w:val="02C278DF"/>
    <w:multiLevelType w:val="singleLevel"/>
    <w:tmpl w:val="89C02FE4"/>
    <w:lvl w:ilvl="0">
      <w:start w:val="1"/>
      <w:numFmt w:val="decimal"/>
      <w:lvlText w:val="3.%1."/>
      <w:legacy w:legacy="1" w:legacySpace="0" w:legacyIndent="454"/>
      <w:lvlJc w:val="left"/>
      <w:pPr>
        <w:ind w:left="1021" w:hanging="454"/>
      </w:pPr>
    </w:lvl>
  </w:abstractNum>
  <w:abstractNum w:abstractNumId="2">
    <w:nsid w:val="089C6D30"/>
    <w:multiLevelType w:val="multilevel"/>
    <w:tmpl w:val="3EF0F9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0E981F0A"/>
    <w:multiLevelType w:val="multilevel"/>
    <w:tmpl w:val="AC549720"/>
    <w:lvl w:ilvl="0">
      <w:start w:val="1"/>
      <w:numFmt w:val="bullet"/>
      <w:lvlText w:val="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4">
    <w:nsid w:val="0FC81EF8"/>
    <w:multiLevelType w:val="singleLevel"/>
    <w:tmpl w:val="98B4D7A2"/>
    <w:lvl w:ilvl="0">
      <w:start w:val="3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5">
    <w:nsid w:val="131374FD"/>
    <w:multiLevelType w:val="hybridMultilevel"/>
    <w:tmpl w:val="B0B0ED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B11E58"/>
    <w:multiLevelType w:val="singleLevel"/>
    <w:tmpl w:val="AE7A16FC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7">
    <w:nsid w:val="17F70D51"/>
    <w:multiLevelType w:val="hybridMultilevel"/>
    <w:tmpl w:val="88E08F7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9E277B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9">
    <w:nsid w:val="211A0B1C"/>
    <w:multiLevelType w:val="singleLevel"/>
    <w:tmpl w:val="85BAD926"/>
    <w:lvl w:ilvl="0">
      <w:start w:val="1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10">
    <w:nsid w:val="2149343A"/>
    <w:multiLevelType w:val="hybridMultilevel"/>
    <w:tmpl w:val="08085A22"/>
    <w:lvl w:ilvl="0" w:tplc="DECA95DE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3FB2072C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11">
    <w:nsid w:val="25974687"/>
    <w:multiLevelType w:val="singleLevel"/>
    <w:tmpl w:val="E320F672"/>
    <w:lvl w:ilvl="0">
      <w:start w:val="1"/>
      <w:numFmt w:val="lowerLetter"/>
      <w:lvlText w:val="%1."/>
      <w:legacy w:legacy="1" w:legacySpace="0" w:legacyIndent="454"/>
      <w:lvlJc w:val="left"/>
      <w:pPr>
        <w:ind w:left="1021" w:hanging="454"/>
      </w:pPr>
    </w:lvl>
  </w:abstractNum>
  <w:abstractNum w:abstractNumId="12">
    <w:nsid w:val="2A23293D"/>
    <w:multiLevelType w:val="hybridMultilevel"/>
    <w:tmpl w:val="19960C44"/>
    <w:lvl w:ilvl="0" w:tplc="DA104F5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BBE4427"/>
    <w:multiLevelType w:val="multilevel"/>
    <w:tmpl w:val="B8A06BC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C033619"/>
    <w:multiLevelType w:val="singleLevel"/>
    <w:tmpl w:val="351CFAE2"/>
    <w:lvl w:ilvl="0">
      <w:start w:val="1"/>
      <w:numFmt w:val="lowerLetter"/>
      <w:lvlText w:val="%1."/>
      <w:legacy w:legacy="1" w:legacySpace="0" w:legacyIndent="360"/>
      <w:lvlJc w:val="left"/>
      <w:pPr>
        <w:ind w:left="927" w:hanging="360"/>
      </w:pPr>
    </w:lvl>
  </w:abstractNum>
  <w:abstractNum w:abstractNumId="15">
    <w:nsid w:val="2CF73758"/>
    <w:multiLevelType w:val="hybridMultilevel"/>
    <w:tmpl w:val="7D7C96B2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A5E713C"/>
    <w:multiLevelType w:val="multilevel"/>
    <w:tmpl w:val="381E4A40"/>
    <w:lvl w:ilvl="0">
      <w:start w:val="2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3DEE0E27"/>
    <w:multiLevelType w:val="hybridMultilevel"/>
    <w:tmpl w:val="9362A806"/>
    <w:lvl w:ilvl="0" w:tplc="56F21C3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3F9C7A96"/>
    <w:multiLevelType w:val="hybridMultilevel"/>
    <w:tmpl w:val="68A2A1C6"/>
    <w:lvl w:ilvl="0" w:tplc="AA40D1E2">
      <w:start w:val="1"/>
      <w:numFmt w:val="decimal"/>
      <w:lvlText w:val="%1."/>
      <w:lvlJc w:val="left"/>
      <w:pPr>
        <w:tabs>
          <w:tab w:val="num" w:pos="1260"/>
        </w:tabs>
        <w:ind w:left="1260" w:hanging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1232DE3"/>
    <w:multiLevelType w:val="hybridMultilevel"/>
    <w:tmpl w:val="A2AE8700"/>
    <w:lvl w:ilvl="0" w:tplc="8D62841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70833F1"/>
    <w:multiLevelType w:val="singleLevel"/>
    <w:tmpl w:val="BE10F066"/>
    <w:lvl w:ilvl="0">
      <w:start w:val="1"/>
      <w:numFmt w:val="lowerLetter"/>
      <w:lvlText w:val="%1."/>
      <w:legacy w:legacy="1" w:legacySpace="227" w:legacyIndent="907"/>
      <w:lvlJc w:val="right"/>
      <w:pPr>
        <w:ind w:left="907" w:hanging="907"/>
      </w:pPr>
    </w:lvl>
  </w:abstractNum>
  <w:abstractNum w:abstractNumId="21">
    <w:nsid w:val="484E2E8E"/>
    <w:multiLevelType w:val="hybridMultilevel"/>
    <w:tmpl w:val="A9CC6FE2"/>
    <w:lvl w:ilvl="0" w:tplc="78B2EB3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BEBE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00D07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46FA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E54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E805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20E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58A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2666D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FE6B0C"/>
    <w:multiLevelType w:val="multilevel"/>
    <w:tmpl w:val="8A5A2D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C2512F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24">
    <w:nsid w:val="53C20F84"/>
    <w:multiLevelType w:val="singleLevel"/>
    <w:tmpl w:val="880E01F8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5">
    <w:nsid w:val="572E4A59"/>
    <w:multiLevelType w:val="hybridMultilevel"/>
    <w:tmpl w:val="1BEC83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7E1095"/>
    <w:multiLevelType w:val="multilevel"/>
    <w:tmpl w:val="AC54972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60"/>
        </w:tabs>
        <w:ind w:left="1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27">
    <w:nsid w:val="6004513C"/>
    <w:multiLevelType w:val="hybridMultilevel"/>
    <w:tmpl w:val="BAEA38A8"/>
    <w:lvl w:ilvl="0" w:tplc="14186170">
      <w:start w:val="3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9484F510">
      <w:start w:val="2"/>
      <w:numFmt w:val="decimal"/>
      <w:lvlText w:val="%2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2" w:tplc="00C25214">
      <w:start w:val="2"/>
      <w:numFmt w:val="upperLetter"/>
      <w:lvlText w:val="%3."/>
      <w:lvlJc w:val="left"/>
      <w:pPr>
        <w:tabs>
          <w:tab w:val="num" w:pos="3090"/>
        </w:tabs>
        <w:ind w:left="30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28">
    <w:nsid w:val="63FF7455"/>
    <w:multiLevelType w:val="multilevel"/>
    <w:tmpl w:val="8BB0829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69AE0CC7"/>
    <w:multiLevelType w:val="multilevel"/>
    <w:tmpl w:val="E24ADB5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u w:val="single"/>
      </w:rPr>
    </w:lvl>
  </w:abstractNum>
  <w:abstractNum w:abstractNumId="30">
    <w:nsid w:val="6BAB58BA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6DA77C31"/>
    <w:multiLevelType w:val="singleLevel"/>
    <w:tmpl w:val="4F2EEA68"/>
    <w:lvl w:ilvl="0">
      <w:start w:val="2"/>
      <w:numFmt w:val="decimal"/>
      <w:lvlText w:val="%1."/>
      <w:legacy w:legacy="1" w:legacySpace="0" w:legacyIndent="567"/>
      <w:lvlJc w:val="left"/>
      <w:pPr>
        <w:ind w:left="567" w:hanging="567"/>
      </w:pPr>
    </w:lvl>
  </w:abstractNum>
  <w:abstractNum w:abstractNumId="32">
    <w:nsid w:val="6DCE344A"/>
    <w:multiLevelType w:val="hybridMultilevel"/>
    <w:tmpl w:val="7E2AA93C"/>
    <w:lvl w:ilvl="0" w:tplc="484C1720">
      <w:start w:val="1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3">
    <w:nsid w:val="73A41C66"/>
    <w:multiLevelType w:val="singleLevel"/>
    <w:tmpl w:val="904AD5D6"/>
    <w:lvl w:ilvl="0">
      <w:start w:val="4"/>
      <w:numFmt w:val="decimal"/>
      <w:lvlText w:val="%1."/>
      <w:legacy w:legacy="1" w:legacySpace="0" w:legacyIndent="510"/>
      <w:lvlJc w:val="left"/>
      <w:pPr>
        <w:ind w:left="510" w:hanging="510"/>
      </w:pPr>
    </w:lvl>
  </w:abstractNum>
  <w:abstractNum w:abstractNumId="34">
    <w:nsid w:val="754D671E"/>
    <w:multiLevelType w:val="hybridMultilevel"/>
    <w:tmpl w:val="FD9E47E2"/>
    <w:lvl w:ilvl="0" w:tplc="C046D236">
      <w:start w:val="1"/>
      <w:numFmt w:val="lowerLetter"/>
      <w:lvlText w:val="%1."/>
      <w:lvlJc w:val="left"/>
      <w:pPr>
        <w:tabs>
          <w:tab w:val="num" w:pos="1440"/>
        </w:tabs>
        <w:ind w:left="144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35">
    <w:nsid w:val="79A462D7"/>
    <w:multiLevelType w:val="multilevel"/>
    <w:tmpl w:val="E4DA464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87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010"/>
        </w:tabs>
        <w:ind w:left="2010" w:hanging="87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90"/>
        </w:tabs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90"/>
        </w:tabs>
        <w:ind w:left="4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90"/>
        </w:tabs>
        <w:ind w:left="5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360"/>
        </w:tabs>
        <w:ind w:left="6360" w:hanging="1800"/>
      </w:pPr>
      <w:rPr>
        <w:rFonts w:hint="default"/>
      </w:rPr>
    </w:lvl>
  </w:abstractNum>
  <w:abstractNum w:abstractNumId="36">
    <w:nsid w:val="7A404496"/>
    <w:multiLevelType w:val="multilevel"/>
    <w:tmpl w:val="FA1481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7AF85BAA"/>
    <w:multiLevelType w:val="hybridMultilevel"/>
    <w:tmpl w:val="8A5A2D60"/>
    <w:lvl w:ilvl="0" w:tplc="484C17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E220A6">
      <w:start w:val="1"/>
      <w:numFmt w:val="lowerLetter"/>
      <w:lvlText w:val="%2."/>
      <w:lvlJc w:val="left"/>
      <w:pPr>
        <w:tabs>
          <w:tab w:val="num" w:pos="1625"/>
        </w:tabs>
        <w:ind w:left="1625" w:hanging="426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FE67A9F"/>
    <w:multiLevelType w:val="hybridMultilevel"/>
    <w:tmpl w:val="F8B857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6"/>
  </w:num>
  <w:num w:numId="3">
    <w:abstractNumId w:val="33"/>
  </w:num>
  <w:num w:numId="4">
    <w:abstractNumId w:val="11"/>
  </w:num>
  <w:num w:numId="5">
    <w:abstractNumId w:val="1"/>
  </w:num>
  <w:num w:numId="6">
    <w:abstractNumId w:val="20"/>
  </w:num>
  <w:num w:numId="7">
    <w:abstractNumId w:val="0"/>
  </w:num>
  <w:num w:numId="8">
    <w:abstractNumId w:val="14"/>
  </w:num>
  <w:num w:numId="9">
    <w:abstractNumId w:val="14"/>
    <w:lvlOverride w:ilvl="0">
      <w:lvl w:ilvl="0">
        <w:start w:val="3"/>
        <w:numFmt w:val="lowerLetter"/>
        <w:lvlText w:val="%1."/>
        <w:legacy w:legacy="1" w:legacySpace="0" w:legacyIndent="360"/>
        <w:lvlJc w:val="left"/>
        <w:pPr>
          <w:ind w:left="851" w:hanging="360"/>
        </w:pPr>
      </w:lvl>
    </w:lvlOverride>
  </w:num>
  <w:num w:numId="10">
    <w:abstractNumId w:val="8"/>
  </w:num>
  <w:num w:numId="11">
    <w:abstractNumId w:val="9"/>
  </w:num>
  <w:num w:numId="12">
    <w:abstractNumId w:val="31"/>
  </w:num>
  <w:num w:numId="13">
    <w:abstractNumId w:val="4"/>
  </w:num>
  <w:num w:numId="14">
    <w:abstractNumId w:val="21"/>
  </w:num>
  <w:num w:numId="15">
    <w:abstractNumId w:val="24"/>
  </w:num>
  <w:num w:numId="16">
    <w:abstractNumId w:val="13"/>
  </w:num>
  <w:num w:numId="17">
    <w:abstractNumId w:val="26"/>
  </w:num>
  <w:num w:numId="18">
    <w:abstractNumId w:val="3"/>
  </w:num>
  <w:num w:numId="19">
    <w:abstractNumId w:val="35"/>
  </w:num>
  <w:num w:numId="20">
    <w:abstractNumId w:val="37"/>
  </w:num>
  <w:num w:numId="21">
    <w:abstractNumId w:val="7"/>
  </w:num>
  <w:num w:numId="22">
    <w:abstractNumId w:val="15"/>
  </w:num>
  <w:num w:numId="23">
    <w:abstractNumId w:val="25"/>
  </w:num>
  <w:num w:numId="24">
    <w:abstractNumId w:val="16"/>
  </w:num>
  <w:num w:numId="25">
    <w:abstractNumId w:val="29"/>
  </w:num>
  <w:num w:numId="26">
    <w:abstractNumId w:val="2"/>
  </w:num>
  <w:num w:numId="27">
    <w:abstractNumId w:val="36"/>
  </w:num>
  <w:num w:numId="28">
    <w:abstractNumId w:val="12"/>
  </w:num>
  <w:num w:numId="29">
    <w:abstractNumId w:val="34"/>
  </w:num>
  <w:num w:numId="30">
    <w:abstractNumId w:val="10"/>
  </w:num>
  <w:num w:numId="31">
    <w:abstractNumId w:val="38"/>
  </w:num>
  <w:num w:numId="32">
    <w:abstractNumId w:val="5"/>
  </w:num>
  <w:num w:numId="33">
    <w:abstractNumId w:val="19"/>
  </w:num>
  <w:num w:numId="34">
    <w:abstractNumId w:val="27"/>
  </w:num>
  <w:num w:numId="35">
    <w:abstractNumId w:val="17"/>
  </w:num>
  <w:num w:numId="36">
    <w:abstractNumId w:val="18"/>
  </w:num>
  <w:num w:numId="37">
    <w:abstractNumId w:val="22"/>
  </w:num>
  <w:num w:numId="38">
    <w:abstractNumId w:val="32"/>
  </w:num>
  <w:num w:numId="39">
    <w:abstractNumId w:val="28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7B"/>
    <w:rsid w:val="000B750E"/>
    <w:rsid w:val="000C3DEF"/>
    <w:rsid w:val="001064F5"/>
    <w:rsid w:val="00146F7B"/>
    <w:rsid w:val="00180A00"/>
    <w:rsid w:val="001A09D8"/>
    <w:rsid w:val="001A240B"/>
    <w:rsid w:val="001C2247"/>
    <w:rsid w:val="001C60AE"/>
    <w:rsid w:val="00210A3B"/>
    <w:rsid w:val="00241E63"/>
    <w:rsid w:val="0028656A"/>
    <w:rsid w:val="00295EBB"/>
    <w:rsid w:val="002F51A8"/>
    <w:rsid w:val="00355A42"/>
    <w:rsid w:val="00362824"/>
    <w:rsid w:val="0039408F"/>
    <w:rsid w:val="003A0C99"/>
    <w:rsid w:val="003B0E7A"/>
    <w:rsid w:val="003C666A"/>
    <w:rsid w:val="00461EFB"/>
    <w:rsid w:val="00486DE4"/>
    <w:rsid w:val="004B739C"/>
    <w:rsid w:val="00551516"/>
    <w:rsid w:val="00560FCA"/>
    <w:rsid w:val="00596E5F"/>
    <w:rsid w:val="005B6BBC"/>
    <w:rsid w:val="005C30F0"/>
    <w:rsid w:val="006E61FC"/>
    <w:rsid w:val="006F4070"/>
    <w:rsid w:val="0075003E"/>
    <w:rsid w:val="00756B9A"/>
    <w:rsid w:val="00760154"/>
    <w:rsid w:val="00771882"/>
    <w:rsid w:val="007A446A"/>
    <w:rsid w:val="007C2769"/>
    <w:rsid w:val="0081665A"/>
    <w:rsid w:val="00834C26"/>
    <w:rsid w:val="00861D8D"/>
    <w:rsid w:val="008958C7"/>
    <w:rsid w:val="008D53EC"/>
    <w:rsid w:val="008D5F27"/>
    <w:rsid w:val="009241E6"/>
    <w:rsid w:val="00941EB0"/>
    <w:rsid w:val="00944043"/>
    <w:rsid w:val="00950828"/>
    <w:rsid w:val="009821E0"/>
    <w:rsid w:val="009A4F21"/>
    <w:rsid w:val="00A94BF2"/>
    <w:rsid w:val="00B376BC"/>
    <w:rsid w:val="00B63CFF"/>
    <w:rsid w:val="00B761F3"/>
    <w:rsid w:val="00B84DFB"/>
    <w:rsid w:val="00BE02F2"/>
    <w:rsid w:val="00BF37AC"/>
    <w:rsid w:val="00BF74E5"/>
    <w:rsid w:val="00C37F26"/>
    <w:rsid w:val="00C46C5F"/>
    <w:rsid w:val="00C55C16"/>
    <w:rsid w:val="00CF7975"/>
    <w:rsid w:val="00D10E72"/>
    <w:rsid w:val="00D27B88"/>
    <w:rsid w:val="00D816AC"/>
    <w:rsid w:val="00DA0003"/>
    <w:rsid w:val="00DC0687"/>
    <w:rsid w:val="00E32221"/>
    <w:rsid w:val="00E328A6"/>
    <w:rsid w:val="00E5603C"/>
    <w:rsid w:val="00EA092C"/>
    <w:rsid w:val="00EC4832"/>
    <w:rsid w:val="00EE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C7550-1B60-4470-BDDE-162BCD40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0"/>
    </w:pPr>
    <w:rPr>
      <w:rFonts w:ascii="Century Gothic" w:hAnsi="Century Gothic"/>
      <w:b/>
      <w:smallCaps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567"/>
        <w:tab w:val="left" w:pos="993"/>
      </w:tabs>
      <w:jc w:val="both"/>
      <w:outlineLvl w:val="1"/>
    </w:pPr>
    <w:rPr>
      <w:rFonts w:ascii="Century Gothic" w:hAnsi="Century Gothic"/>
      <w:b/>
      <w:smallCaps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</w:tabs>
      <w:ind w:left="567" w:hanging="567"/>
      <w:jc w:val="center"/>
      <w:outlineLvl w:val="2"/>
    </w:pPr>
    <w:rPr>
      <w:rFonts w:ascii="Century Gothic" w:hAnsi="Century Gothic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Century Gothic" w:hAnsi="Century Gothic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567"/>
        <w:tab w:val="left" w:pos="1134"/>
      </w:tabs>
      <w:ind w:left="57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pPr>
      <w:ind w:left="426" w:hanging="426"/>
      <w:jc w:val="both"/>
    </w:pPr>
    <w:rPr>
      <w:rFonts w:ascii="Century Gothic" w:hAnsi="Century Gothic"/>
    </w:rPr>
  </w:style>
  <w:style w:type="paragraph" w:styleId="BodyTextIndent3">
    <w:name w:val="Body Text Indent 3"/>
    <w:basedOn w:val="Normal"/>
    <w:pPr>
      <w:tabs>
        <w:tab w:val="left" w:pos="426"/>
        <w:tab w:val="left" w:pos="993"/>
      </w:tabs>
      <w:ind w:left="426"/>
      <w:jc w:val="both"/>
    </w:pPr>
    <w:rPr>
      <w:rFonts w:ascii="Century Gothic" w:hAnsi="Century Gothic"/>
    </w:rPr>
  </w:style>
  <w:style w:type="paragraph" w:styleId="BodyText">
    <w:name w:val="Body Text"/>
    <w:basedOn w:val="Normal"/>
    <w:pPr>
      <w:jc w:val="both"/>
    </w:pPr>
    <w:rPr>
      <w:rFonts w:ascii="Century Gothic" w:hAnsi="Century Gothic"/>
    </w:rPr>
  </w:style>
  <w:style w:type="paragraph" w:styleId="BodyText2">
    <w:name w:val="Body Text 2"/>
    <w:basedOn w:val="Normal"/>
    <w:pPr>
      <w:tabs>
        <w:tab w:val="left" w:pos="561"/>
        <w:tab w:val="left" w:pos="2805"/>
      </w:tabs>
      <w:overflowPunct/>
      <w:autoSpaceDE/>
      <w:autoSpaceDN/>
      <w:adjustRightInd/>
      <w:jc w:val="both"/>
      <w:textAlignment w:val="auto"/>
    </w:pPr>
    <w:rPr>
      <w:rFonts w:ascii="Tahoma" w:hAnsi="Tahoma" w:cs="Tahoma"/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1A240B"/>
    <w:rPr>
      <w:b/>
      <w:bCs/>
    </w:rPr>
  </w:style>
  <w:style w:type="character" w:styleId="Emphasis">
    <w:name w:val="Emphasis"/>
    <w:uiPriority w:val="20"/>
    <w:qFormat/>
    <w:rsid w:val="002F51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PENGIKATAN JUAL BELI ( PPJB )</vt:lpstr>
    </vt:vector>
  </TitlesOfParts>
  <Company>PT Jaya Real Property Tbk.</Company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PENGIKATAN JUAL BELI ( PPJB )</dc:title>
  <dc:subject/>
  <dc:creator>Departemen Real Estate</dc:creator>
  <cp:keywords/>
  <dc:description/>
  <cp:lastModifiedBy>Fauzi Rahman</cp:lastModifiedBy>
  <cp:revision>10</cp:revision>
  <cp:lastPrinted>2005-12-09T10:40:00Z</cp:lastPrinted>
  <dcterms:created xsi:type="dcterms:W3CDTF">2015-06-15T02:51:00Z</dcterms:created>
  <dcterms:modified xsi:type="dcterms:W3CDTF">2015-06-29T14:42:00Z</dcterms:modified>
</cp:coreProperties>
</file>