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146F7B" w:rsidRPr="00806F8C" w:rsidRDefault="00146F7B">
      <w:pPr>
        <w:jc w:val="center"/>
        <w:rPr>
          <w:rFonts w:ascii="Verdana" w:hAnsi="Verdana" w:cs="Tahoma"/>
          <w:b/>
          <w:sz w:val="32"/>
        </w:rPr>
      </w:pPr>
      <w:r w:rsidRPr="00806F8C">
        <w:rPr>
          <w:rFonts w:ascii="Verdana" w:hAnsi="Verdana" w:cs="Tahoma"/>
          <w:b/>
          <w:sz w:val="32"/>
        </w:rPr>
        <w:t xml:space="preserve">ADDENDUM PERJANJIAN PENGIKATAN JUAL BELI </w:t>
      </w:r>
      <w:r w:rsidR="0089300B" w:rsidRPr="00806F8C">
        <w:rPr>
          <w:rFonts w:ascii="Verdana" w:hAnsi="Verdana" w:cs="Tahoma"/>
          <w:b/>
          <w:sz w:val="32"/>
        </w:rPr>
        <w:t>[</w:t>
      </w:r>
      <w:r w:rsidRPr="00806F8C">
        <w:rPr>
          <w:rFonts w:ascii="Verdana" w:hAnsi="Verdana" w:cs="Tahoma"/>
          <w:b/>
          <w:sz w:val="32"/>
        </w:rPr>
        <w:t>PPJB</w:t>
      </w:r>
      <w:r w:rsidR="0089300B" w:rsidRPr="00806F8C">
        <w:rPr>
          <w:rFonts w:ascii="Verdana" w:hAnsi="Verdana" w:cs="Tahoma"/>
          <w:b/>
          <w:sz w:val="32"/>
        </w:rPr>
        <w:t>]</w:t>
      </w:r>
    </w:p>
    <w:p w:rsidR="00146F7B" w:rsidRPr="00806F8C" w:rsidRDefault="00146F7B">
      <w:pPr>
        <w:jc w:val="center"/>
        <w:rPr>
          <w:rFonts w:ascii="Verdana" w:hAnsi="Verdana" w:cs="Tahoma"/>
          <w:b/>
          <w:sz w:val="32"/>
        </w:rPr>
      </w:pPr>
      <w:r w:rsidRPr="00806F8C">
        <w:rPr>
          <w:rFonts w:ascii="Verdana" w:hAnsi="Verdana" w:cs="Tahoma"/>
          <w:b/>
          <w:sz w:val="32"/>
        </w:rPr>
        <w:t>TANAH DAN BANGUNAN</w:t>
      </w:r>
    </w:p>
    <w:p w:rsidR="00146F7B" w:rsidRPr="00806F8C" w:rsidRDefault="00146F7B">
      <w:pPr>
        <w:jc w:val="center"/>
        <w:rPr>
          <w:rFonts w:ascii="Verdana" w:hAnsi="Verdana" w:cs="Tahoma"/>
          <w:b/>
          <w:sz w:val="28"/>
        </w:rPr>
      </w:pPr>
      <w:r w:rsidRPr="00806F8C">
        <w:rPr>
          <w:rFonts w:ascii="Verdana" w:hAnsi="Verdana" w:cs="Tahoma"/>
          <w:b/>
          <w:sz w:val="28"/>
        </w:rPr>
        <w:t>DI PROYEK PERUMAHAN BINTARO JAYA</w:t>
      </w:r>
    </w:p>
    <w:p w:rsidR="00881328" w:rsidRPr="00950828" w:rsidRDefault="00146F7B" w:rsidP="00881328">
      <w:pPr>
        <w:jc w:val="center"/>
        <w:rPr>
          <w:rFonts w:ascii="Tahoma" w:hAnsi="Tahoma" w:cs="Tahoma"/>
          <w:b/>
          <w:sz w:val="24"/>
        </w:rPr>
      </w:pPr>
      <w:r w:rsidRPr="00806F8C">
        <w:rPr>
          <w:rFonts w:ascii="Verdana" w:hAnsi="Verdana" w:cs="Tahoma"/>
          <w:b/>
          <w:sz w:val="24"/>
        </w:rPr>
        <w:t xml:space="preserve">Nomor: </w:t>
      </w:r>
      <w:r w:rsidR="00881328" w:rsidRPr="00950828">
        <w:rPr>
          <w:rFonts w:ascii="Tahoma" w:hAnsi="Tahoma" w:cs="Tahoma"/>
          <w:b/>
          <w:bCs/>
          <w:sz w:val="24"/>
        </w:rPr>
        <w:t>${nomor_ppjb}</w:t>
      </w:r>
    </w:p>
    <w:p w:rsidR="00146F7B" w:rsidRPr="00806F8C" w:rsidRDefault="00146F7B">
      <w:pPr>
        <w:jc w:val="center"/>
        <w:rPr>
          <w:rFonts w:ascii="Verdana" w:hAnsi="Verdana" w:cs="Tahoma"/>
          <w:b/>
          <w:sz w:val="24"/>
        </w:rPr>
      </w:pPr>
    </w:p>
    <w:p w:rsidR="00146F7B" w:rsidRPr="00806F8C" w:rsidRDefault="00146F7B">
      <w:pPr>
        <w:jc w:val="center"/>
        <w:rPr>
          <w:rFonts w:ascii="Verdana" w:hAnsi="Verdana" w:cs="Tahoma"/>
          <w:sz w:val="28"/>
        </w:rPr>
      </w:pPr>
    </w:p>
    <w:p w:rsidR="00D911F8" w:rsidRDefault="00D911F8" w:rsidP="00D911F8">
      <w:pPr>
        <w:jc w:val="both"/>
        <w:rPr>
          <w:rFonts w:ascii="Tahoma" w:hAnsi="Tahoma" w:cs="Tahoma"/>
        </w:rPr>
      </w:pPr>
      <w:r>
        <w:rPr>
          <w:rFonts w:ascii="Tahoma" w:hAnsi="Tahoma" w:cs="Tahoma"/>
        </w:rPr>
        <w:t xml:space="preserve">Pada hari ini </w:t>
      </w:r>
      <w:r>
        <w:rPr>
          <w:rFonts w:ascii="Tahoma" w:hAnsi="Tahoma" w:cs="Tahoma"/>
          <w:b/>
          <w:bCs/>
        </w:rPr>
        <w:t xml:space="preserve">${hari} </w:t>
      </w:r>
      <w:r w:rsidR="003E2FB7">
        <w:rPr>
          <w:rFonts w:ascii="Tahoma" w:hAnsi="Tahoma" w:cs="Tahoma"/>
          <w:b/>
          <w:bCs/>
        </w:rPr>
        <w:t xml:space="preserve"> </w:t>
      </w:r>
      <w:r>
        <w:rPr>
          <w:rFonts w:ascii="Tahoma" w:hAnsi="Tahoma" w:cs="Tahoma"/>
        </w:rPr>
        <w:t xml:space="preserve">tanggal </w:t>
      </w:r>
      <w:r>
        <w:rPr>
          <w:rFonts w:ascii="Tahoma" w:hAnsi="Tahoma" w:cs="Tahoma"/>
          <w:b/>
          <w:bCs/>
        </w:rPr>
        <w:t>${tanggal}</w:t>
      </w:r>
      <w:r w:rsidR="003E2FB7">
        <w:rPr>
          <w:rFonts w:ascii="Tahoma" w:hAnsi="Tahoma" w:cs="Tahoma"/>
          <w:b/>
          <w:bCs/>
        </w:rPr>
        <w:t xml:space="preserve"> </w:t>
      </w:r>
      <w:r>
        <w:rPr>
          <w:rFonts w:ascii="Tahoma" w:hAnsi="Tahoma" w:cs="Tahoma"/>
          <w:b/>
          <w:bCs/>
        </w:rPr>
        <w:t xml:space="preserve"> </w:t>
      </w:r>
      <w:r>
        <w:rPr>
          <w:rFonts w:ascii="Tahoma" w:hAnsi="Tahoma" w:cs="Tahoma"/>
        </w:rPr>
        <w:t xml:space="preserve">bulan </w:t>
      </w:r>
      <w:r>
        <w:rPr>
          <w:rFonts w:ascii="Tahoma" w:hAnsi="Tahoma" w:cs="Tahoma"/>
          <w:b/>
          <w:bCs/>
        </w:rPr>
        <w:t xml:space="preserve">${bulan} </w:t>
      </w:r>
      <w:r w:rsidR="003E2FB7">
        <w:rPr>
          <w:rFonts w:ascii="Tahoma" w:hAnsi="Tahoma" w:cs="Tahoma"/>
          <w:b/>
          <w:bCs/>
        </w:rPr>
        <w:t xml:space="preserve"> </w:t>
      </w:r>
      <w:r>
        <w:rPr>
          <w:rFonts w:ascii="Tahoma" w:hAnsi="Tahoma" w:cs="Tahoma"/>
        </w:rPr>
        <w:t xml:space="preserve">tahun </w:t>
      </w:r>
      <w:r>
        <w:rPr>
          <w:rStyle w:val="Strong"/>
          <w:rFonts w:ascii="Tahoma" w:hAnsi="Tahoma" w:cs="Tahoma"/>
        </w:rPr>
        <w:t>${tahun}</w:t>
      </w:r>
      <w:r w:rsidR="003E2FB7">
        <w:rPr>
          <w:rStyle w:val="Strong"/>
          <w:rFonts w:ascii="Tahoma" w:hAnsi="Tahoma" w:cs="Tahoma"/>
        </w:rPr>
        <w:t xml:space="preserve"> </w:t>
      </w:r>
      <w:r>
        <w:rPr>
          <w:rFonts w:ascii="Tahoma" w:hAnsi="Tahoma" w:cs="Tahoma"/>
        </w:rPr>
        <w:t xml:space="preserve"> </w:t>
      </w:r>
      <w:r>
        <w:rPr>
          <w:rFonts w:ascii="Tahoma" w:hAnsi="Tahoma" w:cs="Tahoma"/>
        </w:rPr>
        <w:fldChar w:fldCharType="begin"/>
      </w:r>
      <w:r>
        <w:rPr>
          <w:rFonts w:ascii="Tahoma" w:hAnsi="Tahoma" w:cs="Tahoma"/>
        </w:rPr>
        <w:instrText xml:space="preserve"> MERGEFIELD tahun </w:instrText>
      </w:r>
      <w:r>
        <w:rPr>
          <w:rFonts w:ascii="Tahoma" w:hAnsi="Tahoma" w:cs="Tahoma"/>
        </w:rPr>
        <w:fldChar w:fldCharType="end"/>
      </w:r>
      <w:r>
        <w:rPr>
          <w:rFonts w:ascii="Tahoma" w:hAnsi="Tahoma" w:cs="Tahoma"/>
        </w:rPr>
        <w:t xml:space="preserve"> [</w:t>
      </w:r>
      <w:r>
        <w:rPr>
          <w:rStyle w:val="Strong"/>
          <w:rFonts w:ascii="Tahoma" w:hAnsi="Tahoma" w:cs="Tahoma"/>
        </w:rPr>
        <w:t>${tahun_terbilang}</w:t>
      </w:r>
      <w:r>
        <w:rPr>
          <w:rFonts w:ascii="Tahoma" w:hAnsi="Tahoma" w:cs="Tahoma"/>
        </w:rPr>
        <w:t>] yang bertanda tangan di bawah ini:</w:t>
      </w:r>
    </w:p>
    <w:p w:rsidR="00146F7B" w:rsidRPr="00806F8C" w:rsidRDefault="00146F7B">
      <w:pPr>
        <w:ind w:start="28.35pt" w:hanging="28.35pt"/>
        <w:jc w:val="both"/>
        <w:rPr>
          <w:rFonts w:ascii="Verdana" w:hAnsi="Verdana" w:cs="Tahoma"/>
        </w:rPr>
      </w:pPr>
    </w:p>
    <w:p w:rsidR="00146F7B" w:rsidRDefault="00146F7B" w:rsidP="009106DB">
      <w:pPr>
        <w:tabs>
          <w:tab w:val="start" w:pos="28.35pt"/>
        </w:tabs>
        <w:ind w:start="21.30pt" w:hanging="21.30pt"/>
        <w:jc w:val="both"/>
        <w:rPr>
          <w:rFonts w:ascii="Tahoma" w:hAnsi="Tahoma" w:cs="Tahoma"/>
        </w:rPr>
      </w:pPr>
      <w:r w:rsidRPr="00806F8C">
        <w:rPr>
          <w:rFonts w:ascii="Verdana" w:hAnsi="Verdana" w:cs="Tahoma"/>
        </w:rPr>
        <w:t>1.</w:t>
      </w:r>
      <w:r w:rsidRPr="00806F8C">
        <w:rPr>
          <w:rFonts w:ascii="Verdana" w:hAnsi="Verdana" w:cs="Tahoma"/>
        </w:rPr>
        <w:tab/>
      </w:r>
      <w:r w:rsidR="009106DB" w:rsidRPr="00950828">
        <w:rPr>
          <w:rFonts w:ascii="Tahoma" w:hAnsi="Tahoma" w:cs="Tahoma"/>
        </w:rPr>
        <w:tab/>
      </w:r>
      <w:r w:rsidR="009106DB" w:rsidRPr="00950828">
        <w:rPr>
          <w:rStyle w:val="Strong"/>
          <w:rFonts w:ascii="Tahoma" w:hAnsi="Tahoma" w:cs="Tahoma"/>
        </w:rPr>
        <w:t>${NAMA_PEJABAT}</w:t>
      </w:r>
      <w:r w:rsidR="009106DB" w:rsidRPr="00950828">
        <w:rPr>
          <w:rFonts w:ascii="Tahoma" w:hAnsi="Tahoma" w:cs="Tahoma"/>
          <w:bCs/>
        </w:rPr>
        <w:t>, selaku</w:t>
      </w:r>
      <w:r w:rsidR="009106DB" w:rsidRPr="00950828">
        <w:rPr>
          <w:rFonts w:ascii="Tahoma" w:hAnsi="Tahoma" w:cs="Tahoma"/>
        </w:rPr>
        <w:t xml:space="preserve"> </w:t>
      </w:r>
      <w:r w:rsidR="009106DB" w:rsidRPr="00950828">
        <w:rPr>
          <w:rStyle w:val="Strong"/>
          <w:rFonts w:ascii="Tahoma" w:hAnsi="Tahoma" w:cs="Tahoma"/>
        </w:rPr>
        <w:t>${JABATAN_PPJB}</w:t>
      </w:r>
      <w:r w:rsidR="009106DB" w:rsidRPr="00950828">
        <w:rPr>
          <w:rFonts w:ascii="Tahoma" w:hAnsi="Tahoma" w:cs="Tahoma"/>
        </w:rPr>
        <w:t xml:space="preserve"> berdasarkan Surat Kuasa </w:t>
      </w:r>
      <w:r w:rsidR="009106DB" w:rsidRPr="00950828">
        <w:rPr>
          <w:rFonts w:ascii="Tahoma" w:hAnsi="Tahoma" w:cs="Tahoma"/>
          <w:b/>
        </w:rPr>
        <w:t>${NAMA_PT}</w:t>
      </w:r>
      <w:r w:rsidR="009106DB" w:rsidRPr="00950828">
        <w:rPr>
          <w:rFonts w:ascii="Tahoma" w:hAnsi="Tahoma" w:cs="Tahoma"/>
        </w:rPr>
        <w:t xml:space="preserve">. Nomor </w:t>
      </w:r>
      <w:r w:rsidR="009106DB" w:rsidRPr="00950828">
        <w:rPr>
          <w:rStyle w:val="Strong"/>
          <w:rFonts w:ascii="Tahoma" w:hAnsi="Tahoma" w:cs="Tahoma"/>
        </w:rPr>
        <w:t>${NOMOR_SK}</w:t>
      </w:r>
      <w:r w:rsidR="009106DB" w:rsidRPr="00950828">
        <w:rPr>
          <w:rFonts w:ascii="Tahoma" w:hAnsi="Tahoma" w:cs="Tahoma"/>
        </w:rPr>
        <w:t xml:space="preserve">, tertanggal </w:t>
      </w:r>
      <w:r w:rsidR="009106DB" w:rsidRPr="00950828">
        <w:rPr>
          <w:rStyle w:val="Strong"/>
          <w:rFonts w:ascii="Tahoma" w:hAnsi="Tahoma" w:cs="Tahoma"/>
        </w:rPr>
        <w:t>${TANGGAL_SK}</w:t>
      </w:r>
      <w:r w:rsidR="009106DB" w:rsidRPr="00950828">
        <w:rPr>
          <w:rFonts w:ascii="Tahoma" w:hAnsi="Tahoma" w:cs="Tahoma"/>
        </w:rPr>
        <w:t xml:space="preserve"> dari dan oleh karenanya bertindak untuk dan atas nama </w:t>
      </w:r>
      <w:r w:rsidR="009106DB" w:rsidRPr="00950828">
        <w:rPr>
          <w:rFonts w:ascii="Tahoma" w:hAnsi="Tahoma" w:cs="Tahoma"/>
          <w:b/>
        </w:rPr>
        <w:t>${NAMA_PT}</w:t>
      </w:r>
      <w:r w:rsidR="009106DB" w:rsidRPr="00950828">
        <w:rPr>
          <w:rFonts w:ascii="Tahoma" w:hAnsi="Tahoma" w:cs="Tahoma"/>
        </w:rPr>
        <w:t xml:space="preserve">, badan hukum Indonesia berkedudukan di Jakarta, berkantor di Bintaro Trade Centre, blok K, Jl. Jend. Sudirman, Bintaro Jaya Sektor VII, Tangerang 15224, untuk selanjutnya dalam Perjanjian ini disebut </w:t>
      </w:r>
      <w:r w:rsidR="009106DB" w:rsidRPr="00950828">
        <w:rPr>
          <w:rFonts w:ascii="Tahoma" w:hAnsi="Tahoma" w:cs="Tahoma"/>
          <w:b/>
        </w:rPr>
        <w:t>JAYA</w:t>
      </w:r>
      <w:r w:rsidR="009106DB" w:rsidRPr="00950828">
        <w:rPr>
          <w:rFonts w:ascii="Tahoma" w:hAnsi="Tahoma" w:cs="Tahoma"/>
        </w:rPr>
        <w:t>;</w:t>
      </w:r>
    </w:p>
    <w:p w:rsidR="00EE0354" w:rsidRPr="00806F8C" w:rsidRDefault="00EE0354" w:rsidP="009106DB">
      <w:pPr>
        <w:tabs>
          <w:tab w:val="start" w:pos="28.35pt"/>
        </w:tabs>
        <w:ind w:start="21.30pt" w:hanging="21.30pt"/>
        <w:jc w:val="both"/>
        <w:rPr>
          <w:rFonts w:ascii="Verdana" w:hAnsi="Verdana" w:cs="Tahoma"/>
        </w:rPr>
      </w:pPr>
    </w:p>
    <w:p w:rsidR="00146F7B" w:rsidRDefault="00146F7B" w:rsidP="000E1440">
      <w:pPr>
        <w:ind w:start="22.50pt" w:hanging="22.50pt"/>
        <w:jc w:val="both"/>
        <w:rPr>
          <w:rFonts w:ascii="Tahoma" w:hAnsi="Tahoma" w:cs="Tahoma"/>
        </w:rPr>
      </w:pPr>
      <w:r w:rsidRPr="00806F8C">
        <w:rPr>
          <w:rFonts w:ascii="Verdana" w:hAnsi="Verdana" w:cs="Tahoma"/>
        </w:rPr>
        <w:t>2.</w:t>
      </w:r>
      <w:r w:rsidRPr="00806F8C">
        <w:rPr>
          <w:rFonts w:ascii="Verdana" w:hAnsi="Verdana" w:cs="Tahoma"/>
        </w:rPr>
        <w:tab/>
      </w:r>
      <w:r w:rsidR="000E1440" w:rsidRPr="00950828">
        <w:rPr>
          <w:rStyle w:val="Strong"/>
          <w:rFonts w:ascii="Tahoma" w:hAnsi="Tahoma" w:cs="Tahoma"/>
        </w:rPr>
        <w:t>${nama_pembeli}</w:t>
      </w:r>
      <w:r w:rsidR="000E1440" w:rsidRPr="00950828">
        <w:rPr>
          <w:rFonts w:ascii="Tahoma" w:hAnsi="Tahoma" w:cs="Tahoma"/>
        </w:rPr>
        <w:t xml:space="preserve">, selaku pribadi, yang beralamat di </w:t>
      </w:r>
      <w:r w:rsidR="000E1440" w:rsidRPr="00950828">
        <w:rPr>
          <w:rStyle w:val="Strong"/>
          <w:rFonts w:ascii="Tahoma" w:hAnsi="Tahoma" w:cs="Tahoma"/>
        </w:rPr>
        <w:t>${alamat}</w:t>
      </w:r>
      <w:r w:rsidR="000E1440" w:rsidRPr="00950828">
        <w:rPr>
          <w:rFonts w:ascii="Tahoma" w:hAnsi="Tahoma" w:cs="Tahoma"/>
        </w:rPr>
        <w:t xml:space="preserve"> untuk selanjutnya dalam perjanjian ini disebut </w:t>
      </w:r>
      <w:r w:rsidR="000E1440" w:rsidRPr="00950828">
        <w:rPr>
          <w:rFonts w:ascii="Tahoma" w:hAnsi="Tahoma" w:cs="Tahoma"/>
          <w:b/>
        </w:rPr>
        <w:t>PEMBELI</w:t>
      </w:r>
      <w:r w:rsidR="000E1440" w:rsidRPr="00950828">
        <w:rPr>
          <w:rFonts w:ascii="Tahoma" w:hAnsi="Tahoma" w:cs="Tahoma"/>
        </w:rPr>
        <w:t>.</w:t>
      </w:r>
    </w:p>
    <w:p w:rsidR="009106DB" w:rsidRPr="00806F8C" w:rsidRDefault="009106DB" w:rsidP="000E1440">
      <w:pPr>
        <w:ind w:start="22.50pt" w:hanging="22.50pt"/>
        <w:jc w:val="both"/>
        <w:rPr>
          <w:rFonts w:ascii="Verdana" w:hAnsi="Verdana" w:cs="Tahoma"/>
        </w:rPr>
      </w:pPr>
    </w:p>
    <w:p w:rsidR="00146F7B" w:rsidRPr="00806F8C" w:rsidRDefault="000A67F8">
      <w:pPr>
        <w:pStyle w:val="BodyText"/>
        <w:rPr>
          <w:rFonts w:ascii="Verdana" w:hAnsi="Verdana" w:cs="Tahoma"/>
        </w:rPr>
      </w:pPr>
      <w:r w:rsidRPr="00806F8C">
        <w:rPr>
          <w:rFonts w:ascii="Verdana" w:hAnsi="Verdana" w:cs="Tahoma"/>
        </w:rPr>
        <w:t>JAYA dan PEMBELI</w:t>
      </w:r>
      <w:r w:rsidR="00146F7B" w:rsidRPr="00806F8C">
        <w:rPr>
          <w:rFonts w:ascii="Verdana" w:hAnsi="Verdana" w:cs="Tahoma"/>
        </w:rPr>
        <w:t xml:space="preserve"> </w:t>
      </w:r>
      <w:r w:rsidR="0089300B" w:rsidRPr="00806F8C">
        <w:rPr>
          <w:rFonts w:ascii="Verdana" w:hAnsi="Verdana" w:cs="Tahoma"/>
        </w:rPr>
        <w:t>[</w:t>
      </w:r>
      <w:r w:rsidR="00146F7B" w:rsidRPr="00806F8C">
        <w:rPr>
          <w:rFonts w:ascii="Verdana" w:hAnsi="Verdana" w:cs="Tahoma"/>
        </w:rPr>
        <w:t>untuk selanjutnya dalam Addendum ini disebut “</w:t>
      </w:r>
      <w:r w:rsidR="003C666A" w:rsidRPr="00806F8C">
        <w:rPr>
          <w:rFonts w:ascii="Verdana" w:hAnsi="Verdana" w:cs="Tahoma"/>
        </w:rPr>
        <w:t>PARA PIHAK</w:t>
      </w:r>
      <w:r w:rsidR="00146F7B" w:rsidRPr="00806F8C">
        <w:rPr>
          <w:rFonts w:ascii="Verdana" w:hAnsi="Verdana" w:cs="Tahoma"/>
        </w:rPr>
        <w:t>”</w:t>
      </w:r>
      <w:r w:rsidR="0089300B" w:rsidRPr="00806F8C">
        <w:rPr>
          <w:rFonts w:ascii="Verdana" w:hAnsi="Verdana" w:cs="Tahoma"/>
        </w:rPr>
        <w:t>]</w:t>
      </w:r>
      <w:r w:rsidR="00146F7B" w:rsidRPr="00806F8C">
        <w:rPr>
          <w:rFonts w:ascii="Verdana" w:hAnsi="Verdana" w:cs="Tahoma"/>
        </w:rPr>
        <w:t xml:space="preserve"> terlebih dahulu </w:t>
      </w:r>
      <w:r w:rsidR="000A6427" w:rsidRPr="00806F8C">
        <w:rPr>
          <w:rFonts w:ascii="Verdana" w:hAnsi="Verdana" w:cs="Tahoma"/>
        </w:rPr>
        <w:t>menerangkan</w:t>
      </w:r>
      <w:r w:rsidR="00146F7B" w:rsidRPr="00806F8C">
        <w:rPr>
          <w:rFonts w:ascii="Verdana" w:hAnsi="Verdana" w:cs="Tahoma"/>
        </w:rPr>
        <w:t xml:space="preserve"> hal-hal sebagai berikut:</w:t>
      </w:r>
    </w:p>
    <w:p w:rsidR="00146F7B" w:rsidRPr="00806F8C" w:rsidRDefault="00146F7B">
      <w:pPr>
        <w:jc w:val="both"/>
        <w:rPr>
          <w:rFonts w:ascii="Verdana" w:hAnsi="Verdana" w:cs="Tahoma"/>
        </w:rPr>
      </w:pPr>
    </w:p>
    <w:p w:rsidR="007973B9" w:rsidRPr="00950828" w:rsidRDefault="007973B9" w:rsidP="007973B9">
      <w:pPr>
        <w:numPr>
          <w:ilvl w:val="0"/>
          <w:numId w:val="20"/>
        </w:numPr>
        <w:jc w:val="both"/>
        <w:rPr>
          <w:rFonts w:ascii="Tahoma" w:hAnsi="Tahoma" w:cs="Tahoma"/>
        </w:rPr>
      </w:pPr>
      <w:r w:rsidRPr="00950828">
        <w:rPr>
          <w:rFonts w:ascii="Tahoma" w:hAnsi="Tahoma" w:cs="Tahoma"/>
        </w:rPr>
        <w:t xml:space="preserve">Bahwa oleh dan antara PARA PIHAK telah ditandatangani Perjanjian Pengikatan Jual Beli Tanah dan Bangunan Di Proyek Perumahan Bintaro Jaya Nomor </w:t>
      </w:r>
      <w:r w:rsidRPr="00275A63">
        <w:rPr>
          <w:rStyle w:val="Strong"/>
          <w:rFonts w:ascii="Tahoma" w:hAnsi="Tahoma" w:cs="Tahoma"/>
        </w:rPr>
        <w:t>${nomor_ppjb}</w:t>
      </w:r>
      <w:r w:rsidRPr="00950828">
        <w:rPr>
          <w:rFonts w:ascii="Tahoma" w:hAnsi="Tahoma" w:cs="Tahoma"/>
        </w:rPr>
        <w:t xml:space="preserve"> tertanggal </w:t>
      </w:r>
      <w:r>
        <w:rPr>
          <w:rFonts w:ascii="Tahoma" w:hAnsi="Tahoma" w:cs="Tahoma"/>
          <w:b/>
          <w:bCs/>
        </w:rPr>
        <w:t>${tanggal_ppjb}</w:t>
      </w:r>
      <w:r w:rsidRPr="00950828">
        <w:rPr>
          <w:rFonts w:ascii="Tahoma" w:hAnsi="Tahoma" w:cs="Tahoma"/>
          <w:b/>
          <w:bCs/>
        </w:rPr>
        <w:t xml:space="preserve"> </w:t>
      </w:r>
      <w:r w:rsidRPr="00950828">
        <w:rPr>
          <w:rFonts w:ascii="Tahoma" w:hAnsi="Tahoma" w:cs="Tahoma"/>
        </w:rPr>
        <w:t xml:space="preserve">atas TANAH DAN BANGUNAN dengan luas tanah </w:t>
      </w:r>
      <w:r w:rsidRPr="00275A63">
        <w:rPr>
          <w:rStyle w:val="Strong"/>
          <w:rFonts w:ascii="Tahoma" w:hAnsi="Tahoma" w:cs="Tahoma"/>
        </w:rPr>
        <w:t>${luas_tanah}</w:t>
      </w:r>
      <w:r w:rsidRPr="00950828">
        <w:rPr>
          <w:rFonts w:ascii="Tahoma" w:hAnsi="Tahoma" w:cs="Tahoma"/>
        </w:rPr>
        <w:t xml:space="preserve"> m² [</w:t>
      </w:r>
      <w:r w:rsidRPr="00275A63">
        <w:rPr>
          <w:rStyle w:val="Strong"/>
          <w:rFonts w:ascii="Tahoma" w:hAnsi="Tahoma" w:cs="Tahoma"/>
          <w:i/>
        </w:rPr>
        <w:t>${luas_tanah</w:t>
      </w:r>
      <w:r>
        <w:rPr>
          <w:rStyle w:val="Strong"/>
          <w:rFonts w:ascii="Tahoma" w:hAnsi="Tahoma" w:cs="Tahoma"/>
          <w:i/>
        </w:rPr>
        <w:t>_terbilang</w:t>
      </w:r>
      <w:r w:rsidRPr="00275A63">
        <w:rPr>
          <w:rStyle w:val="Strong"/>
          <w:rFonts w:ascii="Tahoma" w:hAnsi="Tahoma" w:cs="Tahoma"/>
          <w:i/>
        </w:rPr>
        <w:t>}</w:t>
      </w:r>
      <w:r w:rsidRPr="00950828">
        <w:rPr>
          <w:rFonts w:ascii="Tahoma" w:hAnsi="Tahoma" w:cs="Tahoma"/>
        </w:rPr>
        <w:t xml:space="preserve">] meter persegi, luas bangunan </w:t>
      </w:r>
      <w:r w:rsidRPr="00275A63">
        <w:rPr>
          <w:rStyle w:val="Strong"/>
          <w:rFonts w:ascii="Tahoma" w:hAnsi="Tahoma" w:cs="Tahoma"/>
        </w:rPr>
        <w:t>${luas_bangunan}</w:t>
      </w:r>
      <w:r w:rsidRPr="00950828">
        <w:rPr>
          <w:rFonts w:ascii="Tahoma" w:hAnsi="Tahoma" w:cs="Tahoma"/>
        </w:rPr>
        <w:t xml:space="preserve"> m² [</w:t>
      </w:r>
      <w:r w:rsidRPr="00275A63">
        <w:rPr>
          <w:rStyle w:val="Emphasis"/>
          <w:rFonts w:ascii="Tahoma" w:hAnsi="Tahoma" w:cs="Tahoma"/>
          <w:b/>
          <w:bCs/>
        </w:rPr>
        <w:t>${luas_bangunan</w:t>
      </w:r>
      <w:r>
        <w:rPr>
          <w:rStyle w:val="Emphasis"/>
          <w:rFonts w:ascii="Tahoma" w:hAnsi="Tahoma" w:cs="Tahoma"/>
          <w:b/>
          <w:bCs/>
        </w:rPr>
        <w:t>_terbilang</w:t>
      </w:r>
      <w:r w:rsidRPr="00275A63">
        <w:rPr>
          <w:rStyle w:val="Emphasis"/>
          <w:rFonts w:ascii="Tahoma" w:hAnsi="Tahoma" w:cs="Tahoma"/>
          <w:b/>
          <w:bCs/>
        </w:rPr>
        <w:t>}</w:t>
      </w:r>
      <w:r w:rsidRPr="00950828">
        <w:rPr>
          <w:rFonts w:ascii="Tahoma" w:hAnsi="Tahoma" w:cs="Tahoma"/>
        </w:rPr>
        <w:t xml:space="preserve">meter persegi], type </w:t>
      </w:r>
      <w:r w:rsidRPr="00275A63">
        <w:rPr>
          <w:rFonts w:ascii="Tahoma" w:hAnsi="Tahoma" w:cs="Tahoma"/>
        </w:rPr>
        <w:t xml:space="preserve"> </w:t>
      </w:r>
      <w:r w:rsidR="00D95C86">
        <w:rPr>
          <w:rStyle w:val="Strong"/>
          <w:rFonts w:ascii="Tahoma" w:hAnsi="Tahoma" w:cs="Tahoma"/>
        </w:rPr>
        <w:t>${tipe_bangunan}</w:t>
      </w:r>
      <w:r w:rsidR="00F7144D">
        <w:rPr>
          <w:rStyle w:val="Strong"/>
          <w:rFonts w:ascii="Tahoma" w:hAnsi="Tahoma" w:cs="Tahoma"/>
        </w:rPr>
        <w:t xml:space="preserve"> </w:t>
      </w:r>
      <w:r w:rsidRPr="00950828">
        <w:rPr>
          <w:rFonts w:ascii="Tahoma" w:hAnsi="Tahoma" w:cs="Tahoma"/>
        </w:rPr>
        <w:t xml:space="preserve"> terletak di Blok </w:t>
      </w:r>
      <w:r w:rsidRPr="00275A63">
        <w:rPr>
          <w:rStyle w:val="Strong"/>
          <w:rFonts w:ascii="Tahoma" w:hAnsi="Tahoma" w:cs="Tahoma"/>
        </w:rPr>
        <w:t>${kode_blok}</w:t>
      </w:r>
      <w:r w:rsidRPr="00950828">
        <w:rPr>
          <w:rFonts w:ascii="Tahoma" w:hAnsi="Tahoma" w:cs="Tahoma"/>
          <w:b/>
          <w:bCs/>
        </w:rPr>
        <w:t xml:space="preserve">  </w:t>
      </w:r>
      <w:r w:rsidRPr="00950828">
        <w:rPr>
          <w:rFonts w:ascii="Tahoma" w:hAnsi="Tahoma" w:cs="Tahoma"/>
        </w:rPr>
        <w:t xml:space="preserve">Bintaro Jaya Kabupaten Tangerang seharga Rp. </w:t>
      </w:r>
      <w:r>
        <w:rPr>
          <w:rFonts w:ascii="Tahoma" w:hAnsi="Tahoma" w:cs="Tahoma"/>
          <w:b/>
          <w:bCs/>
        </w:rPr>
        <w:t>${</w:t>
      </w:r>
      <w:r w:rsidRPr="001C60AE">
        <w:rPr>
          <w:rFonts w:ascii="Tahoma" w:hAnsi="Tahoma" w:cs="Tahoma"/>
          <w:b/>
          <w:bCs/>
        </w:rPr>
        <w:t>total_harga</w:t>
      </w:r>
      <w:r>
        <w:rPr>
          <w:rFonts w:ascii="Tahoma" w:hAnsi="Tahoma" w:cs="Tahoma"/>
          <w:b/>
          <w:bCs/>
        </w:rPr>
        <w:t>}</w:t>
      </w:r>
      <w:r w:rsidRPr="001C60AE">
        <w:rPr>
          <w:rFonts w:ascii="Tahoma" w:hAnsi="Tahoma" w:cs="Tahoma"/>
          <w:b/>
          <w:bCs/>
        </w:rPr>
        <w:t xml:space="preserve"> </w:t>
      </w:r>
      <w:r w:rsidRPr="00950828">
        <w:rPr>
          <w:rFonts w:ascii="Tahoma" w:hAnsi="Tahoma" w:cs="Tahoma"/>
        </w:rPr>
        <w:t>[</w:t>
      </w:r>
      <w:r w:rsidRPr="00D27B88">
        <w:rPr>
          <w:rFonts w:ascii="Tahoma" w:hAnsi="Tahoma" w:cs="Tahoma"/>
          <w:b/>
          <w:bCs/>
          <w:i/>
        </w:rPr>
        <w:t>${total_harga_terbilang}</w:t>
      </w:r>
      <w:r w:rsidRPr="00950828">
        <w:rPr>
          <w:rFonts w:ascii="Tahoma" w:hAnsi="Tahoma" w:cs="Tahoma"/>
        </w:rPr>
        <w:t xml:space="preserve">], untuk selanjutnya dalam Addendum ini disebut </w:t>
      </w:r>
      <w:r w:rsidRPr="00950828">
        <w:rPr>
          <w:rFonts w:ascii="Tahoma" w:hAnsi="Tahoma" w:cs="Tahoma"/>
          <w:b/>
          <w:bCs/>
        </w:rPr>
        <w:t>“PPJB”</w:t>
      </w:r>
      <w:r w:rsidRPr="00950828">
        <w:rPr>
          <w:rFonts w:ascii="Tahoma" w:hAnsi="Tahoma" w:cs="Tahoma"/>
        </w:rPr>
        <w:t>.</w:t>
      </w:r>
    </w:p>
    <w:p w:rsidR="00146F7B" w:rsidRPr="00806F8C" w:rsidRDefault="00146F7B">
      <w:pPr>
        <w:jc w:val="both"/>
        <w:rPr>
          <w:rFonts w:ascii="Verdana" w:hAnsi="Verdana" w:cs="Tahoma"/>
        </w:rPr>
      </w:pPr>
    </w:p>
    <w:p w:rsidR="00146F7B" w:rsidRPr="00806F8C" w:rsidRDefault="00146F7B">
      <w:pPr>
        <w:ind w:start="22.50pt" w:hanging="22.50pt"/>
        <w:jc w:val="both"/>
        <w:rPr>
          <w:rFonts w:ascii="Verdana" w:hAnsi="Verdana" w:cs="Tahoma"/>
        </w:rPr>
      </w:pPr>
      <w:r w:rsidRPr="00806F8C">
        <w:rPr>
          <w:rFonts w:ascii="Verdana" w:hAnsi="Verdana" w:cs="Tahoma"/>
        </w:rPr>
        <w:t>b.</w:t>
      </w:r>
      <w:r w:rsidRPr="00806F8C">
        <w:rPr>
          <w:rFonts w:ascii="Verdana" w:hAnsi="Verdana" w:cs="Tahoma"/>
        </w:rPr>
        <w:tab/>
        <w:t xml:space="preserve">Bahwa selanjutnya, </w:t>
      </w:r>
      <w:r w:rsidR="003C666A" w:rsidRPr="00806F8C">
        <w:rPr>
          <w:rFonts w:ascii="Verdana" w:hAnsi="Verdana" w:cs="Tahoma"/>
        </w:rPr>
        <w:t>PARA PIHAK</w:t>
      </w:r>
      <w:r w:rsidRPr="00806F8C">
        <w:rPr>
          <w:rFonts w:ascii="Verdana" w:hAnsi="Verdana" w:cs="Tahoma"/>
        </w:rPr>
        <w:t xml:space="preserve"> sepakat untuk menambahkan fasilitas-fasilitas khusus pada TANAH DAN BANGUNAN yang berlokasi di Menteng Residence tersebut di atas.</w:t>
      </w:r>
    </w:p>
    <w:p w:rsidR="00146F7B" w:rsidRPr="00806F8C" w:rsidRDefault="00146F7B">
      <w:pPr>
        <w:ind w:start="28.35pt" w:hanging="28.35pt"/>
        <w:jc w:val="both"/>
        <w:rPr>
          <w:rFonts w:ascii="Verdana" w:hAnsi="Verdana" w:cs="Tahoma"/>
        </w:rPr>
      </w:pPr>
    </w:p>
    <w:p w:rsidR="00146F7B" w:rsidRPr="00806F8C" w:rsidRDefault="00146F7B">
      <w:pPr>
        <w:ind w:start="28.35pt" w:hanging="28.35pt"/>
        <w:jc w:val="both"/>
        <w:rPr>
          <w:rFonts w:ascii="Verdana" w:hAnsi="Verdana" w:cs="Tahoma"/>
        </w:rPr>
      </w:pPr>
    </w:p>
    <w:p w:rsidR="00146F7B" w:rsidRPr="00806F8C" w:rsidRDefault="00146F7B">
      <w:pPr>
        <w:jc w:val="both"/>
        <w:rPr>
          <w:rFonts w:ascii="Verdana" w:hAnsi="Verdana" w:cs="Tahoma"/>
        </w:rPr>
      </w:pPr>
      <w:r w:rsidRPr="00806F8C">
        <w:rPr>
          <w:rFonts w:ascii="Verdana" w:hAnsi="Verdana" w:cs="Tahoma"/>
        </w:rPr>
        <w:t xml:space="preserve">Berdasarkan hal-hal tersebut di atas, dengan ini </w:t>
      </w:r>
      <w:r w:rsidR="003C666A" w:rsidRPr="00806F8C">
        <w:rPr>
          <w:rFonts w:ascii="Verdana" w:hAnsi="Verdana" w:cs="Tahoma"/>
        </w:rPr>
        <w:t>PARA PIHAK</w:t>
      </w:r>
      <w:r w:rsidRPr="00806F8C">
        <w:rPr>
          <w:rFonts w:ascii="Verdana" w:hAnsi="Verdana" w:cs="Tahoma"/>
        </w:rPr>
        <w:t xml:space="preserve"> sepakat satu sama lain untuk membuat Addendum Perjanjian Pengikatan Jual Beli Tanah dan Bangunan Menteng Residence </w:t>
      </w:r>
      <w:r w:rsidR="0089300B" w:rsidRPr="00806F8C">
        <w:rPr>
          <w:rFonts w:ascii="Verdana" w:hAnsi="Verdana" w:cs="Tahoma"/>
        </w:rPr>
        <w:t>[</w:t>
      </w:r>
      <w:r w:rsidRPr="00806F8C">
        <w:rPr>
          <w:rFonts w:ascii="Verdana" w:hAnsi="Verdana" w:cs="Tahoma"/>
        </w:rPr>
        <w:t xml:space="preserve">selanjutnya disebut </w:t>
      </w:r>
      <w:r w:rsidRPr="00806F8C">
        <w:rPr>
          <w:rFonts w:ascii="Verdana" w:hAnsi="Verdana" w:cs="Tahoma"/>
          <w:b/>
          <w:bCs/>
        </w:rPr>
        <w:t>“Addendum</w:t>
      </w:r>
      <w:r w:rsidRPr="00806F8C">
        <w:rPr>
          <w:rFonts w:ascii="Verdana" w:hAnsi="Verdana" w:cs="Tahoma"/>
        </w:rPr>
        <w:t>”</w:t>
      </w:r>
      <w:r w:rsidR="0089300B" w:rsidRPr="00806F8C">
        <w:rPr>
          <w:rFonts w:ascii="Verdana" w:hAnsi="Verdana" w:cs="Tahoma"/>
        </w:rPr>
        <w:t>]</w:t>
      </w:r>
      <w:r w:rsidRPr="00806F8C">
        <w:rPr>
          <w:rFonts w:ascii="Verdana" w:hAnsi="Verdana" w:cs="Tahoma"/>
        </w:rPr>
        <w:t xml:space="preserve"> sesuai dengan syarat dan kondisi-kondisi yang ditentukan dalam pasal-pasal di bawah ini:</w:t>
      </w:r>
    </w:p>
    <w:p w:rsidR="00146F7B" w:rsidRPr="00806F8C" w:rsidRDefault="00146F7B">
      <w:pPr>
        <w:ind w:start="28.35pt" w:hanging="28.35pt"/>
        <w:jc w:val="both"/>
        <w:rPr>
          <w:rFonts w:ascii="Verdana" w:hAnsi="Verdana" w:cs="Tahoma"/>
        </w:rPr>
      </w:pPr>
    </w:p>
    <w:p w:rsidR="00146F7B" w:rsidRPr="00806F8C" w:rsidRDefault="00146F7B">
      <w:pPr>
        <w:ind w:start="28.35pt" w:hanging="28.35pt"/>
        <w:jc w:val="center"/>
        <w:rPr>
          <w:rFonts w:ascii="Verdana" w:hAnsi="Verdana" w:cs="Tahoma"/>
          <w:b/>
        </w:rPr>
      </w:pPr>
      <w:r w:rsidRPr="00806F8C">
        <w:rPr>
          <w:rFonts w:ascii="Verdana" w:hAnsi="Verdana" w:cs="Tahoma"/>
          <w:b/>
        </w:rPr>
        <w:t>PASAL 1</w:t>
      </w:r>
    </w:p>
    <w:p w:rsidR="00146F7B" w:rsidRPr="00806F8C" w:rsidRDefault="00146F7B">
      <w:pPr>
        <w:tabs>
          <w:tab w:val="start" w:pos="28.35pt"/>
          <w:tab w:val="start" w:pos="49.65pt"/>
        </w:tabs>
        <w:jc w:val="both"/>
        <w:rPr>
          <w:rFonts w:ascii="Verdana" w:hAnsi="Verdana" w:cs="Tahoma"/>
        </w:rPr>
      </w:pPr>
    </w:p>
    <w:p w:rsidR="00146F7B" w:rsidRPr="00806F8C" w:rsidRDefault="00146F7B">
      <w:pPr>
        <w:pStyle w:val="BodyText"/>
        <w:tabs>
          <w:tab w:val="start" w:pos="28.35pt"/>
          <w:tab w:val="start" w:pos="49.65pt"/>
        </w:tabs>
        <w:rPr>
          <w:rFonts w:ascii="Verdana" w:hAnsi="Verdana" w:cs="Tahoma"/>
          <w:bCs/>
        </w:rPr>
      </w:pPr>
      <w:r w:rsidRPr="00806F8C">
        <w:rPr>
          <w:rFonts w:ascii="Verdana" w:hAnsi="Verdana" w:cs="Tahoma"/>
          <w:bCs/>
        </w:rPr>
        <w:t>Menambah ketentuan-ketentuan pada pasal 4 ayat 2, yaitu ayat 2.</w:t>
      </w:r>
      <w:r w:rsidR="00AF5970" w:rsidRPr="00806F8C">
        <w:rPr>
          <w:rFonts w:ascii="Verdana" w:hAnsi="Verdana" w:cs="Tahoma"/>
          <w:bCs/>
        </w:rPr>
        <w:t>7</w:t>
      </w:r>
      <w:r w:rsidRPr="00806F8C">
        <w:rPr>
          <w:rFonts w:ascii="Verdana" w:hAnsi="Verdana" w:cs="Tahoma"/>
          <w:bCs/>
        </w:rPr>
        <w:t xml:space="preserve"> dan ayat 2.</w:t>
      </w:r>
      <w:r w:rsidR="00AF5970" w:rsidRPr="00806F8C">
        <w:rPr>
          <w:rFonts w:ascii="Verdana" w:hAnsi="Verdana" w:cs="Tahoma"/>
          <w:bCs/>
        </w:rPr>
        <w:t>8</w:t>
      </w:r>
      <w:r w:rsidRPr="00806F8C">
        <w:rPr>
          <w:rFonts w:ascii="Verdana" w:hAnsi="Verdana" w:cs="Tahoma"/>
          <w:bCs/>
        </w:rPr>
        <w:t xml:space="preserve"> sehingga berbunyi dan harus dibaca sebagai berikut:</w:t>
      </w:r>
    </w:p>
    <w:p w:rsidR="00146F7B" w:rsidRPr="00806F8C" w:rsidRDefault="00146F7B">
      <w:pPr>
        <w:tabs>
          <w:tab w:val="start" w:pos="28.35pt"/>
          <w:tab w:val="start" w:pos="49.65pt"/>
        </w:tabs>
        <w:jc w:val="both"/>
        <w:rPr>
          <w:rFonts w:ascii="Verdana" w:hAnsi="Verdana" w:cs="Tahoma"/>
          <w:b/>
          <w:u w:val="single"/>
        </w:rPr>
      </w:pPr>
    </w:p>
    <w:p w:rsidR="00146F7B" w:rsidRPr="00806F8C" w:rsidRDefault="00146F7B" w:rsidP="00AF5970">
      <w:pPr>
        <w:numPr>
          <w:ilvl w:val="1"/>
          <w:numId w:val="27"/>
        </w:numPr>
        <w:tabs>
          <w:tab w:val="start" w:pos="49.65pt"/>
        </w:tabs>
        <w:jc w:val="both"/>
        <w:rPr>
          <w:rFonts w:ascii="Verdana" w:hAnsi="Verdana" w:cs="Tahoma"/>
        </w:rPr>
      </w:pPr>
      <w:r w:rsidRPr="00806F8C">
        <w:rPr>
          <w:rFonts w:ascii="Verdana" w:hAnsi="Verdana" w:cs="Tahoma"/>
        </w:rPr>
        <w:t>Khusus untuk pembelian TANAH DAN BANGUNAN yang berlokasi di Menteng Residence, JAYA menyediakan kepada PEMBELI, fasilitas-fasilitas sebagai berikut:</w:t>
      </w:r>
    </w:p>
    <w:p w:rsidR="00146F7B" w:rsidRPr="00806F8C" w:rsidRDefault="00146F7B">
      <w:pPr>
        <w:numPr>
          <w:ilvl w:val="0"/>
          <w:numId w:val="36"/>
        </w:numPr>
        <w:tabs>
          <w:tab w:val="start" w:pos="40.50pt"/>
          <w:tab w:val="start" w:pos="56.70pt"/>
        </w:tabs>
        <w:jc w:val="both"/>
        <w:rPr>
          <w:rFonts w:ascii="Verdana" w:hAnsi="Verdana" w:cs="Tahoma"/>
        </w:rPr>
      </w:pPr>
      <w:r w:rsidRPr="00806F8C">
        <w:rPr>
          <w:rFonts w:ascii="Verdana" w:hAnsi="Verdana" w:cs="Tahoma"/>
        </w:rPr>
        <w:t>Fasilitas atas TANAH DAN BANGUNAN:</w:t>
      </w:r>
    </w:p>
    <w:p w:rsidR="00146F7B" w:rsidRPr="00806F8C" w:rsidRDefault="00146F7B">
      <w:pPr>
        <w:tabs>
          <w:tab w:val="start" w:pos="40.50pt"/>
          <w:tab w:val="start" w:pos="56.70pt"/>
        </w:tabs>
        <w:ind w:start="36pt"/>
        <w:jc w:val="both"/>
        <w:rPr>
          <w:rFonts w:ascii="Verdana" w:hAnsi="Verdana" w:cs="Tahoma"/>
        </w:rPr>
      </w:pPr>
    </w:p>
    <w:p w:rsidR="00146F7B" w:rsidRPr="00806F8C" w:rsidRDefault="00146F7B">
      <w:pPr>
        <w:tabs>
          <w:tab w:val="start" w:pos="40.50pt"/>
          <w:tab w:val="start" w:pos="56.70pt"/>
          <w:tab w:val="start" w:pos="78pt"/>
        </w:tabs>
        <w:ind w:start="63pt" w:hanging="6.30pt"/>
        <w:jc w:val="both"/>
        <w:rPr>
          <w:rFonts w:ascii="Verdana" w:hAnsi="Verdana" w:cs="Tahoma"/>
        </w:rPr>
      </w:pPr>
      <w:r w:rsidRPr="00806F8C">
        <w:rPr>
          <w:rFonts w:ascii="Verdana" w:hAnsi="Verdana" w:cs="Tahoma"/>
        </w:rPr>
        <w:t>A.</w:t>
      </w:r>
      <w:r w:rsidRPr="00806F8C">
        <w:rPr>
          <w:rFonts w:ascii="Verdana" w:hAnsi="Verdana" w:cs="Tahoma"/>
        </w:rPr>
        <w:tab/>
        <w:t>Fasilitas Standard, berupa:</w:t>
      </w:r>
    </w:p>
    <w:p w:rsidR="00146F7B" w:rsidRPr="00806F8C" w:rsidRDefault="00146F7B">
      <w:pPr>
        <w:tabs>
          <w:tab w:val="start" w:pos="40.50pt"/>
          <w:tab w:val="start" w:pos="56.70pt"/>
          <w:tab w:val="start" w:pos="78pt"/>
        </w:tabs>
        <w:ind w:start="63pt" w:hanging="6.30pt"/>
        <w:jc w:val="both"/>
        <w:rPr>
          <w:rFonts w:ascii="Verdana" w:hAnsi="Verdana" w:cs="Tahoma"/>
        </w:rPr>
      </w:pPr>
    </w:p>
    <w:p w:rsidR="00146F7B" w:rsidRPr="00806F8C" w:rsidRDefault="00146F7B">
      <w:pPr>
        <w:tabs>
          <w:tab w:val="start" w:pos="49.65pt"/>
          <w:tab w:val="start" w:pos="78pt"/>
        </w:tabs>
        <w:ind w:start="36pt"/>
        <w:jc w:val="both"/>
        <w:rPr>
          <w:rFonts w:ascii="Verdana" w:hAnsi="Verdana" w:cs="Tahoma"/>
        </w:rPr>
      </w:pPr>
      <w:r w:rsidRPr="00806F8C">
        <w:rPr>
          <w:rFonts w:ascii="Verdana" w:hAnsi="Verdana" w:cs="Tahoma"/>
        </w:rPr>
        <w:tab/>
      </w:r>
      <w:r w:rsidRPr="00806F8C">
        <w:rPr>
          <w:rFonts w:ascii="Verdana" w:hAnsi="Verdana" w:cs="Tahoma"/>
        </w:rPr>
        <w:tab/>
        <w:t xml:space="preserve">a.    1 </w:t>
      </w:r>
      <w:r w:rsidR="0089300B" w:rsidRPr="00806F8C">
        <w:rPr>
          <w:rFonts w:ascii="Verdana" w:hAnsi="Verdana" w:cs="Tahoma"/>
        </w:rPr>
        <w:t>[</w:t>
      </w:r>
      <w:r w:rsidRPr="00806F8C">
        <w:rPr>
          <w:rFonts w:ascii="Verdana" w:hAnsi="Verdana" w:cs="Tahoma"/>
        </w:rPr>
        <w:t>satu</w:t>
      </w:r>
      <w:r w:rsidR="0089300B" w:rsidRPr="00806F8C">
        <w:rPr>
          <w:rFonts w:ascii="Verdana" w:hAnsi="Verdana" w:cs="Tahoma"/>
        </w:rPr>
        <w:t>]</w:t>
      </w:r>
      <w:r w:rsidRPr="00806F8C">
        <w:rPr>
          <w:rFonts w:ascii="Verdana" w:hAnsi="Verdana" w:cs="Tahoma"/>
        </w:rPr>
        <w:t xml:space="preserve"> unit pesawat intercom</w:t>
      </w:r>
    </w:p>
    <w:p w:rsidR="00146F7B" w:rsidRPr="00806F8C" w:rsidRDefault="00146F7B">
      <w:pPr>
        <w:numPr>
          <w:ilvl w:val="0"/>
          <w:numId w:val="20"/>
        </w:numPr>
        <w:tabs>
          <w:tab w:val="start" w:pos="49.65pt"/>
          <w:tab w:val="start" w:pos="78pt"/>
        </w:tabs>
        <w:ind w:start="99.25pt" w:hanging="21.25pt"/>
        <w:jc w:val="both"/>
        <w:rPr>
          <w:rFonts w:ascii="Verdana" w:hAnsi="Verdana" w:cs="Tahoma"/>
        </w:rPr>
      </w:pPr>
      <w:r w:rsidRPr="00806F8C">
        <w:rPr>
          <w:rFonts w:ascii="Verdana" w:hAnsi="Verdana" w:cs="Tahoma"/>
        </w:rPr>
        <w:t>Penyambungan TV Kabel dan Internet</w:t>
      </w:r>
    </w:p>
    <w:p w:rsidR="00146F7B" w:rsidRPr="00806F8C" w:rsidRDefault="00146F7B">
      <w:pPr>
        <w:numPr>
          <w:ilvl w:val="0"/>
          <w:numId w:val="20"/>
        </w:numPr>
        <w:tabs>
          <w:tab w:val="start" w:pos="49.65pt"/>
          <w:tab w:val="start" w:pos="78pt"/>
        </w:tabs>
        <w:ind w:start="99.25pt" w:hanging="21.25pt"/>
        <w:jc w:val="both"/>
        <w:rPr>
          <w:rFonts w:ascii="Verdana" w:hAnsi="Verdana" w:cs="Tahoma"/>
        </w:rPr>
      </w:pPr>
      <w:r w:rsidRPr="00806F8C">
        <w:rPr>
          <w:rFonts w:ascii="Verdana" w:hAnsi="Verdana" w:cs="Tahoma"/>
        </w:rPr>
        <w:t xml:space="preserve">Bebas biaya penyambungan </w:t>
      </w:r>
      <w:r w:rsidR="0089300B" w:rsidRPr="00806F8C">
        <w:rPr>
          <w:rFonts w:ascii="Verdana" w:hAnsi="Verdana" w:cs="Tahoma"/>
        </w:rPr>
        <w:t>[</w:t>
      </w:r>
      <w:r w:rsidRPr="00806F8C">
        <w:rPr>
          <w:rFonts w:ascii="Verdana" w:hAnsi="Verdana" w:cs="Tahoma"/>
        </w:rPr>
        <w:t>Connection Fee</w:t>
      </w:r>
      <w:r w:rsidR="0089300B" w:rsidRPr="00806F8C">
        <w:rPr>
          <w:rFonts w:ascii="Verdana" w:hAnsi="Verdana" w:cs="Tahoma"/>
        </w:rPr>
        <w:t>]</w:t>
      </w:r>
      <w:r w:rsidRPr="00806F8C">
        <w:rPr>
          <w:rFonts w:ascii="Verdana" w:hAnsi="Verdana" w:cs="Tahoma"/>
        </w:rPr>
        <w:t xml:space="preserve"> TV Kabel dan Internet </w:t>
      </w:r>
    </w:p>
    <w:p w:rsidR="00146F7B" w:rsidRPr="00806F8C" w:rsidRDefault="00146F7B">
      <w:pPr>
        <w:tabs>
          <w:tab w:val="start" w:pos="31.50pt"/>
          <w:tab w:val="start" w:pos="76.50pt"/>
        </w:tabs>
        <w:ind w:start="85.05pt" w:hanging="7.05pt"/>
        <w:jc w:val="both"/>
        <w:rPr>
          <w:rFonts w:ascii="Verdana" w:hAnsi="Verdana" w:cs="Tahoma"/>
        </w:rPr>
      </w:pPr>
    </w:p>
    <w:p w:rsidR="00146F7B" w:rsidRPr="00806F8C" w:rsidRDefault="00146F7B">
      <w:pPr>
        <w:tabs>
          <w:tab w:val="start" w:pos="31.50pt"/>
          <w:tab w:val="start" w:pos="76.50pt"/>
        </w:tabs>
        <w:ind w:start="85.05pt" w:hanging="7.05pt"/>
        <w:jc w:val="both"/>
        <w:rPr>
          <w:rFonts w:ascii="Verdana" w:hAnsi="Verdana" w:cs="Tahoma"/>
        </w:rPr>
      </w:pPr>
      <w:r w:rsidRPr="00806F8C">
        <w:rPr>
          <w:rFonts w:ascii="Verdana" w:hAnsi="Verdana" w:cs="Tahoma"/>
        </w:rPr>
        <w:t>Fasilitas-fasilitas sebagaimana tersebut di atas adalah tidak termasuk:</w:t>
      </w:r>
    </w:p>
    <w:p w:rsidR="00146F7B" w:rsidRPr="00806F8C" w:rsidRDefault="00146F7B">
      <w:pPr>
        <w:tabs>
          <w:tab w:val="start" w:pos="31.50pt"/>
          <w:tab w:val="start" w:pos="76.50pt"/>
          <w:tab w:val="start" w:pos="78pt"/>
        </w:tabs>
        <w:ind w:start="85.05pt" w:hanging="7.05pt"/>
        <w:jc w:val="both"/>
        <w:rPr>
          <w:rFonts w:ascii="Verdana" w:hAnsi="Verdana" w:cs="Tahoma"/>
        </w:rPr>
      </w:pPr>
    </w:p>
    <w:p w:rsidR="00146F7B" w:rsidRPr="00806F8C" w:rsidRDefault="00146F7B">
      <w:pPr>
        <w:numPr>
          <w:ilvl w:val="1"/>
          <w:numId w:val="20"/>
        </w:numPr>
        <w:jc w:val="both"/>
        <w:rPr>
          <w:rFonts w:ascii="Verdana" w:hAnsi="Verdana" w:cs="Tahoma"/>
        </w:rPr>
      </w:pPr>
      <w:r w:rsidRPr="00806F8C">
        <w:rPr>
          <w:rFonts w:ascii="Verdana" w:hAnsi="Verdana" w:cs="Tahoma"/>
        </w:rPr>
        <w:t>web camera</w:t>
      </w:r>
    </w:p>
    <w:p w:rsidR="00146F7B" w:rsidRPr="00806F8C" w:rsidRDefault="00146F7B">
      <w:pPr>
        <w:numPr>
          <w:ilvl w:val="1"/>
          <w:numId w:val="20"/>
        </w:numPr>
        <w:jc w:val="both"/>
        <w:rPr>
          <w:rFonts w:ascii="Verdana" w:hAnsi="Verdana" w:cs="Tahoma"/>
        </w:rPr>
      </w:pPr>
      <w:r w:rsidRPr="00806F8C">
        <w:rPr>
          <w:rFonts w:ascii="Verdana" w:hAnsi="Verdana" w:cs="Tahoma"/>
        </w:rPr>
        <w:t xml:space="preserve">modem fast internet </w:t>
      </w:r>
    </w:p>
    <w:p w:rsidR="00146F7B" w:rsidRPr="00806F8C" w:rsidRDefault="00146F7B">
      <w:pPr>
        <w:numPr>
          <w:ilvl w:val="1"/>
          <w:numId w:val="20"/>
        </w:numPr>
        <w:jc w:val="both"/>
        <w:rPr>
          <w:rFonts w:ascii="Verdana" w:hAnsi="Verdana" w:cs="Tahoma"/>
        </w:rPr>
      </w:pPr>
      <w:r w:rsidRPr="00806F8C">
        <w:rPr>
          <w:rFonts w:ascii="Verdana" w:hAnsi="Verdana" w:cs="Tahoma"/>
        </w:rPr>
        <w:t>Komputer</w:t>
      </w:r>
    </w:p>
    <w:p w:rsidR="00146F7B" w:rsidRPr="00806F8C" w:rsidRDefault="00146F7B">
      <w:pPr>
        <w:numPr>
          <w:ilvl w:val="1"/>
          <w:numId w:val="20"/>
        </w:numPr>
        <w:jc w:val="both"/>
        <w:rPr>
          <w:rFonts w:ascii="Verdana" w:hAnsi="Verdana" w:cs="Tahoma"/>
        </w:rPr>
      </w:pPr>
      <w:r w:rsidRPr="00806F8C">
        <w:rPr>
          <w:rFonts w:ascii="Verdana" w:hAnsi="Verdana" w:cs="Tahoma"/>
        </w:rPr>
        <w:t>IP address</w:t>
      </w:r>
    </w:p>
    <w:p w:rsidR="00146F7B" w:rsidRPr="00806F8C" w:rsidRDefault="00146F7B">
      <w:pPr>
        <w:tabs>
          <w:tab w:val="start" w:pos="49.65pt"/>
          <w:tab w:val="start" w:pos="78pt"/>
        </w:tabs>
        <w:ind w:hanging="7.05pt"/>
        <w:jc w:val="both"/>
        <w:rPr>
          <w:rFonts w:ascii="Verdana" w:hAnsi="Verdana" w:cs="Tahoma"/>
        </w:rPr>
      </w:pPr>
    </w:p>
    <w:p w:rsidR="00146F7B" w:rsidRPr="00806F8C" w:rsidRDefault="00146F7B">
      <w:pPr>
        <w:numPr>
          <w:ilvl w:val="2"/>
          <w:numId w:val="34"/>
        </w:numPr>
        <w:tabs>
          <w:tab w:val="clear" w:pos="154.50pt"/>
          <w:tab w:val="start" w:pos="18pt"/>
          <w:tab w:val="start" w:pos="36pt"/>
          <w:tab w:val="start" w:pos="49.65pt"/>
          <w:tab w:val="num" w:pos="78pt"/>
        </w:tabs>
        <w:ind w:start="78pt" w:hanging="21.30pt"/>
        <w:jc w:val="both"/>
        <w:rPr>
          <w:rFonts w:ascii="Verdana" w:hAnsi="Verdana" w:cs="Tahoma"/>
        </w:rPr>
      </w:pPr>
      <w:r w:rsidRPr="00806F8C">
        <w:rPr>
          <w:rFonts w:ascii="Verdana" w:hAnsi="Verdana" w:cs="Tahoma"/>
        </w:rPr>
        <w:t>Fasilitas Tambahan atas TANAH DAN BANGUNAN, berupa:</w:t>
      </w:r>
    </w:p>
    <w:p w:rsidR="00146F7B" w:rsidRPr="00806F8C" w:rsidRDefault="00146F7B">
      <w:pPr>
        <w:tabs>
          <w:tab w:val="start" w:pos="18pt"/>
          <w:tab w:val="start" w:pos="36pt"/>
          <w:tab w:val="start" w:pos="49.65pt"/>
        </w:tabs>
        <w:ind w:start="91.50pt"/>
        <w:jc w:val="both"/>
        <w:rPr>
          <w:rFonts w:ascii="Verdana" w:hAnsi="Verdana" w:cs="Tahoma"/>
        </w:rPr>
      </w:pPr>
      <w:r w:rsidRPr="00806F8C">
        <w:rPr>
          <w:rFonts w:ascii="Verdana" w:hAnsi="Verdana" w:cs="Tahoma"/>
        </w:rPr>
        <w:t xml:space="preserve"> </w:t>
      </w:r>
    </w:p>
    <w:p w:rsidR="00146F7B" w:rsidRPr="00806F8C" w:rsidRDefault="00146F7B">
      <w:pPr>
        <w:tabs>
          <w:tab w:val="start" w:pos="78pt"/>
        </w:tabs>
        <w:ind w:start="78pt"/>
        <w:jc w:val="both"/>
        <w:rPr>
          <w:rFonts w:ascii="Verdana" w:hAnsi="Verdana" w:cs="Tahoma"/>
        </w:rPr>
      </w:pPr>
      <w:r w:rsidRPr="00806F8C">
        <w:rPr>
          <w:rFonts w:ascii="Verdana" w:hAnsi="Verdana" w:cs="Tahoma"/>
        </w:rPr>
        <w:t xml:space="preserve">Bebas biaya berlangganan </w:t>
      </w:r>
      <w:r w:rsidR="0089300B" w:rsidRPr="00806F8C">
        <w:rPr>
          <w:rFonts w:ascii="Verdana" w:hAnsi="Verdana" w:cs="Tahoma"/>
        </w:rPr>
        <w:t>[</w:t>
      </w:r>
      <w:r w:rsidRPr="00806F8C">
        <w:rPr>
          <w:rFonts w:ascii="Verdana" w:hAnsi="Verdana" w:cs="Tahoma"/>
        </w:rPr>
        <w:t>abonemen</w:t>
      </w:r>
      <w:r w:rsidR="0089300B" w:rsidRPr="00806F8C">
        <w:rPr>
          <w:rFonts w:ascii="Verdana" w:hAnsi="Verdana" w:cs="Tahoma"/>
        </w:rPr>
        <w:t>]</w:t>
      </w:r>
      <w:r w:rsidRPr="00806F8C">
        <w:rPr>
          <w:rFonts w:ascii="Verdana" w:hAnsi="Verdana" w:cs="Tahoma"/>
        </w:rPr>
        <w:t xml:space="preserve"> TV kabel dan Internet yang berlaku selama 1 </w:t>
      </w:r>
      <w:r w:rsidR="0089300B" w:rsidRPr="00806F8C">
        <w:rPr>
          <w:rFonts w:ascii="Verdana" w:hAnsi="Verdana" w:cs="Tahoma"/>
        </w:rPr>
        <w:t>[</w:t>
      </w:r>
      <w:r w:rsidRPr="00806F8C">
        <w:rPr>
          <w:rFonts w:ascii="Verdana" w:hAnsi="Verdana" w:cs="Tahoma"/>
        </w:rPr>
        <w:t>satu</w:t>
      </w:r>
      <w:r w:rsidR="0089300B" w:rsidRPr="00806F8C">
        <w:rPr>
          <w:rFonts w:ascii="Verdana" w:hAnsi="Verdana" w:cs="Tahoma"/>
        </w:rPr>
        <w:t>]</w:t>
      </w:r>
      <w:r w:rsidRPr="00806F8C">
        <w:rPr>
          <w:rFonts w:ascii="Verdana" w:hAnsi="Verdana" w:cs="Tahoma"/>
        </w:rPr>
        <w:t xml:space="preserve"> tahun sejak tanggal ditandatanganinya Berita Acara Serah Terima TANAH DAN BANGUNAN </w:t>
      </w:r>
      <w:r w:rsidR="0089300B" w:rsidRPr="00806F8C">
        <w:rPr>
          <w:rFonts w:ascii="Verdana" w:hAnsi="Verdana" w:cs="Tahoma"/>
        </w:rPr>
        <w:t>[</w:t>
      </w:r>
      <w:r w:rsidRPr="00806F8C">
        <w:rPr>
          <w:rFonts w:ascii="Verdana" w:hAnsi="Verdana" w:cs="Tahoma"/>
        </w:rPr>
        <w:t>“BAST”</w:t>
      </w:r>
      <w:r w:rsidR="0089300B" w:rsidRPr="00806F8C">
        <w:rPr>
          <w:rFonts w:ascii="Verdana" w:hAnsi="Verdana" w:cs="Tahoma"/>
        </w:rPr>
        <w:t>]</w:t>
      </w:r>
      <w:r w:rsidRPr="00806F8C">
        <w:rPr>
          <w:rFonts w:ascii="Verdana" w:hAnsi="Verdana" w:cs="Tahoma"/>
        </w:rPr>
        <w:t xml:space="preserve"> oleh </w:t>
      </w:r>
      <w:r w:rsidR="0089300B" w:rsidRPr="00806F8C">
        <w:rPr>
          <w:rFonts w:ascii="Verdana" w:hAnsi="Verdana" w:cs="Tahoma"/>
        </w:rPr>
        <w:t>PARA PIHAK</w:t>
      </w:r>
      <w:r w:rsidRPr="00806F8C">
        <w:rPr>
          <w:rFonts w:ascii="Verdana" w:hAnsi="Verdana" w:cs="Tahoma"/>
        </w:rPr>
        <w:t xml:space="preserve">, dengan ketentuan bahwa penandatanganan BAST tersebut harus sudah dilakukan selambat-lambatnya 90 </w:t>
      </w:r>
      <w:r w:rsidR="0089300B" w:rsidRPr="00806F8C">
        <w:rPr>
          <w:rFonts w:ascii="Verdana" w:hAnsi="Verdana" w:cs="Tahoma"/>
        </w:rPr>
        <w:t>[</w:t>
      </w:r>
      <w:r w:rsidRPr="00806F8C">
        <w:rPr>
          <w:rFonts w:ascii="Verdana" w:hAnsi="Verdana" w:cs="Tahoma"/>
        </w:rPr>
        <w:t>sembilan puluh</w:t>
      </w:r>
      <w:r w:rsidR="0089300B" w:rsidRPr="00806F8C">
        <w:rPr>
          <w:rFonts w:ascii="Verdana" w:hAnsi="Verdana" w:cs="Tahoma"/>
        </w:rPr>
        <w:t>]</w:t>
      </w:r>
      <w:r w:rsidRPr="00806F8C">
        <w:rPr>
          <w:rFonts w:ascii="Verdana" w:hAnsi="Verdana" w:cs="Tahoma"/>
        </w:rPr>
        <w:t xml:space="preserve"> hari kalender sejak disampaikannya Surat Panggilan pertama oleh JAYA kepada PEMBELI perihal penandatanganan BAST dimaksud.</w:t>
      </w:r>
    </w:p>
    <w:p w:rsidR="00146F7B" w:rsidRPr="00806F8C" w:rsidRDefault="00146F7B">
      <w:pPr>
        <w:tabs>
          <w:tab w:val="start" w:pos="36pt"/>
          <w:tab w:val="start" w:pos="49.65pt"/>
        </w:tabs>
        <w:ind w:start="54pt"/>
        <w:jc w:val="both"/>
        <w:rPr>
          <w:rFonts w:ascii="Verdana" w:hAnsi="Verdana" w:cs="Tahoma"/>
        </w:rPr>
      </w:pPr>
    </w:p>
    <w:p w:rsidR="00146F7B" w:rsidRPr="00806F8C" w:rsidRDefault="00146F7B">
      <w:pPr>
        <w:numPr>
          <w:ilvl w:val="0"/>
          <w:numId w:val="36"/>
        </w:numPr>
        <w:tabs>
          <w:tab w:val="clear" w:pos="63pt"/>
          <w:tab w:val="start" w:pos="36pt"/>
          <w:tab w:val="start" w:pos="56.70pt"/>
        </w:tabs>
        <w:jc w:val="both"/>
        <w:rPr>
          <w:rFonts w:ascii="Verdana" w:hAnsi="Verdana" w:cs="Tahoma"/>
        </w:rPr>
      </w:pPr>
      <w:r w:rsidRPr="00806F8C">
        <w:rPr>
          <w:rFonts w:ascii="Verdana" w:hAnsi="Verdana" w:cs="Tahoma"/>
        </w:rPr>
        <w:t>Fasilitas atas cluster Perumahan Menteng Residence:</w:t>
      </w:r>
    </w:p>
    <w:p w:rsidR="00146F7B" w:rsidRPr="00806F8C" w:rsidRDefault="00146F7B">
      <w:pPr>
        <w:tabs>
          <w:tab w:val="start" w:pos="36pt"/>
          <w:tab w:val="start" w:pos="49.65pt"/>
          <w:tab w:val="start" w:pos="90pt"/>
        </w:tabs>
        <w:jc w:val="both"/>
        <w:rPr>
          <w:rFonts w:ascii="Verdana" w:hAnsi="Verdana" w:cs="Tahoma"/>
        </w:rPr>
      </w:pPr>
    </w:p>
    <w:p w:rsidR="00146F7B" w:rsidRPr="00806F8C" w:rsidRDefault="00146F7B">
      <w:pPr>
        <w:tabs>
          <w:tab w:val="start" w:pos="36pt"/>
          <w:tab w:val="start" w:pos="90pt"/>
        </w:tabs>
        <w:ind w:start="56.70pt" w:hanging="56.70pt"/>
        <w:jc w:val="both"/>
        <w:rPr>
          <w:rFonts w:ascii="Verdana" w:hAnsi="Verdana" w:cs="Tahoma"/>
        </w:rPr>
      </w:pPr>
      <w:r w:rsidRPr="00806F8C">
        <w:rPr>
          <w:rFonts w:ascii="Verdana" w:hAnsi="Verdana" w:cs="Tahoma"/>
        </w:rPr>
        <w:tab/>
      </w:r>
      <w:r w:rsidRPr="00806F8C">
        <w:rPr>
          <w:rFonts w:ascii="Verdana" w:hAnsi="Verdana" w:cs="Tahoma"/>
        </w:rPr>
        <w:tab/>
        <w:t xml:space="preserve">Penyediaan intercom dan CCTV </w:t>
      </w:r>
      <w:r w:rsidR="0089300B" w:rsidRPr="00806F8C">
        <w:rPr>
          <w:rFonts w:ascii="Verdana" w:hAnsi="Verdana" w:cs="Tahoma"/>
        </w:rPr>
        <w:t>[</w:t>
      </w:r>
      <w:r w:rsidRPr="00806F8C">
        <w:rPr>
          <w:rFonts w:ascii="Verdana" w:hAnsi="Verdana" w:cs="Tahoma"/>
        </w:rPr>
        <w:t>Closed Circuit Television</w:t>
      </w:r>
      <w:r w:rsidR="0089300B" w:rsidRPr="00806F8C">
        <w:rPr>
          <w:rFonts w:ascii="Verdana" w:hAnsi="Verdana" w:cs="Tahoma"/>
        </w:rPr>
        <w:t>]</w:t>
      </w:r>
      <w:r w:rsidRPr="00806F8C">
        <w:rPr>
          <w:rFonts w:ascii="Verdana" w:hAnsi="Verdana" w:cs="Tahoma"/>
        </w:rPr>
        <w:t xml:space="preserve"> di pos keamanan atau pintu gerbang cluster Perumahan Menteng Residence.</w:t>
      </w:r>
      <w:r w:rsidRPr="00806F8C">
        <w:rPr>
          <w:rFonts w:ascii="Verdana" w:hAnsi="Verdana" w:cs="Tahoma"/>
        </w:rPr>
        <w:tab/>
      </w:r>
    </w:p>
    <w:p w:rsidR="00146F7B" w:rsidRPr="00806F8C" w:rsidRDefault="00146F7B">
      <w:pPr>
        <w:tabs>
          <w:tab w:val="start" w:pos="36pt"/>
          <w:tab w:val="start" w:pos="49.65pt"/>
        </w:tabs>
        <w:jc w:val="both"/>
        <w:rPr>
          <w:rFonts w:ascii="Verdana" w:hAnsi="Verdana" w:cs="Tahoma"/>
        </w:rPr>
      </w:pPr>
    </w:p>
    <w:p w:rsidR="00146F7B" w:rsidRPr="00806F8C" w:rsidRDefault="00146F7B">
      <w:pPr>
        <w:numPr>
          <w:ilvl w:val="1"/>
          <w:numId w:val="27"/>
        </w:numPr>
        <w:tabs>
          <w:tab w:val="start" w:pos="49.65pt"/>
        </w:tabs>
        <w:jc w:val="both"/>
        <w:rPr>
          <w:rFonts w:ascii="Verdana" w:hAnsi="Verdana" w:cs="Tahoma"/>
        </w:rPr>
      </w:pPr>
      <w:r w:rsidRPr="00806F8C">
        <w:rPr>
          <w:rFonts w:ascii="Verdana" w:hAnsi="Verdana" w:cs="Tahoma"/>
        </w:rPr>
        <w:t>Bahwa penyediaan oleh JAYA kepada PEMBELI fasilitas-fasilitas sebagaimana dimaksud dalam ayat 2.</w:t>
      </w:r>
      <w:r w:rsidR="00AF5970" w:rsidRPr="00806F8C">
        <w:rPr>
          <w:rFonts w:ascii="Verdana" w:hAnsi="Verdana" w:cs="Tahoma"/>
        </w:rPr>
        <w:t>7</w:t>
      </w:r>
      <w:r w:rsidRPr="00806F8C">
        <w:rPr>
          <w:rFonts w:ascii="Verdana" w:hAnsi="Verdana" w:cs="Tahoma"/>
        </w:rPr>
        <w:t>. pasal ini adalah dengan ketentuan-ketentuan sebagai berikut:</w:t>
      </w:r>
    </w:p>
    <w:p w:rsidR="00146F7B" w:rsidRPr="00806F8C" w:rsidRDefault="00146F7B">
      <w:pPr>
        <w:tabs>
          <w:tab w:val="start" w:pos="36pt"/>
          <w:tab w:val="start" w:pos="49.65pt"/>
        </w:tabs>
        <w:jc w:val="both"/>
        <w:rPr>
          <w:rFonts w:ascii="Verdana" w:hAnsi="Verdana" w:cs="Tahoma"/>
        </w:rPr>
      </w:pPr>
    </w:p>
    <w:p w:rsidR="00146F7B" w:rsidRPr="00806F8C" w:rsidRDefault="00146F7B">
      <w:pPr>
        <w:numPr>
          <w:ilvl w:val="0"/>
          <w:numId w:val="35"/>
        </w:numPr>
        <w:tabs>
          <w:tab w:val="clear" w:pos="54pt"/>
          <w:tab w:val="start" w:pos="36pt"/>
        </w:tabs>
        <w:ind w:start="56.70pt" w:hanging="20.70pt"/>
        <w:jc w:val="both"/>
        <w:rPr>
          <w:rFonts w:ascii="Verdana" w:hAnsi="Verdana" w:cs="Tahoma"/>
        </w:rPr>
      </w:pPr>
      <w:r w:rsidRPr="00806F8C">
        <w:rPr>
          <w:rFonts w:ascii="Verdana" w:hAnsi="Verdana" w:cs="Tahoma"/>
        </w:rPr>
        <w:t xml:space="preserve">Bebas biaya penyambungan </w:t>
      </w:r>
      <w:r w:rsidR="0089300B" w:rsidRPr="00806F8C">
        <w:rPr>
          <w:rFonts w:ascii="Verdana" w:hAnsi="Verdana" w:cs="Tahoma"/>
        </w:rPr>
        <w:t>[</w:t>
      </w:r>
      <w:r w:rsidRPr="00806F8C">
        <w:rPr>
          <w:rFonts w:ascii="Verdana" w:hAnsi="Verdana" w:cs="Tahoma"/>
        </w:rPr>
        <w:t>Connection Fee</w:t>
      </w:r>
      <w:r w:rsidR="0089300B" w:rsidRPr="00806F8C">
        <w:rPr>
          <w:rFonts w:ascii="Verdana" w:hAnsi="Verdana" w:cs="Tahoma"/>
        </w:rPr>
        <w:t>]</w:t>
      </w:r>
      <w:r w:rsidRPr="00806F8C">
        <w:rPr>
          <w:rFonts w:ascii="Verdana" w:hAnsi="Verdana" w:cs="Tahoma"/>
        </w:rPr>
        <w:t xml:space="preserve"> TV kabel dan Internet sebagaimana dimaksud ayat 2.</w:t>
      </w:r>
      <w:r w:rsidR="00AF5970" w:rsidRPr="00806F8C">
        <w:rPr>
          <w:rFonts w:ascii="Verdana" w:hAnsi="Verdana" w:cs="Tahoma"/>
        </w:rPr>
        <w:t>7</w:t>
      </w:r>
      <w:r w:rsidRPr="00806F8C">
        <w:rPr>
          <w:rFonts w:ascii="Verdana" w:hAnsi="Verdana" w:cs="Tahoma"/>
        </w:rPr>
        <w:t xml:space="preserve">.1. butir A.c. pasal ini disediakan oleh JAYA hanya untuk 1 </w:t>
      </w:r>
      <w:r w:rsidR="0089300B" w:rsidRPr="00806F8C">
        <w:rPr>
          <w:rFonts w:ascii="Verdana" w:hAnsi="Verdana" w:cs="Tahoma"/>
        </w:rPr>
        <w:t>[</w:t>
      </w:r>
      <w:r w:rsidRPr="00806F8C">
        <w:rPr>
          <w:rFonts w:ascii="Verdana" w:hAnsi="Verdana" w:cs="Tahoma"/>
        </w:rPr>
        <w:t>satu</w:t>
      </w:r>
      <w:r w:rsidR="0089300B" w:rsidRPr="00806F8C">
        <w:rPr>
          <w:rFonts w:ascii="Verdana" w:hAnsi="Verdana" w:cs="Tahoma"/>
        </w:rPr>
        <w:t>]</w:t>
      </w:r>
      <w:r w:rsidRPr="00806F8C">
        <w:rPr>
          <w:rFonts w:ascii="Verdana" w:hAnsi="Verdana" w:cs="Tahoma"/>
        </w:rPr>
        <w:t xml:space="preserve"> kali penyambungan. Dalam hal PEMBELI tidak melakukan kewajiban pembayaran biaya berlangganan dan atau biaya pemakaian TV Kabel atau Internet dan atau kewajiban-kewajiban lainnya yang menyebabkan diputuskannya sambungan TV Kabel atau Internet PEMBELI oleh penyedia jasa layanan TV Kabel atau Internet, maka JAYA tidak bertanggung jawab lagi untuk menyediakan sambungan TV Kabel atau Internet dan seluruh pengurusan penyambungan berikut biaya-biayanya menjadi tanggungan PEMBELI.</w:t>
      </w:r>
    </w:p>
    <w:p w:rsidR="000E6057" w:rsidRPr="00806F8C" w:rsidRDefault="000E6057">
      <w:pPr>
        <w:tabs>
          <w:tab w:val="start" w:pos="36pt"/>
          <w:tab w:val="start" w:pos="49.65pt"/>
          <w:tab w:val="start" w:pos="67.50pt"/>
        </w:tabs>
        <w:ind w:start="36pt"/>
        <w:jc w:val="both"/>
        <w:rPr>
          <w:rFonts w:ascii="Verdana" w:hAnsi="Verdana" w:cs="Tahoma"/>
        </w:rPr>
      </w:pPr>
    </w:p>
    <w:p w:rsidR="0019361F" w:rsidRPr="00806F8C" w:rsidRDefault="00146F7B" w:rsidP="0019361F">
      <w:pPr>
        <w:numPr>
          <w:ilvl w:val="0"/>
          <w:numId w:val="35"/>
        </w:numPr>
        <w:tabs>
          <w:tab w:val="start" w:pos="58.50pt"/>
          <w:tab w:val="start" w:pos="67.50pt"/>
        </w:tabs>
        <w:jc w:val="both"/>
        <w:rPr>
          <w:rFonts w:ascii="Verdana" w:hAnsi="Verdana" w:cs="Tahoma"/>
        </w:rPr>
      </w:pPr>
      <w:r w:rsidRPr="00806F8C">
        <w:rPr>
          <w:rFonts w:ascii="Verdana" w:hAnsi="Verdana" w:cs="Tahoma"/>
        </w:rPr>
        <w:t>Dalam hal BAST sebagaimana dimaksud ayat 2.</w:t>
      </w:r>
      <w:r w:rsidR="00AF5970" w:rsidRPr="00806F8C">
        <w:rPr>
          <w:rFonts w:ascii="Verdana" w:hAnsi="Verdana" w:cs="Tahoma"/>
        </w:rPr>
        <w:t>7</w:t>
      </w:r>
      <w:r w:rsidRPr="00806F8C">
        <w:rPr>
          <w:rFonts w:ascii="Verdana" w:hAnsi="Verdana" w:cs="Tahoma"/>
        </w:rPr>
        <w:t xml:space="preserve">.1. butir B dilakukan setelah 90 </w:t>
      </w:r>
      <w:r w:rsidR="0089300B" w:rsidRPr="00806F8C">
        <w:rPr>
          <w:rFonts w:ascii="Verdana" w:hAnsi="Verdana" w:cs="Tahoma"/>
        </w:rPr>
        <w:t>[</w:t>
      </w:r>
      <w:r w:rsidRPr="00806F8C">
        <w:rPr>
          <w:rFonts w:ascii="Verdana" w:hAnsi="Verdana" w:cs="Tahoma"/>
        </w:rPr>
        <w:t>sembilan puluh</w:t>
      </w:r>
      <w:r w:rsidR="0089300B" w:rsidRPr="00806F8C">
        <w:rPr>
          <w:rFonts w:ascii="Verdana" w:hAnsi="Verdana" w:cs="Tahoma"/>
        </w:rPr>
        <w:t>]</w:t>
      </w:r>
      <w:r w:rsidRPr="00806F8C">
        <w:rPr>
          <w:rFonts w:ascii="Verdana" w:hAnsi="Verdana" w:cs="Tahoma"/>
        </w:rPr>
        <w:t xml:space="preserve"> hari kalender sejak disampaikannya Surat Panggilan pertama, maka JAYA tidak berkewajiban untuk menyediakan Fasilitas Tambahan sebagaimana dimaksud a</w:t>
      </w:r>
      <w:r w:rsidR="0019361F" w:rsidRPr="00806F8C">
        <w:rPr>
          <w:rFonts w:ascii="Verdana" w:hAnsi="Verdana" w:cs="Tahoma"/>
        </w:rPr>
        <w:t>yat 2.</w:t>
      </w:r>
      <w:r w:rsidR="00AF5970" w:rsidRPr="00806F8C">
        <w:rPr>
          <w:rFonts w:ascii="Verdana" w:hAnsi="Verdana" w:cs="Tahoma"/>
        </w:rPr>
        <w:t>7</w:t>
      </w:r>
      <w:r w:rsidR="0019361F" w:rsidRPr="00806F8C">
        <w:rPr>
          <w:rFonts w:ascii="Verdana" w:hAnsi="Verdana" w:cs="Tahoma"/>
        </w:rPr>
        <w:t>.1. butir B pasal ini.</w:t>
      </w:r>
    </w:p>
    <w:p w:rsidR="0019361F" w:rsidRPr="00806F8C" w:rsidRDefault="0019361F" w:rsidP="0019361F">
      <w:pPr>
        <w:tabs>
          <w:tab w:val="start" w:pos="58.50pt"/>
          <w:tab w:val="start" w:pos="67.50pt"/>
        </w:tabs>
        <w:ind w:start="36pt"/>
        <w:jc w:val="both"/>
        <w:rPr>
          <w:rFonts w:ascii="Verdana" w:hAnsi="Verdana" w:cs="Tahoma"/>
        </w:rPr>
      </w:pPr>
    </w:p>
    <w:p w:rsidR="00146F7B" w:rsidRPr="00806F8C" w:rsidRDefault="00146F7B" w:rsidP="0019361F">
      <w:pPr>
        <w:numPr>
          <w:ilvl w:val="0"/>
          <w:numId w:val="35"/>
        </w:numPr>
        <w:tabs>
          <w:tab w:val="start" w:pos="58.50pt"/>
          <w:tab w:val="start" w:pos="67.50pt"/>
        </w:tabs>
        <w:jc w:val="both"/>
        <w:rPr>
          <w:rFonts w:ascii="Verdana" w:hAnsi="Verdana" w:cs="Tahoma"/>
        </w:rPr>
      </w:pPr>
      <w:r w:rsidRPr="00806F8C">
        <w:rPr>
          <w:rFonts w:ascii="Verdana" w:hAnsi="Verdana" w:cs="Tahoma"/>
        </w:rPr>
        <w:t>Setelah prasarana cluster Perumahan Menteng Residence diselesaikan oleh JAYA, maka fasilitas berupa intercom dan CCTV sebagaimana dimaksud ayat 2.</w:t>
      </w:r>
      <w:r w:rsidR="00AF5970" w:rsidRPr="00806F8C">
        <w:rPr>
          <w:rFonts w:ascii="Verdana" w:hAnsi="Verdana" w:cs="Tahoma"/>
        </w:rPr>
        <w:t>7</w:t>
      </w:r>
      <w:r w:rsidRPr="00806F8C">
        <w:rPr>
          <w:rFonts w:ascii="Verdana" w:hAnsi="Verdana" w:cs="Tahoma"/>
        </w:rPr>
        <w:t xml:space="preserve">.2 pasal ini akan diserahkan pengelolaannya oleh JAYA kepada pengurus RT </w:t>
      </w:r>
      <w:r w:rsidR="0089300B" w:rsidRPr="00806F8C">
        <w:rPr>
          <w:rFonts w:ascii="Verdana" w:hAnsi="Verdana" w:cs="Tahoma"/>
        </w:rPr>
        <w:t>[</w:t>
      </w:r>
      <w:r w:rsidRPr="00806F8C">
        <w:rPr>
          <w:rFonts w:ascii="Verdana" w:hAnsi="Verdana" w:cs="Tahoma"/>
        </w:rPr>
        <w:t xml:space="preserve">Rukun </w:t>
      </w:r>
      <w:r w:rsidRPr="00806F8C">
        <w:rPr>
          <w:rFonts w:ascii="Verdana" w:hAnsi="Verdana" w:cs="Tahoma"/>
        </w:rPr>
        <w:lastRenderedPageBreak/>
        <w:t>Tetangga</w:t>
      </w:r>
      <w:r w:rsidR="0089300B" w:rsidRPr="00806F8C">
        <w:rPr>
          <w:rFonts w:ascii="Verdana" w:hAnsi="Verdana" w:cs="Tahoma"/>
        </w:rPr>
        <w:t>]</w:t>
      </w:r>
      <w:r w:rsidRPr="00806F8C">
        <w:rPr>
          <w:rFonts w:ascii="Verdana" w:hAnsi="Verdana" w:cs="Tahoma"/>
        </w:rPr>
        <w:t xml:space="preserve"> setempat dan untuk selanjutnya tanggung jawab atas pemeliharaan intercom dan CCTV tersebut akan beralih kepada pengurus RT setempat.</w:t>
      </w:r>
    </w:p>
    <w:p w:rsidR="00146F7B" w:rsidRPr="00806F8C" w:rsidRDefault="00146F7B">
      <w:pPr>
        <w:tabs>
          <w:tab w:val="start" w:pos="45pt"/>
          <w:tab w:val="start" w:pos="49.65pt"/>
          <w:tab w:val="start" w:pos="67.50pt"/>
        </w:tabs>
        <w:jc w:val="both"/>
        <w:rPr>
          <w:rFonts w:ascii="Verdana" w:hAnsi="Verdana" w:cs="Tahoma"/>
        </w:rPr>
      </w:pPr>
    </w:p>
    <w:p w:rsidR="00146F7B" w:rsidRPr="00806F8C" w:rsidRDefault="00146F7B">
      <w:pPr>
        <w:tabs>
          <w:tab w:val="start" w:pos="36pt"/>
          <w:tab w:val="start" w:pos="49.65pt"/>
        </w:tabs>
        <w:jc w:val="center"/>
        <w:rPr>
          <w:rFonts w:ascii="Verdana" w:hAnsi="Verdana" w:cs="Tahoma"/>
          <w:b/>
        </w:rPr>
      </w:pPr>
      <w:r w:rsidRPr="00806F8C">
        <w:rPr>
          <w:rFonts w:ascii="Verdana" w:hAnsi="Verdana" w:cs="Tahoma"/>
          <w:b/>
        </w:rPr>
        <w:t>PASAL 2</w:t>
      </w:r>
    </w:p>
    <w:p w:rsidR="00146F7B" w:rsidRPr="00806F8C" w:rsidRDefault="00146F7B">
      <w:pPr>
        <w:tabs>
          <w:tab w:val="start" w:pos="36pt"/>
          <w:tab w:val="start" w:pos="49.65pt"/>
        </w:tabs>
        <w:jc w:val="both"/>
        <w:rPr>
          <w:rFonts w:ascii="Verdana" w:hAnsi="Verdana" w:cs="Tahoma"/>
        </w:rPr>
      </w:pPr>
    </w:p>
    <w:p w:rsidR="00146F7B" w:rsidRPr="00806F8C" w:rsidRDefault="00146F7B">
      <w:pPr>
        <w:pStyle w:val="BodyText"/>
        <w:rPr>
          <w:rFonts w:ascii="Verdana" w:hAnsi="Verdana" w:cs="Tahoma"/>
        </w:rPr>
      </w:pPr>
      <w:r w:rsidRPr="00806F8C">
        <w:rPr>
          <w:rFonts w:ascii="Verdana" w:hAnsi="Verdana" w:cs="Tahoma"/>
        </w:rPr>
        <w:t>Selanjutnya, apabila tidak dinyatakan secara tegas dalam Addendum ini, maka seluruh ketentuan dan syarat-syarat yang terdapat dalam PPJB, PARA PIHAK menyatakan tetap berlaku.</w:t>
      </w:r>
    </w:p>
    <w:p w:rsidR="00146F7B" w:rsidRPr="00806F8C" w:rsidRDefault="00146F7B">
      <w:pPr>
        <w:tabs>
          <w:tab w:val="start" w:pos="36pt"/>
          <w:tab w:val="start" w:pos="49.65pt"/>
        </w:tabs>
        <w:jc w:val="both"/>
        <w:rPr>
          <w:rFonts w:ascii="Verdana" w:hAnsi="Verdana" w:cs="Tahoma"/>
        </w:rPr>
      </w:pPr>
    </w:p>
    <w:p w:rsidR="00146F7B" w:rsidRPr="00806F8C" w:rsidRDefault="00146F7B">
      <w:pPr>
        <w:tabs>
          <w:tab w:val="start" w:pos="28.35pt"/>
          <w:tab w:val="start" w:pos="49.65pt"/>
        </w:tabs>
        <w:jc w:val="both"/>
        <w:rPr>
          <w:rFonts w:ascii="Verdana" w:hAnsi="Verdana" w:cs="Tahoma"/>
        </w:rPr>
      </w:pPr>
      <w:r w:rsidRPr="00806F8C">
        <w:rPr>
          <w:rFonts w:ascii="Verdana" w:hAnsi="Verdana" w:cs="Tahoma"/>
        </w:rPr>
        <w:t xml:space="preserve">Demikian Addendum ini dibuat dan ditanda tangani oleh PARA PIHAK pada   hari dan tanggal yang disebut pada halaman pertama Addendum, dibuat dalam rangkap 2 </w:t>
      </w:r>
      <w:r w:rsidR="0089300B" w:rsidRPr="00806F8C">
        <w:rPr>
          <w:rFonts w:ascii="Verdana" w:hAnsi="Verdana" w:cs="Tahoma"/>
        </w:rPr>
        <w:t>[</w:t>
      </w:r>
      <w:r w:rsidRPr="00806F8C">
        <w:rPr>
          <w:rFonts w:ascii="Verdana" w:hAnsi="Verdana" w:cs="Tahoma"/>
        </w:rPr>
        <w:t>dua</w:t>
      </w:r>
      <w:r w:rsidR="0089300B" w:rsidRPr="00806F8C">
        <w:rPr>
          <w:rFonts w:ascii="Verdana" w:hAnsi="Verdana" w:cs="Tahoma"/>
        </w:rPr>
        <w:t>]</w:t>
      </w:r>
      <w:r w:rsidRPr="00806F8C">
        <w:rPr>
          <w:rFonts w:ascii="Verdana" w:hAnsi="Verdana" w:cs="Tahoma"/>
        </w:rPr>
        <w:t xml:space="preserve"> yang dibubuhi materai secukupnya serta mempunyai kekuatan hukum yang sama.</w:t>
      </w:r>
    </w:p>
    <w:p w:rsidR="00146F7B" w:rsidRPr="00806F8C" w:rsidRDefault="00146F7B">
      <w:pPr>
        <w:tabs>
          <w:tab w:val="start" w:pos="28.35pt"/>
          <w:tab w:val="start" w:pos="49.65pt"/>
        </w:tabs>
        <w:jc w:val="both"/>
        <w:rPr>
          <w:rFonts w:ascii="Verdana" w:hAnsi="Verdana" w:cs="Tahoma"/>
        </w:rPr>
      </w:pPr>
    </w:p>
    <w:p w:rsidR="00146F7B" w:rsidRPr="00806F8C" w:rsidRDefault="00146F7B">
      <w:pPr>
        <w:tabs>
          <w:tab w:val="start" w:pos="28.35pt"/>
          <w:tab w:val="start" w:pos="49.65pt"/>
        </w:tabs>
        <w:jc w:val="both"/>
        <w:rPr>
          <w:rFonts w:ascii="Verdana" w:hAnsi="Verdana" w:cs="Tahoma"/>
        </w:rPr>
      </w:pPr>
    </w:p>
    <w:tbl>
      <w:tblPr>
        <w:tblW w:w="466.90pt" w:type="dxa"/>
        <w:tblLayout w:type="fixed"/>
        <w:tblLook w:firstRow="0" w:lastRow="0" w:firstColumn="0" w:lastColumn="0" w:noHBand="0" w:noVBand="0"/>
      </w:tblPr>
      <w:tblGrid>
        <w:gridCol w:w="4669"/>
        <w:gridCol w:w="4669"/>
      </w:tblGrid>
      <w:tr w:rsidR="0036676C" w:rsidRPr="00806F8C" w:rsidTr="0036676C">
        <w:tc>
          <w:tcPr>
            <w:tcW w:w="233.45pt" w:type="dxa"/>
          </w:tcPr>
          <w:p w:rsidR="0036676C" w:rsidRPr="00950828" w:rsidRDefault="0036676C" w:rsidP="0036676C">
            <w:pPr>
              <w:tabs>
                <w:tab w:val="start" w:pos="28.35pt"/>
                <w:tab w:val="start" w:pos="49.65pt"/>
              </w:tabs>
              <w:jc w:val="both"/>
              <w:rPr>
                <w:rFonts w:ascii="Tahoma" w:hAnsi="Tahoma" w:cs="Tahoma"/>
                <w:b/>
              </w:rPr>
            </w:pPr>
            <w:r w:rsidRPr="00950828">
              <w:rPr>
                <w:rFonts w:ascii="Tahoma" w:hAnsi="Tahoma" w:cs="Tahoma"/>
                <w:b/>
              </w:rPr>
              <w:t>PEMBELI</w:t>
            </w: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rPr>
            </w:pPr>
          </w:p>
        </w:tc>
        <w:tc>
          <w:tcPr>
            <w:tcW w:w="233.45pt" w:type="dxa"/>
          </w:tcPr>
          <w:p w:rsidR="0036676C" w:rsidRPr="00950828" w:rsidRDefault="0036676C" w:rsidP="0036676C">
            <w:pPr>
              <w:pStyle w:val="Heading1"/>
              <w:rPr>
                <w:rFonts w:ascii="Tahoma" w:hAnsi="Tahoma" w:cs="Tahoma"/>
                <w:sz w:val="20"/>
              </w:rPr>
            </w:pPr>
            <w:r w:rsidRPr="00950828">
              <w:rPr>
                <w:rFonts w:ascii="Tahoma" w:hAnsi="Tahoma" w:cs="Tahoma"/>
                <w:sz w:val="20"/>
              </w:rPr>
              <w:t>Jaya</w:t>
            </w:r>
          </w:p>
          <w:p w:rsidR="0036676C" w:rsidRPr="00950828" w:rsidRDefault="0036676C" w:rsidP="0036676C">
            <w:pPr>
              <w:tabs>
                <w:tab w:val="start" w:pos="28.35pt"/>
                <w:tab w:val="start" w:pos="49.65pt"/>
              </w:tabs>
              <w:jc w:val="both"/>
              <w:rPr>
                <w:rFonts w:ascii="Tahoma" w:hAnsi="Tahoma" w:cs="Tahoma"/>
                <w:b/>
              </w:rPr>
            </w:pPr>
            <w:r w:rsidRPr="00950828">
              <w:rPr>
                <w:rFonts w:ascii="Tahoma" w:hAnsi="Tahoma" w:cs="Tahoma"/>
                <w:b/>
              </w:rPr>
              <w:t>PT. JAYA REAL PROPERTY, Tbk.</w:t>
            </w: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b/>
              </w:rPr>
            </w:pPr>
          </w:p>
          <w:p w:rsidR="0036676C" w:rsidRPr="00950828" w:rsidRDefault="0036676C" w:rsidP="0036676C">
            <w:pPr>
              <w:tabs>
                <w:tab w:val="start" w:pos="28.35pt"/>
                <w:tab w:val="start" w:pos="49.65pt"/>
              </w:tabs>
              <w:jc w:val="both"/>
              <w:rPr>
                <w:rFonts w:ascii="Tahoma" w:hAnsi="Tahoma" w:cs="Tahoma"/>
              </w:rPr>
            </w:pPr>
          </w:p>
        </w:tc>
      </w:tr>
      <w:tr w:rsidR="0036676C" w:rsidRPr="00806F8C" w:rsidTr="0036676C">
        <w:tc>
          <w:tcPr>
            <w:tcW w:w="233.45pt" w:type="dxa"/>
          </w:tcPr>
          <w:p w:rsidR="0036676C" w:rsidRPr="00950828" w:rsidRDefault="0036676C" w:rsidP="0036676C">
            <w:pPr>
              <w:tabs>
                <w:tab w:val="start" w:pos="28.35pt"/>
                <w:tab w:val="start" w:pos="49.65pt"/>
              </w:tabs>
              <w:jc w:val="both"/>
              <w:rPr>
                <w:rFonts w:ascii="Tahoma" w:hAnsi="Tahoma" w:cs="Tahoma"/>
              </w:rPr>
            </w:pPr>
            <w:r>
              <w:rPr>
                <w:rFonts w:ascii="Tahoma" w:hAnsi="Tahoma" w:cs="Tahoma"/>
                <w:b/>
                <w:u w:val="single"/>
              </w:rPr>
              <w:t>${nama_pembeli}</w:t>
            </w:r>
          </w:p>
        </w:tc>
        <w:tc>
          <w:tcPr>
            <w:tcW w:w="233.45pt" w:type="dxa"/>
          </w:tcPr>
          <w:p w:rsidR="0036676C" w:rsidRDefault="0036676C" w:rsidP="0036676C">
            <w:pPr>
              <w:tabs>
                <w:tab w:val="start" w:pos="28.35pt"/>
                <w:tab w:val="start" w:pos="49.65pt"/>
              </w:tabs>
              <w:jc w:val="both"/>
              <w:rPr>
                <w:rFonts w:ascii="Tahoma" w:hAnsi="Tahoma" w:cs="Tahoma"/>
              </w:rPr>
            </w:pPr>
            <w:r>
              <w:rPr>
                <w:rStyle w:val="Strong"/>
                <w:u w:val="single"/>
              </w:rPr>
              <w:t>${</w:t>
            </w:r>
            <w:r w:rsidRPr="00B76511">
              <w:rPr>
                <w:rStyle w:val="Strong"/>
                <w:u w:val="single"/>
              </w:rPr>
              <w:t>PEJABAT_PPJB</w:t>
            </w:r>
            <w:r>
              <w:rPr>
                <w:rStyle w:val="Strong"/>
                <w:u w:val="single"/>
              </w:rPr>
              <w:t>}</w:t>
            </w:r>
          </w:p>
          <w:p w:rsidR="0036676C" w:rsidRPr="00950828" w:rsidRDefault="0036676C" w:rsidP="0036676C">
            <w:pPr>
              <w:tabs>
                <w:tab w:val="start" w:pos="28.35pt"/>
                <w:tab w:val="start" w:pos="49.65pt"/>
              </w:tabs>
              <w:jc w:val="both"/>
              <w:rPr>
                <w:rFonts w:ascii="Tahoma" w:hAnsi="Tahoma" w:cs="Tahoma"/>
              </w:rPr>
            </w:pPr>
            <w:r>
              <w:rPr>
                <w:rFonts w:ascii="Tahoma" w:hAnsi="Tahoma" w:cs="Tahoma"/>
              </w:rPr>
              <w:t>${</w:t>
            </w:r>
            <w:r w:rsidRPr="00F75A1C">
              <w:rPr>
                <w:rFonts w:ascii="Tahoma" w:hAnsi="Tahoma" w:cs="Tahoma"/>
              </w:rPr>
              <w:t>JABATAN_PPJB</w:t>
            </w:r>
            <w:r>
              <w:rPr>
                <w:rFonts w:ascii="Tahoma" w:hAnsi="Tahoma" w:cs="Tahoma"/>
              </w:rPr>
              <w:t>}</w:t>
            </w:r>
          </w:p>
        </w:tc>
      </w:tr>
    </w:tbl>
    <w:p w:rsidR="00146F7B" w:rsidRPr="00806F8C" w:rsidRDefault="00146F7B">
      <w:pPr>
        <w:tabs>
          <w:tab w:val="start" w:pos="28.35pt"/>
          <w:tab w:val="start" w:pos="49.65pt"/>
        </w:tabs>
        <w:jc w:val="both"/>
        <w:rPr>
          <w:rFonts w:ascii="Verdana" w:hAnsi="Verdana" w:cs="Tahoma"/>
          <w:sz w:val="22"/>
          <w:u w:val="single"/>
        </w:rPr>
      </w:pPr>
    </w:p>
    <w:sectPr w:rsidR="00146F7B" w:rsidRPr="00806F8C">
      <w:footerReference w:type="even" r:id="rId7"/>
      <w:footerReference w:type="default" r:id="rId8"/>
      <w:pgSz w:w="612.10pt" w:h="792.10pt"/>
      <w:pgMar w:top="99.25pt" w:right="70.90pt" w:bottom="85.05pt" w:left="70.90pt" w:header="42.55pt" w:footer="42.55pt" w:gutter="0pt"/>
      <w:cols w:space="36pt"/>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B136C9" w:rsidRDefault="00B136C9">
      <w:r>
        <w:separator/>
      </w:r>
    </w:p>
  </w:endnote>
  <w:endnote w:type="continuationSeparator" w:id="0">
    <w:p w:rsidR="00B136C9" w:rsidRDefault="00B136C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Courier New">
    <w:panose1 w:val="02070309020205020404"/>
    <w:charset w:characterSet="iso-8859-1"/>
    <w:family w:val="modern"/>
    <w:pitch w:val="fixed"/>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Century Gothic">
    <w:panose1 w:val="020B0502020202020204"/>
    <w:charset w:characterSet="iso-8859-1"/>
    <w:family w:val="swiss"/>
    <w:pitch w:val="variable"/>
    <w:sig w:usb0="00000287" w:usb1="00000000" w:usb2="00000000" w:usb3="00000000" w:csb0="0000009F" w:csb1="00000000"/>
  </w:font>
  <w:font w:name="Verdana">
    <w:panose1 w:val="020B0604030504040204"/>
    <w:charset w:characterSet="iso-8859-1"/>
    <w:family w:val="swiss"/>
    <w:pitch w:val="variable"/>
    <w:sig w:usb0="A10006FF" w:usb1="4000205B" w:usb2="00000010"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E7BAB" w:rsidRDefault="003E7BAB">
    <w:pPr>
      <w:pStyle w:val="Footer"/>
      <w:framePr w:wrap="around" w:vAnchor="text" w:hAnchor="margin" w:xAlign="center" w:y="0.05p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3E7BAB" w:rsidRDefault="003E7BAB">
    <w:pPr>
      <w:pStyle w:val="Footer"/>
      <w:ind w:end="18p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E7BAB" w:rsidRDefault="003E7BAB">
    <w:pPr>
      <w:pStyle w:val="Footer"/>
      <w:framePr w:wrap="around" w:vAnchor="text" w:hAnchor="margin" w:xAlign="center" w:y="0.05pt"/>
      <w:rPr>
        <w:rStyle w:val="PageNumber"/>
      </w:rPr>
    </w:pPr>
  </w:p>
  <w:p w:rsidR="003E7BAB" w:rsidRDefault="003E7BAB">
    <w:pPr>
      <w:pStyle w:val="Footer"/>
      <w:ind w:end="18pt"/>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36676C">
      <w:rPr>
        <w:rFonts w:ascii="Tahoma" w:hAnsi="Tahoma" w:cs="Tahoma"/>
        <w:noProof/>
      </w:rPr>
      <w:t>3</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36676C">
      <w:rPr>
        <w:rFonts w:ascii="Tahoma" w:hAnsi="Tahoma" w:cs="Tahoma"/>
        <w:noProof/>
      </w:rPr>
      <w:t>3</w:t>
    </w:r>
    <w:r>
      <w:rPr>
        <w:rFonts w:ascii="Tahoma" w:hAnsi="Tahoma" w:cs="Tahoma"/>
      </w:rPr>
      <w:fldChar w:fldCharType="end"/>
    </w:r>
  </w:p>
  <w:p w:rsidR="003E7BAB" w:rsidRDefault="00806F8C" w:rsidP="00806F8C">
    <w:pPr>
      <w:pStyle w:val="Footer"/>
      <w:numPr>
        <w:ins w:id="0" w:author="Anggar Prihatis" w:date="2004-04-20T15:13:00Z"/>
      </w:numPr>
      <w:tabs>
        <w:tab w:val="start" w:pos="49.90pt"/>
        <w:tab w:val="center" w:pos="226.15pt"/>
      </w:tabs>
      <w:ind w:end="18pt"/>
      <w:rPr>
        <w:sz w:val="14"/>
      </w:rPr>
    </w:pPr>
    <w:r>
      <w:rPr>
        <w:rFonts w:ascii="Tahoma" w:hAnsi="Tahoma" w:cs="Tahoma"/>
        <w:sz w:val="14"/>
      </w:rPr>
      <w:tab/>
    </w:r>
    <w:r>
      <w:rPr>
        <w:rFonts w:ascii="Tahoma" w:hAnsi="Tahoma" w:cs="Tahoma"/>
        <w:sz w:val="14"/>
      </w:rPr>
      <w:tab/>
    </w:r>
    <w:r w:rsidR="003E7BAB">
      <w:rPr>
        <w:rFonts w:ascii="Tahoma" w:hAnsi="Tahoma" w:cs="Tahoma"/>
        <w:sz w:val="14"/>
      </w:rPr>
      <w:t>- Addendum PPJB Tanah dan Bangunan Menteng Residence</w:t>
    </w:r>
    <w:r w:rsidR="003E7BAB">
      <w:rPr>
        <w:sz w:val="14"/>
      </w:rPr>
      <w:t xml:space="preserve"> -</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B136C9" w:rsidRDefault="00B136C9">
      <w:r>
        <w:separator/>
      </w:r>
    </w:p>
  </w:footnote>
  <w:footnote w:type="continuationSeparator" w:id="0">
    <w:p w:rsidR="00B136C9" w:rsidRDefault="00B136C9">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24F2F41"/>
    <w:multiLevelType w:val="singleLevel"/>
    <w:tmpl w:val="30E2C7BE"/>
    <w:lvl w:ilvl="0">
      <w:start w:val="1"/>
      <w:numFmt w:val="lowerLetter"/>
      <w:lvlText w:val="3.     %1."/>
      <w:lvlJc w:val="start"/>
      <w:pPr>
        <w:ind w:start="45.85pt" w:hanging="42.55pt"/>
      </w:pPr>
    </w:lvl>
  </w:abstractNum>
  <w:abstractNum w:abstractNumId="1">
    <w:nsid w:val="02C278DF"/>
    <w:multiLevelType w:val="singleLevel"/>
    <w:tmpl w:val="89C02FE4"/>
    <w:lvl w:ilvl="0">
      <w:start w:val="1"/>
      <w:numFmt w:val="decimal"/>
      <w:lvlText w:val="3.%1."/>
      <w:lvlJc w:val="start"/>
      <w:pPr>
        <w:ind w:start="51.05pt" w:hanging="22.70pt"/>
      </w:pPr>
    </w:lvl>
  </w:abstractNum>
  <w:abstractNum w:abstractNumId="2">
    <w:nsid w:val="089C6D30"/>
    <w:multiLevelType w:val="multilevel"/>
    <w:tmpl w:val="3EF0F9AC"/>
    <w:lvl w:ilvl="0">
      <w:start w:val="2"/>
      <w:numFmt w:val="decimal"/>
      <w:lvlText w:val="%1."/>
      <w:lvlJc w:val="start"/>
      <w:pPr>
        <w:tabs>
          <w:tab w:val="num" w:pos="18pt"/>
        </w:tabs>
        <w:ind w:start="18pt" w:hanging="18pt"/>
      </w:pPr>
      <w:rPr>
        <w:rFonts w:hint="default"/>
      </w:rPr>
    </w:lvl>
    <w:lvl w:ilvl="1">
      <w:start w:val="8"/>
      <w:numFmt w:val="decimal"/>
      <w:lvlText w:val="%1.%2."/>
      <w:lvlJc w:val="start"/>
      <w:pPr>
        <w:tabs>
          <w:tab w:val="num" w:pos="36pt"/>
        </w:tabs>
        <w:ind w:start="36pt" w:hanging="36pt"/>
      </w:pPr>
      <w:rPr>
        <w:rFonts w:hint="default"/>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54pt"/>
        </w:tabs>
        <w:ind w:start="54pt" w:hanging="54pt"/>
      </w:pPr>
      <w:rPr>
        <w:rFonts w:hint="default"/>
      </w:rPr>
    </w:lvl>
    <w:lvl w:ilvl="4">
      <w:start w:val="1"/>
      <w:numFmt w:val="decimal"/>
      <w:lvlText w:val="%1.%2.%3.%4.%5."/>
      <w:lvlJc w:val="start"/>
      <w:pPr>
        <w:tabs>
          <w:tab w:val="num" w:pos="54pt"/>
        </w:tabs>
        <w:ind w:start="54pt" w:hanging="54pt"/>
      </w:pPr>
      <w:rPr>
        <w:rFonts w:hint="default"/>
      </w:rPr>
    </w:lvl>
    <w:lvl w:ilvl="5">
      <w:start w:val="1"/>
      <w:numFmt w:val="decimal"/>
      <w:lvlText w:val="%1.%2.%3.%4.%5.%6."/>
      <w:lvlJc w:val="start"/>
      <w:pPr>
        <w:tabs>
          <w:tab w:val="num" w:pos="72pt"/>
        </w:tabs>
        <w:ind w:start="72pt" w:hanging="72pt"/>
      </w:pPr>
      <w:rPr>
        <w:rFonts w:hint="default"/>
      </w:rPr>
    </w:lvl>
    <w:lvl w:ilvl="6">
      <w:start w:val="1"/>
      <w:numFmt w:val="decimal"/>
      <w:lvlText w:val="%1.%2.%3.%4.%5.%6.%7."/>
      <w:lvlJc w:val="start"/>
      <w:pPr>
        <w:tabs>
          <w:tab w:val="num" w:pos="72pt"/>
        </w:tabs>
        <w:ind w:start="72pt" w:hanging="72pt"/>
      </w:pPr>
      <w:rPr>
        <w:rFonts w:hint="default"/>
      </w:rPr>
    </w:lvl>
    <w:lvl w:ilvl="7">
      <w:start w:val="1"/>
      <w:numFmt w:val="decimal"/>
      <w:lvlText w:val="%1.%2.%3.%4.%5.%6.%7.%8."/>
      <w:lvlJc w:val="start"/>
      <w:pPr>
        <w:tabs>
          <w:tab w:val="num" w:pos="90pt"/>
        </w:tabs>
        <w:ind w:start="90pt" w:hanging="90pt"/>
      </w:pPr>
      <w:rPr>
        <w:rFonts w:hint="default"/>
      </w:rPr>
    </w:lvl>
    <w:lvl w:ilvl="8">
      <w:start w:val="1"/>
      <w:numFmt w:val="decimal"/>
      <w:lvlText w:val="%1.%2.%3.%4.%5.%6.%7.%8.%9."/>
      <w:lvlJc w:val="start"/>
      <w:pPr>
        <w:tabs>
          <w:tab w:val="num" w:pos="108pt"/>
        </w:tabs>
        <w:ind w:start="108pt" w:hanging="108pt"/>
      </w:pPr>
      <w:rPr>
        <w:rFonts w:hint="default"/>
      </w:rPr>
    </w:lvl>
  </w:abstractNum>
  <w:abstractNum w:abstractNumId="3">
    <w:nsid w:val="0E981F0A"/>
    <w:multiLevelType w:val="multilevel"/>
    <w:tmpl w:val="AC549720"/>
    <w:lvl w:ilvl="0">
      <w:start w:val="1"/>
      <w:numFmt w:val="bullet"/>
      <w:lvlText w:val=""/>
      <w:lvlJc w:val="start"/>
      <w:pPr>
        <w:tabs>
          <w:tab w:val="num" w:pos="18pt"/>
        </w:tabs>
        <w:ind w:start="10.80pt" w:hanging="10.80pt"/>
      </w:pPr>
      <w:rPr>
        <w:rFonts w:ascii="Wingdings" w:hAnsi="Wingdings" w:hint="default"/>
      </w:rPr>
    </w:lvl>
    <w:lvl w:ilvl="1">
      <w:start w:val="5"/>
      <w:numFmt w:val="decimal"/>
      <w:lvlText w:val="%1.%2."/>
      <w:lvlJc w:val="start"/>
      <w:pPr>
        <w:tabs>
          <w:tab w:val="num" w:pos="64.50pt"/>
        </w:tabs>
        <w:ind w:start="64.50pt" w:hanging="36pt"/>
      </w:pPr>
      <w:rPr>
        <w:rFonts w:hint="default"/>
      </w:rPr>
    </w:lvl>
    <w:lvl w:ilvl="2">
      <w:start w:val="1"/>
      <w:numFmt w:val="decimal"/>
      <w:lvlText w:val="%1.%2.%3."/>
      <w:lvlJc w:val="start"/>
      <w:pPr>
        <w:tabs>
          <w:tab w:val="num" w:pos="93pt"/>
        </w:tabs>
        <w:ind w:start="93pt" w:hanging="36pt"/>
      </w:pPr>
      <w:rPr>
        <w:rFonts w:hint="default"/>
      </w:rPr>
    </w:lvl>
    <w:lvl w:ilvl="3">
      <w:start w:val="1"/>
      <w:numFmt w:val="decimal"/>
      <w:lvlText w:val="%1.%2.%3.%4."/>
      <w:lvlJc w:val="start"/>
      <w:pPr>
        <w:tabs>
          <w:tab w:val="num" w:pos="139.50pt"/>
        </w:tabs>
        <w:ind w:start="139.50pt" w:hanging="54pt"/>
      </w:pPr>
      <w:rPr>
        <w:rFonts w:hint="default"/>
      </w:rPr>
    </w:lvl>
    <w:lvl w:ilvl="4">
      <w:start w:val="1"/>
      <w:numFmt w:val="decimal"/>
      <w:lvlText w:val="%1.%2.%3.%4.%5."/>
      <w:lvlJc w:val="start"/>
      <w:pPr>
        <w:tabs>
          <w:tab w:val="num" w:pos="168pt"/>
        </w:tabs>
        <w:ind w:start="168pt" w:hanging="54pt"/>
      </w:pPr>
      <w:rPr>
        <w:rFonts w:hint="default"/>
      </w:rPr>
    </w:lvl>
    <w:lvl w:ilvl="5">
      <w:start w:val="1"/>
      <w:numFmt w:val="decimal"/>
      <w:lvlText w:val="%1.%2.%3.%4.%5.%6."/>
      <w:lvlJc w:val="start"/>
      <w:pPr>
        <w:tabs>
          <w:tab w:val="num" w:pos="214.50pt"/>
        </w:tabs>
        <w:ind w:start="214.50pt" w:hanging="72pt"/>
      </w:pPr>
      <w:rPr>
        <w:rFonts w:hint="default"/>
      </w:rPr>
    </w:lvl>
    <w:lvl w:ilvl="6">
      <w:start w:val="1"/>
      <w:numFmt w:val="decimal"/>
      <w:lvlText w:val="%1.%2.%3.%4.%5.%6.%7."/>
      <w:lvlJc w:val="start"/>
      <w:pPr>
        <w:tabs>
          <w:tab w:val="num" w:pos="243pt"/>
        </w:tabs>
        <w:ind w:start="243pt" w:hanging="72pt"/>
      </w:pPr>
      <w:rPr>
        <w:rFonts w:hint="default"/>
      </w:rPr>
    </w:lvl>
    <w:lvl w:ilvl="7">
      <w:start w:val="1"/>
      <w:numFmt w:val="decimal"/>
      <w:lvlText w:val="%1.%2.%3.%4.%5.%6.%7.%8."/>
      <w:lvlJc w:val="start"/>
      <w:pPr>
        <w:tabs>
          <w:tab w:val="num" w:pos="289.50pt"/>
        </w:tabs>
        <w:ind w:start="289.50pt" w:hanging="90pt"/>
      </w:pPr>
      <w:rPr>
        <w:rFonts w:hint="default"/>
      </w:rPr>
    </w:lvl>
    <w:lvl w:ilvl="8">
      <w:start w:val="1"/>
      <w:numFmt w:val="decimal"/>
      <w:lvlText w:val="%1.%2.%3.%4.%5.%6.%7.%8.%9."/>
      <w:lvlJc w:val="start"/>
      <w:pPr>
        <w:tabs>
          <w:tab w:val="num" w:pos="318pt"/>
        </w:tabs>
        <w:ind w:start="318pt" w:hanging="90pt"/>
      </w:pPr>
      <w:rPr>
        <w:rFonts w:hint="default"/>
      </w:rPr>
    </w:lvl>
  </w:abstractNum>
  <w:abstractNum w:abstractNumId="4">
    <w:nsid w:val="0FC81EF8"/>
    <w:multiLevelType w:val="singleLevel"/>
    <w:tmpl w:val="98B4D7A2"/>
    <w:lvl w:ilvl="0">
      <w:start w:val="3"/>
      <w:numFmt w:val="decimal"/>
      <w:lvlText w:val="%1."/>
      <w:lvlJc w:val="start"/>
      <w:pPr>
        <w:ind w:start="28.35pt" w:hanging="28.35pt"/>
      </w:pPr>
    </w:lvl>
  </w:abstractNum>
  <w:abstractNum w:abstractNumId="5">
    <w:nsid w:val="117A2879"/>
    <w:multiLevelType w:val="multilevel"/>
    <w:tmpl w:val="FA148172"/>
    <w:lvl w:ilvl="0">
      <w:start w:val="2"/>
      <w:numFmt w:val="decimal"/>
      <w:lvlText w:val="%1."/>
      <w:lvlJc w:val="start"/>
      <w:pPr>
        <w:tabs>
          <w:tab w:val="num" w:pos="18pt"/>
        </w:tabs>
        <w:ind w:start="18pt" w:hanging="18pt"/>
      </w:pPr>
      <w:rPr>
        <w:rFonts w:hint="default"/>
      </w:rPr>
    </w:lvl>
    <w:lvl w:ilvl="1">
      <w:start w:val="8"/>
      <w:numFmt w:val="decimal"/>
      <w:lvlText w:val="%1.%2."/>
      <w:lvlJc w:val="start"/>
      <w:pPr>
        <w:tabs>
          <w:tab w:val="num" w:pos="36pt"/>
        </w:tabs>
        <w:ind w:start="36pt" w:hanging="36pt"/>
      </w:pPr>
      <w:rPr>
        <w:rFonts w:hint="default"/>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54pt"/>
        </w:tabs>
        <w:ind w:start="54pt" w:hanging="54pt"/>
      </w:pPr>
      <w:rPr>
        <w:rFonts w:hint="default"/>
      </w:rPr>
    </w:lvl>
    <w:lvl w:ilvl="4">
      <w:start w:val="1"/>
      <w:numFmt w:val="decimal"/>
      <w:lvlText w:val="%1.%2.%3.%4.%5."/>
      <w:lvlJc w:val="start"/>
      <w:pPr>
        <w:tabs>
          <w:tab w:val="num" w:pos="54pt"/>
        </w:tabs>
        <w:ind w:start="54pt" w:hanging="54pt"/>
      </w:pPr>
      <w:rPr>
        <w:rFonts w:hint="default"/>
      </w:rPr>
    </w:lvl>
    <w:lvl w:ilvl="5">
      <w:start w:val="1"/>
      <w:numFmt w:val="decimal"/>
      <w:lvlText w:val="%1.%2.%3.%4.%5.%6."/>
      <w:lvlJc w:val="start"/>
      <w:pPr>
        <w:tabs>
          <w:tab w:val="num" w:pos="72pt"/>
        </w:tabs>
        <w:ind w:start="72pt" w:hanging="72pt"/>
      </w:pPr>
      <w:rPr>
        <w:rFonts w:hint="default"/>
      </w:rPr>
    </w:lvl>
    <w:lvl w:ilvl="6">
      <w:start w:val="1"/>
      <w:numFmt w:val="decimal"/>
      <w:lvlText w:val="%1.%2.%3.%4.%5.%6.%7."/>
      <w:lvlJc w:val="start"/>
      <w:pPr>
        <w:tabs>
          <w:tab w:val="num" w:pos="72pt"/>
        </w:tabs>
        <w:ind w:start="72pt" w:hanging="72pt"/>
      </w:pPr>
      <w:rPr>
        <w:rFonts w:hint="default"/>
      </w:rPr>
    </w:lvl>
    <w:lvl w:ilvl="7">
      <w:start w:val="1"/>
      <w:numFmt w:val="decimal"/>
      <w:lvlText w:val="%1.%2.%3.%4.%5.%6.%7.%8."/>
      <w:lvlJc w:val="start"/>
      <w:pPr>
        <w:tabs>
          <w:tab w:val="num" w:pos="90pt"/>
        </w:tabs>
        <w:ind w:start="90pt" w:hanging="90pt"/>
      </w:pPr>
      <w:rPr>
        <w:rFonts w:hint="default"/>
      </w:rPr>
    </w:lvl>
    <w:lvl w:ilvl="8">
      <w:start w:val="1"/>
      <w:numFmt w:val="decimal"/>
      <w:lvlText w:val="%1.%2.%3.%4.%5.%6.%7.%8.%9."/>
      <w:lvlJc w:val="start"/>
      <w:pPr>
        <w:tabs>
          <w:tab w:val="num" w:pos="108pt"/>
        </w:tabs>
        <w:ind w:start="108pt" w:hanging="108pt"/>
      </w:pPr>
      <w:rPr>
        <w:rFonts w:hint="default"/>
      </w:rPr>
    </w:lvl>
  </w:abstractNum>
  <w:abstractNum w:abstractNumId="6">
    <w:nsid w:val="131374FD"/>
    <w:multiLevelType w:val="hybridMultilevel"/>
    <w:tmpl w:val="B0B0ED62"/>
    <w:lvl w:ilvl="0" w:tplc="04090019">
      <w:start w:val="1"/>
      <w:numFmt w:val="lowerLetter"/>
      <w:lvlText w:val="%1."/>
      <w:lvlJc w:val="start"/>
      <w:pPr>
        <w:tabs>
          <w:tab w:val="num" w:pos="36pt"/>
        </w:tabs>
        <w:ind w:start="36pt" w:hanging="18pt"/>
      </w:p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7">
    <w:nsid w:val="13B11E58"/>
    <w:multiLevelType w:val="singleLevel"/>
    <w:tmpl w:val="AE7A16FC"/>
    <w:lvl w:ilvl="0">
      <w:start w:val="4"/>
      <w:numFmt w:val="decimal"/>
      <w:lvlText w:val="%1."/>
      <w:lvlJc w:val="start"/>
      <w:pPr>
        <w:ind w:start="25.50pt" w:hanging="25.50pt"/>
      </w:pPr>
    </w:lvl>
  </w:abstractNum>
  <w:abstractNum w:abstractNumId="8">
    <w:nsid w:val="17F70D51"/>
    <w:multiLevelType w:val="hybridMultilevel"/>
    <w:tmpl w:val="88E08F70"/>
    <w:lvl w:ilvl="0" w:tplc="0409000F">
      <w:start w:val="2"/>
      <w:numFmt w:val="decimal"/>
      <w:lvlText w:val="%1."/>
      <w:lvlJc w:val="start"/>
      <w:pPr>
        <w:tabs>
          <w:tab w:val="num" w:pos="36pt"/>
        </w:tabs>
        <w:ind w:start="36pt" w:hanging="18pt"/>
      </w:pPr>
      <w:rPr>
        <w:rFonts w:hint="default"/>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9">
    <w:nsid w:val="1B9E277B"/>
    <w:multiLevelType w:val="singleLevel"/>
    <w:tmpl w:val="85BAD926"/>
    <w:lvl w:ilvl="0">
      <w:start w:val="1"/>
      <w:numFmt w:val="decimal"/>
      <w:lvlText w:val="%1."/>
      <w:lvlJc w:val="start"/>
      <w:pPr>
        <w:ind w:start="28.35pt" w:hanging="28.35pt"/>
      </w:pPr>
    </w:lvl>
  </w:abstractNum>
  <w:abstractNum w:abstractNumId="10">
    <w:nsid w:val="211A0B1C"/>
    <w:multiLevelType w:val="singleLevel"/>
    <w:tmpl w:val="85BAD926"/>
    <w:lvl w:ilvl="0">
      <w:start w:val="1"/>
      <w:numFmt w:val="decimal"/>
      <w:lvlText w:val="%1."/>
      <w:lvlJc w:val="start"/>
      <w:pPr>
        <w:ind w:start="28.35pt" w:hanging="28.35pt"/>
      </w:pPr>
    </w:lvl>
  </w:abstractNum>
  <w:abstractNum w:abstractNumId="11">
    <w:nsid w:val="2149343A"/>
    <w:multiLevelType w:val="hybridMultilevel"/>
    <w:tmpl w:val="08085A22"/>
    <w:lvl w:ilvl="0" w:tplc="DECA95DE">
      <w:start w:val="1"/>
      <w:numFmt w:val="decimal"/>
      <w:lvlText w:val="%1."/>
      <w:lvlJc w:val="start"/>
      <w:pPr>
        <w:tabs>
          <w:tab w:val="num" w:pos="67.50pt"/>
        </w:tabs>
        <w:ind w:start="67.50pt" w:hanging="18pt"/>
      </w:pPr>
      <w:rPr>
        <w:rFonts w:hint="default"/>
      </w:rPr>
    </w:lvl>
    <w:lvl w:ilvl="1" w:tplc="3FB2072C">
      <w:start w:val="1"/>
      <w:numFmt w:val="lowerLetter"/>
      <w:lvlText w:val="%2."/>
      <w:lvlJc w:val="start"/>
      <w:pPr>
        <w:tabs>
          <w:tab w:val="num" w:pos="103.50pt"/>
        </w:tabs>
        <w:ind w:start="103.50pt" w:hanging="18pt"/>
      </w:pPr>
      <w:rPr>
        <w:rFonts w:ascii="Times New Roman" w:eastAsia="Times New Roman" w:hAnsi="Times New Roman" w:cs="Times New Roman"/>
      </w:rPr>
    </w:lvl>
    <w:lvl w:ilvl="2" w:tplc="0409001B" w:tentative="1">
      <w:start w:val="1"/>
      <w:numFmt w:val="lowerRoman"/>
      <w:lvlText w:val="%3."/>
      <w:lvlJc w:val="end"/>
      <w:pPr>
        <w:tabs>
          <w:tab w:val="num" w:pos="139.50pt"/>
        </w:tabs>
        <w:ind w:start="139.50pt" w:hanging="9pt"/>
      </w:pPr>
    </w:lvl>
    <w:lvl w:ilvl="3" w:tplc="0409000F" w:tentative="1">
      <w:start w:val="1"/>
      <w:numFmt w:val="decimal"/>
      <w:lvlText w:val="%4."/>
      <w:lvlJc w:val="start"/>
      <w:pPr>
        <w:tabs>
          <w:tab w:val="num" w:pos="175.50pt"/>
        </w:tabs>
        <w:ind w:start="175.50pt" w:hanging="18pt"/>
      </w:pPr>
    </w:lvl>
    <w:lvl w:ilvl="4" w:tplc="04090019" w:tentative="1">
      <w:start w:val="1"/>
      <w:numFmt w:val="lowerLetter"/>
      <w:lvlText w:val="%5."/>
      <w:lvlJc w:val="start"/>
      <w:pPr>
        <w:tabs>
          <w:tab w:val="num" w:pos="211.50pt"/>
        </w:tabs>
        <w:ind w:start="211.50pt" w:hanging="18pt"/>
      </w:pPr>
    </w:lvl>
    <w:lvl w:ilvl="5" w:tplc="0409001B" w:tentative="1">
      <w:start w:val="1"/>
      <w:numFmt w:val="lowerRoman"/>
      <w:lvlText w:val="%6."/>
      <w:lvlJc w:val="end"/>
      <w:pPr>
        <w:tabs>
          <w:tab w:val="num" w:pos="247.50pt"/>
        </w:tabs>
        <w:ind w:start="247.50pt" w:hanging="9pt"/>
      </w:pPr>
    </w:lvl>
    <w:lvl w:ilvl="6" w:tplc="0409000F" w:tentative="1">
      <w:start w:val="1"/>
      <w:numFmt w:val="decimal"/>
      <w:lvlText w:val="%7."/>
      <w:lvlJc w:val="start"/>
      <w:pPr>
        <w:tabs>
          <w:tab w:val="num" w:pos="283.50pt"/>
        </w:tabs>
        <w:ind w:start="283.50pt" w:hanging="18pt"/>
      </w:pPr>
    </w:lvl>
    <w:lvl w:ilvl="7" w:tplc="04090019" w:tentative="1">
      <w:start w:val="1"/>
      <w:numFmt w:val="lowerLetter"/>
      <w:lvlText w:val="%8."/>
      <w:lvlJc w:val="start"/>
      <w:pPr>
        <w:tabs>
          <w:tab w:val="num" w:pos="319.50pt"/>
        </w:tabs>
        <w:ind w:start="319.50pt" w:hanging="18pt"/>
      </w:pPr>
    </w:lvl>
    <w:lvl w:ilvl="8" w:tplc="0409001B" w:tentative="1">
      <w:start w:val="1"/>
      <w:numFmt w:val="lowerRoman"/>
      <w:lvlText w:val="%9."/>
      <w:lvlJc w:val="end"/>
      <w:pPr>
        <w:tabs>
          <w:tab w:val="num" w:pos="355.50pt"/>
        </w:tabs>
        <w:ind w:start="355.50pt" w:hanging="9pt"/>
      </w:pPr>
    </w:lvl>
  </w:abstractNum>
  <w:abstractNum w:abstractNumId="12">
    <w:nsid w:val="25974687"/>
    <w:multiLevelType w:val="singleLevel"/>
    <w:tmpl w:val="E320F672"/>
    <w:lvl w:ilvl="0">
      <w:start w:val="1"/>
      <w:numFmt w:val="lowerLetter"/>
      <w:lvlText w:val="%1."/>
      <w:lvlJc w:val="start"/>
      <w:pPr>
        <w:ind w:start="51.05pt" w:hanging="22.70pt"/>
      </w:pPr>
    </w:lvl>
  </w:abstractNum>
  <w:abstractNum w:abstractNumId="13">
    <w:nsid w:val="2A23293D"/>
    <w:multiLevelType w:val="hybridMultilevel"/>
    <w:tmpl w:val="19960C44"/>
    <w:lvl w:ilvl="0" w:tplc="DA104F50">
      <w:start w:val="2"/>
      <w:numFmt w:val="bullet"/>
      <w:lvlText w:val="-"/>
      <w:lvlJc w:val="start"/>
      <w:pPr>
        <w:tabs>
          <w:tab w:val="num" w:pos="72pt"/>
        </w:tabs>
        <w:ind w:start="72pt" w:hanging="18pt"/>
      </w:pPr>
      <w:rPr>
        <w:rFonts w:ascii="Tahoma" w:eastAsia="Times New Roman" w:hAnsi="Tahoma" w:cs="Tahoma" w:hint="default"/>
      </w:rPr>
    </w:lvl>
    <w:lvl w:ilvl="1" w:tplc="04090003" w:tentative="1">
      <w:start w:val="1"/>
      <w:numFmt w:val="bullet"/>
      <w:lvlText w:val="o"/>
      <w:lvlJc w:val="start"/>
      <w:pPr>
        <w:tabs>
          <w:tab w:val="num" w:pos="108pt"/>
        </w:tabs>
        <w:ind w:start="108pt" w:hanging="18pt"/>
      </w:pPr>
      <w:rPr>
        <w:rFonts w:ascii="Courier New" w:hAnsi="Courier New" w:cs="Courier New" w:hint="default"/>
      </w:rPr>
    </w:lvl>
    <w:lvl w:ilvl="2" w:tplc="04090005" w:tentative="1">
      <w:start w:val="1"/>
      <w:numFmt w:val="bullet"/>
      <w:lvlText w:val=""/>
      <w:lvlJc w:val="start"/>
      <w:pPr>
        <w:tabs>
          <w:tab w:val="num" w:pos="144pt"/>
        </w:tabs>
        <w:ind w:start="144pt" w:hanging="18pt"/>
      </w:pPr>
      <w:rPr>
        <w:rFonts w:ascii="Wingdings" w:hAnsi="Wingdings" w:hint="default"/>
      </w:rPr>
    </w:lvl>
    <w:lvl w:ilvl="3" w:tplc="04090001" w:tentative="1">
      <w:start w:val="1"/>
      <w:numFmt w:val="bullet"/>
      <w:lvlText w:val=""/>
      <w:lvlJc w:val="start"/>
      <w:pPr>
        <w:tabs>
          <w:tab w:val="num" w:pos="180pt"/>
        </w:tabs>
        <w:ind w:start="180pt" w:hanging="18pt"/>
      </w:pPr>
      <w:rPr>
        <w:rFonts w:ascii="Symbol" w:hAnsi="Symbol" w:hint="default"/>
      </w:rPr>
    </w:lvl>
    <w:lvl w:ilvl="4" w:tplc="04090003" w:tentative="1">
      <w:start w:val="1"/>
      <w:numFmt w:val="bullet"/>
      <w:lvlText w:val="o"/>
      <w:lvlJc w:val="start"/>
      <w:pPr>
        <w:tabs>
          <w:tab w:val="num" w:pos="216pt"/>
        </w:tabs>
        <w:ind w:start="216pt" w:hanging="18pt"/>
      </w:pPr>
      <w:rPr>
        <w:rFonts w:ascii="Courier New" w:hAnsi="Courier New" w:cs="Courier New" w:hint="default"/>
      </w:rPr>
    </w:lvl>
    <w:lvl w:ilvl="5" w:tplc="04090005" w:tentative="1">
      <w:start w:val="1"/>
      <w:numFmt w:val="bullet"/>
      <w:lvlText w:val=""/>
      <w:lvlJc w:val="start"/>
      <w:pPr>
        <w:tabs>
          <w:tab w:val="num" w:pos="252pt"/>
        </w:tabs>
        <w:ind w:start="252pt" w:hanging="18pt"/>
      </w:pPr>
      <w:rPr>
        <w:rFonts w:ascii="Wingdings" w:hAnsi="Wingdings" w:hint="default"/>
      </w:rPr>
    </w:lvl>
    <w:lvl w:ilvl="6" w:tplc="04090001" w:tentative="1">
      <w:start w:val="1"/>
      <w:numFmt w:val="bullet"/>
      <w:lvlText w:val=""/>
      <w:lvlJc w:val="start"/>
      <w:pPr>
        <w:tabs>
          <w:tab w:val="num" w:pos="288pt"/>
        </w:tabs>
        <w:ind w:start="288pt" w:hanging="18pt"/>
      </w:pPr>
      <w:rPr>
        <w:rFonts w:ascii="Symbol" w:hAnsi="Symbol" w:hint="default"/>
      </w:rPr>
    </w:lvl>
    <w:lvl w:ilvl="7" w:tplc="04090003" w:tentative="1">
      <w:start w:val="1"/>
      <w:numFmt w:val="bullet"/>
      <w:lvlText w:val="o"/>
      <w:lvlJc w:val="start"/>
      <w:pPr>
        <w:tabs>
          <w:tab w:val="num" w:pos="324pt"/>
        </w:tabs>
        <w:ind w:start="324pt" w:hanging="18pt"/>
      </w:pPr>
      <w:rPr>
        <w:rFonts w:ascii="Courier New" w:hAnsi="Courier New" w:cs="Courier New" w:hint="default"/>
      </w:rPr>
    </w:lvl>
    <w:lvl w:ilvl="8" w:tplc="04090005" w:tentative="1">
      <w:start w:val="1"/>
      <w:numFmt w:val="bullet"/>
      <w:lvlText w:val=""/>
      <w:lvlJc w:val="start"/>
      <w:pPr>
        <w:tabs>
          <w:tab w:val="num" w:pos="360pt"/>
        </w:tabs>
        <w:ind w:start="360pt" w:hanging="18pt"/>
      </w:pPr>
      <w:rPr>
        <w:rFonts w:ascii="Wingdings" w:hAnsi="Wingdings" w:hint="default"/>
      </w:rPr>
    </w:lvl>
  </w:abstractNum>
  <w:abstractNum w:abstractNumId="14">
    <w:nsid w:val="2BBE4427"/>
    <w:multiLevelType w:val="multilevel"/>
    <w:tmpl w:val="B8A06BC4"/>
    <w:lvl w:ilvl="0">
      <w:start w:val="2"/>
      <w:numFmt w:val="decimal"/>
      <w:lvlText w:val="%1."/>
      <w:lvlJc w:val="start"/>
      <w:pPr>
        <w:tabs>
          <w:tab w:val="num" w:pos="18pt"/>
        </w:tabs>
        <w:ind w:start="18pt" w:hanging="18pt"/>
      </w:pPr>
      <w:rPr>
        <w:rFonts w:hint="default"/>
      </w:rPr>
    </w:lvl>
    <w:lvl w:ilvl="1">
      <w:start w:val="1"/>
      <w:numFmt w:val="decimal"/>
      <w:lvlText w:val="%1.%2."/>
      <w:lvlJc w:val="start"/>
      <w:pPr>
        <w:tabs>
          <w:tab w:val="num" w:pos="36pt"/>
        </w:tabs>
        <w:ind w:start="36pt" w:hanging="36pt"/>
      </w:pPr>
      <w:rPr>
        <w:rFonts w:hint="default"/>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54pt"/>
        </w:tabs>
        <w:ind w:start="54pt" w:hanging="54pt"/>
      </w:pPr>
      <w:rPr>
        <w:rFonts w:hint="default"/>
      </w:rPr>
    </w:lvl>
    <w:lvl w:ilvl="4">
      <w:start w:val="1"/>
      <w:numFmt w:val="decimal"/>
      <w:lvlText w:val="%1.%2.%3.%4.%5."/>
      <w:lvlJc w:val="start"/>
      <w:pPr>
        <w:tabs>
          <w:tab w:val="num" w:pos="54pt"/>
        </w:tabs>
        <w:ind w:start="54pt" w:hanging="54pt"/>
      </w:pPr>
      <w:rPr>
        <w:rFonts w:hint="default"/>
      </w:rPr>
    </w:lvl>
    <w:lvl w:ilvl="5">
      <w:start w:val="1"/>
      <w:numFmt w:val="decimal"/>
      <w:lvlText w:val="%1.%2.%3.%4.%5.%6."/>
      <w:lvlJc w:val="start"/>
      <w:pPr>
        <w:tabs>
          <w:tab w:val="num" w:pos="72pt"/>
        </w:tabs>
        <w:ind w:start="72pt" w:hanging="72pt"/>
      </w:pPr>
      <w:rPr>
        <w:rFonts w:hint="default"/>
      </w:rPr>
    </w:lvl>
    <w:lvl w:ilvl="6">
      <w:start w:val="1"/>
      <w:numFmt w:val="decimal"/>
      <w:lvlText w:val="%1.%2.%3.%4.%5.%6.%7."/>
      <w:lvlJc w:val="start"/>
      <w:pPr>
        <w:tabs>
          <w:tab w:val="num" w:pos="72pt"/>
        </w:tabs>
        <w:ind w:start="72pt" w:hanging="72pt"/>
      </w:pPr>
      <w:rPr>
        <w:rFonts w:hint="default"/>
      </w:rPr>
    </w:lvl>
    <w:lvl w:ilvl="7">
      <w:start w:val="1"/>
      <w:numFmt w:val="decimal"/>
      <w:lvlText w:val="%1.%2.%3.%4.%5.%6.%7.%8."/>
      <w:lvlJc w:val="start"/>
      <w:pPr>
        <w:tabs>
          <w:tab w:val="num" w:pos="90pt"/>
        </w:tabs>
        <w:ind w:start="90pt" w:hanging="90pt"/>
      </w:pPr>
      <w:rPr>
        <w:rFonts w:hint="default"/>
      </w:rPr>
    </w:lvl>
    <w:lvl w:ilvl="8">
      <w:start w:val="1"/>
      <w:numFmt w:val="decimal"/>
      <w:lvlText w:val="%1.%2.%3.%4.%5.%6.%7.%8.%9."/>
      <w:lvlJc w:val="start"/>
      <w:pPr>
        <w:tabs>
          <w:tab w:val="num" w:pos="90pt"/>
        </w:tabs>
        <w:ind w:start="90pt" w:hanging="90pt"/>
      </w:pPr>
      <w:rPr>
        <w:rFonts w:hint="default"/>
      </w:rPr>
    </w:lvl>
  </w:abstractNum>
  <w:abstractNum w:abstractNumId="15">
    <w:nsid w:val="2C033619"/>
    <w:multiLevelType w:val="singleLevel"/>
    <w:tmpl w:val="351CFAE2"/>
    <w:lvl w:ilvl="0">
      <w:start w:val="1"/>
      <w:numFmt w:val="lowerLetter"/>
      <w:lvlText w:val="%1."/>
      <w:lvlJc w:val="start"/>
      <w:pPr>
        <w:ind w:start="46.35pt" w:hanging="18pt"/>
      </w:pPr>
    </w:lvl>
  </w:abstractNum>
  <w:abstractNum w:abstractNumId="16">
    <w:nsid w:val="2CF73758"/>
    <w:multiLevelType w:val="hybridMultilevel"/>
    <w:tmpl w:val="7D7C96B2"/>
    <w:lvl w:ilvl="0" w:tplc="0409000F">
      <w:start w:val="2"/>
      <w:numFmt w:val="decimal"/>
      <w:lvlText w:val="%1."/>
      <w:lvlJc w:val="start"/>
      <w:pPr>
        <w:tabs>
          <w:tab w:val="num" w:pos="36pt"/>
        </w:tabs>
        <w:ind w:start="36pt" w:hanging="18pt"/>
      </w:pPr>
      <w:rPr>
        <w:rFonts w:hint="default"/>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7">
    <w:nsid w:val="3A5E713C"/>
    <w:multiLevelType w:val="multilevel"/>
    <w:tmpl w:val="381E4A40"/>
    <w:lvl w:ilvl="0">
      <w:start w:val="2"/>
      <w:numFmt w:val="decimal"/>
      <w:lvlText w:val="%1."/>
      <w:lvlJc w:val="start"/>
      <w:pPr>
        <w:tabs>
          <w:tab w:val="num" w:pos="23.25pt"/>
        </w:tabs>
        <w:ind w:start="23.25pt" w:hanging="23.25pt"/>
      </w:pPr>
      <w:rPr>
        <w:rFonts w:hint="default"/>
      </w:rPr>
    </w:lvl>
    <w:lvl w:ilvl="1">
      <w:start w:val="8"/>
      <w:numFmt w:val="decimal"/>
      <w:lvlText w:val="%1.%2."/>
      <w:lvlJc w:val="start"/>
      <w:pPr>
        <w:tabs>
          <w:tab w:val="num" w:pos="36pt"/>
        </w:tabs>
        <w:ind w:start="36pt" w:hanging="36pt"/>
      </w:pPr>
      <w:rPr>
        <w:rFonts w:hint="default"/>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54pt"/>
        </w:tabs>
        <w:ind w:start="54pt" w:hanging="54pt"/>
      </w:pPr>
      <w:rPr>
        <w:rFonts w:hint="default"/>
      </w:rPr>
    </w:lvl>
    <w:lvl w:ilvl="4">
      <w:start w:val="1"/>
      <w:numFmt w:val="decimal"/>
      <w:lvlText w:val="%1.%2.%3.%4.%5."/>
      <w:lvlJc w:val="start"/>
      <w:pPr>
        <w:tabs>
          <w:tab w:val="num" w:pos="72pt"/>
        </w:tabs>
        <w:ind w:start="72pt" w:hanging="72pt"/>
      </w:pPr>
      <w:rPr>
        <w:rFonts w:hint="default"/>
      </w:rPr>
    </w:lvl>
    <w:lvl w:ilvl="5">
      <w:start w:val="1"/>
      <w:numFmt w:val="decimal"/>
      <w:lvlText w:val="%1.%2.%3.%4.%5.%6."/>
      <w:lvlJc w:val="start"/>
      <w:pPr>
        <w:tabs>
          <w:tab w:val="num" w:pos="72pt"/>
        </w:tabs>
        <w:ind w:start="72pt" w:hanging="72pt"/>
      </w:pPr>
      <w:rPr>
        <w:rFonts w:hint="default"/>
      </w:rPr>
    </w:lvl>
    <w:lvl w:ilvl="6">
      <w:start w:val="1"/>
      <w:numFmt w:val="decimal"/>
      <w:lvlText w:val="%1.%2.%3.%4.%5.%6.%7."/>
      <w:lvlJc w:val="start"/>
      <w:pPr>
        <w:tabs>
          <w:tab w:val="num" w:pos="90pt"/>
        </w:tabs>
        <w:ind w:start="90pt" w:hanging="90pt"/>
      </w:pPr>
      <w:rPr>
        <w:rFonts w:hint="default"/>
      </w:rPr>
    </w:lvl>
    <w:lvl w:ilvl="7">
      <w:start w:val="1"/>
      <w:numFmt w:val="decimal"/>
      <w:lvlText w:val="%1.%2.%3.%4.%5.%6.%7.%8."/>
      <w:lvlJc w:val="start"/>
      <w:pPr>
        <w:tabs>
          <w:tab w:val="num" w:pos="108pt"/>
        </w:tabs>
        <w:ind w:start="108pt" w:hanging="108pt"/>
      </w:pPr>
      <w:rPr>
        <w:rFonts w:hint="default"/>
      </w:rPr>
    </w:lvl>
    <w:lvl w:ilvl="8">
      <w:start w:val="1"/>
      <w:numFmt w:val="decimal"/>
      <w:lvlText w:val="%1.%2.%3.%4.%5.%6.%7.%8.%9."/>
      <w:lvlJc w:val="start"/>
      <w:pPr>
        <w:tabs>
          <w:tab w:val="num" w:pos="108pt"/>
        </w:tabs>
        <w:ind w:start="108pt" w:hanging="108pt"/>
      </w:pPr>
      <w:rPr>
        <w:rFonts w:hint="default"/>
      </w:rPr>
    </w:lvl>
  </w:abstractNum>
  <w:abstractNum w:abstractNumId="18">
    <w:nsid w:val="3DEE0E27"/>
    <w:multiLevelType w:val="hybridMultilevel"/>
    <w:tmpl w:val="9362A806"/>
    <w:lvl w:ilvl="0" w:tplc="56F21C36">
      <w:start w:val="1"/>
      <w:numFmt w:val="decimal"/>
      <w:lvlText w:val="%1."/>
      <w:lvlJc w:val="start"/>
      <w:pPr>
        <w:tabs>
          <w:tab w:val="num" w:pos="54pt"/>
        </w:tabs>
        <w:ind w:start="54pt" w:hanging="18pt"/>
      </w:pPr>
      <w:rPr>
        <w:rFonts w:hint="default"/>
      </w:rPr>
    </w:lvl>
    <w:lvl w:ilvl="1" w:tplc="04090019">
      <w:start w:val="1"/>
      <w:numFmt w:val="lowerLetter"/>
      <w:lvlText w:val="%2."/>
      <w:lvlJc w:val="start"/>
      <w:pPr>
        <w:tabs>
          <w:tab w:val="num" w:pos="90pt"/>
        </w:tabs>
        <w:ind w:start="90pt" w:hanging="18pt"/>
      </w:pPr>
    </w:lvl>
    <w:lvl w:ilvl="2" w:tplc="0409001B" w:tentative="1">
      <w:start w:val="1"/>
      <w:numFmt w:val="lowerRoman"/>
      <w:lvlText w:val="%3."/>
      <w:lvlJc w:val="end"/>
      <w:pPr>
        <w:tabs>
          <w:tab w:val="num" w:pos="126pt"/>
        </w:tabs>
        <w:ind w:start="126pt" w:hanging="9pt"/>
      </w:pPr>
    </w:lvl>
    <w:lvl w:ilvl="3" w:tplc="0409000F" w:tentative="1">
      <w:start w:val="1"/>
      <w:numFmt w:val="decimal"/>
      <w:lvlText w:val="%4."/>
      <w:lvlJc w:val="start"/>
      <w:pPr>
        <w:tabs>
          <w:tab w:val="num" w:pos="162pt"/>
        </w:tabs>
        <w:ind w:start="162pt" w:hanging="18pt"/>
      </w:pPr>
    </w:lvl>
    <w:lvl w:ilvl="4" w:tplc="04090019" w:tentative="1">
      <w:start w:val="1"/>
      <w:numFmt w:val="lowerLetter"/>
      <w:lvlText w:val="%5."/>
      <w:lvlJc w:val="start"/>
      <w:pPr>
        <w:tabs>
          <w:tab w:val="num" w:pos="198pt"/>
        </w:tabs>
        <w:ind w:start="198pt" w:hanging="18pt"/>
      </w:pPr>
    </w:lvl>
    <w:lvl w:ilvl="5" w:tplc="0409001B" w:tentative="1">
      <w:start w:val="1"/>
      <w:numFmt w:val="lowerRoman"/>
      <w:lvlText w:val="%6."/>
      <w:lvlJc w:val="end"/>
      <w:pPr>
        <w:tabs>
          <w:tab w:val="num" w:pos="234pt"/>
        </w:tabs>
        <w:ind w:start="234pt" w:hanging="9pt"/>
      </w:pPr>
    </w:lvl>
    <w:lvl w:ilvl="6" w:tplc="0409000F" w:tentative="1">
      <w:start w:val="1"/>
      <w:numFmt w:val="decimal"/>
      <w:lvlText w:val="%7."/>
      <w:lvlJc w:val="start"/>
      <w:pPr>
        <w:tabs>
          <w:tab w:val="num" w:pos="270pt"/>
        </w:tabs>
        <w:ind w:start="270pt" w:hanging="18pt"/>
      </w:pPr>
    </w:lvl>
    <w:lvl w:ilvl="7" w:tplc="04090019" w:tentative="1">
      <w:start w:val="1"/>
      <w:numFmt w:val="lowerLetter"/>
      <w:lvlText w:val="%8."/>
      <w:lvlJc w:val="start"/>
      <w:pPr>
        <w:tabs>
          <w:tab w:val="num" w:pos="306pt"/>
        </w:tabs>
        <w:ind w:start="306pt" w:hanging="18pt"/>
      </w:pPr>
    </w:lvl>
    <w:lvl w:ilvl="8" w:tplc="0409001B" w:tentative="1">
      <w:start w:val="1"/>
      <w:numFmt w:val="lowerRoman"/>
      <w:lvlText w:val="%9."/>
      <w:lvlJc w:val="end"/>
      <w:pPr>
        <w:tabs>
          <w:tab w:val="num" w:pos="342pt"/>
        </w:tabs>
        <w:ind w:start="342pt" w:hanging="9pt"/>
      </w:pPr>
    </w:lvl>
  </w:abstractNum>
  <w:abstractNum w:abstractNumId="19">
    <w:nsid w:val="3F9C7A96"/>
    <w:multiLevelType w:val="hybridMultilevel"/>
    <w:tmpl w:val="68A2A1C6"/>
    <w:lvl w:ilvl="0" w:tplc="AA40D1E2">
      <w:start w:val="1"/>
      <w:numFmt w:val="decimal"/>
      <w:lvlText w:val="%1."/>
      <w:lvlJc w:val="start"/>
      <w:pPr>
        <w:tabs>
          <w:tab w:val="num" w:pos="63pt"/>
        </w:tabs>
        <w:ind w:start="63pt" w:hanging="27pt"/>
      </w:pPr>
      <w:rPr>
        <w:rFonts w:hint="default"/>
      </w:rPr>
    </w:lvl>
    <w:lvl w:ilvl="1" w:tplc="04090019">
      <w:start w:val="1"/>
      <w:numFmt w:val="lowerLetter"/>
      <w:lvlText w:val="%2."/>
      <w:lvlJc w:val="start"/>
      <w:pPr>
        <w:tabs>
          <w:tab w:val="num" w:pos="90pt"/>
        </w:tabs>
        <w:ind w:start="90pt" w:hanging="18pt"/>
      </w:pPr>
    </w:lvl>
    <w:lvl w:ilvl="2" w:tplc="0409001B" w:tentative="1">
      <w:start w:val="1"/>
      <w:numFmt w:val="lowerRoman"/>
      <w:lvlText w:val="%3."/>
      <w:lvlJc w:val="end"/>
      <w:pPr>
        <w:tabs>
          <w:tab w:val="num" w:pos="126pt"/>
        </w:tabs>
        <w:ind w:start="126pt" w:hanging="9pt"/>
      </w:pPr>
    </w:lvl>
    <w:lvl w:ilvl="3" w:tplc="0409000F" w:tentative="1">
      <w:start w:val="1"/>
      <w:numFmt w:val="decimal"/>
      <w:lvlText w:val="%4."/>
      <w:lvlJc w:val="start"/>
      <w:pPr>
        <w:tabs>
          <w:tab w:val="num" w:pos="162pt"/>
        </w:tabs>
        <w:ind w:start="162pt" w:hanging="18pt"/>
      </w:pPr>
    </w:lvl>
    <w:lvl w:ilvl="4" w:tplc="04090019" w:tentative="1">
      <w:start w:val="1"/>
      <w:numFmt w:val="lowerLetter"/>
      <w:lvlText w:val="%5."/>
      <w:lvlJc w:val="start"/>
      <w:pPr>
        <w:tabs>
          <w:tab w:val="num" w:pos="198pt"/>
        </w:tabs>
        <w:ind w:start="198pt" w:hanging="18pt"/>
      </w:pPr>
    </w:lvl>
    <w:lvl w:ilvl="5" w:tplc="0409001B" w:tentative="1">
      <w:start w:val="1"/>
      <w:numFmt w:val="lowerRoman"/>
      <w:lvlText w:val="%6."/>
      <w:lvlJc w:val="end"/>
      <w:pPr>
        <w:tabs>
          <w:tab w:val="num" w:pos="234pt"/>
        </w:tabs>
        <w:ind w:start="234pt" w:hanging="9pt"/>
      </w:pPr>
    </w:lvl>
    <w:lvl w:ilvl="6" w:tplc="0409000F" w:tentative="1">
      <w:start w:val="1"/>
      <w:numFmt w:val="decimal"/>
      <w:lvlText w:val="%7."/>
      <w:lvlJc w:val="start"/>
      <w:pPr>
        <w:tabs>
          <w:tab w:val="num" w:pos="270pt"/>
        </w:tabs>
        <w:ind w:start="270pt" w:hanging="18pt"/>
      </w:pPr>
    </w:lvl>
    <w:lvl w:ilvl="7" w:tplc="04090019" w:tentative="1">
      <w:start w:val="1"/>
      <w:numFmt w:val="lowerLetter"/>
      <w:lvlText w:val="%8."/>
      <w:lvlJc w:val="start"/>
      <w:pPr>
        <w:tabs>
          <w:tab w:val="num" w:pos="306pt"/>
        </w:tabs>
        <w:ind w:start="306pt" w:hanging="18pt"/>
      </w:pPr>
    </w:lvl>
    <w:lvl w:ilvl="8" w:tplc="0409001B" w:tentative="1">
      <w:start w:val="1"/>
      <w:numFmt w:val="lowerRoman"/>
      <w:lvlText w:val="%9."/>
      <w:lvlJc w:val="end"/>
      <w:pPr>
        <w:tabs>
          <w:tab w:val="num" w:pos="342pt"/>
        </w:tabs>
        <w:ind w:start="342pt" w:hanging="9pt"/>
      </w:pPr>
    </w:lvl>
  </w:abstractNum>
  <w:abstractNum w:abstractNumId="20">
    <w:nsid w:val="41232DE3"/>
    <w:multiLevelType w:val="hybridMultilevel"/>
    <w:tmpl w:val="A2AE8700"/>
    <w:lvl w:ilvl="0" w:tplc="8D628416">
      <w:start w:val="1"/>
      <w:numFmt w:val="lowerLetter"/>
      <w:lvlText w:val="%1."/>
      <w:lvlJc w:val="start"/>
      <w:pPr>
        <w:tabs>
          <w:tab w:val="num" w:pos="18pt"/>
        </w:tabs>
        <w:ind w:start="18pt" w:hanging="18pt"/>
      </w:pPr>
      <w:rPr>
        <w:rFonts w:ascii="Times New Roman" w:eastAsia="Times New Roman" w:hAnsi="Times New Roman" w:cs="Times New Roman"/>
      </w:rPr>
    </w:lvl>
    <w:lvl w:ilvl="1" w:tplc="04090019" w:tentative="1">
      <w:start w:val="1"/>
      <w:numFmt w:val="lowerLetter"/>
      <w:lvlText w:val="%2."/>
      <w:lvlJc w:val="start"/>
      <w:pPr>
        <w:tabs>
          <w:tab w:val="num" w:pos="54pt"/>
        </w:tabs>
        <w:ind w:start="54pt" w:hanging="18pt"/>
      </w:pPr>
    </w:lvl>
    <w:lvl w:ilvl="2" w:tplc="0409001B" w:tentative="1">
      <w:start w:val="1"/>
      <w:numFmt w:val="lowerRoman"/>
      <w:lvlText w:val="%3."/>
      <w:lvlJc w:val="end"/>
      <w:pPr>
        <w:tabs>
          <w:tab w:val="num" w:pos="90pt"/>
        </w:tabs>
        <w:ind w:start="90pt" w:hanging="9pt"/>
      </w:pPr>
    </w:lvl>
    <w:lvl w:ilvl="3" w:tplc="0409000F" w:tentative="1">
      <w:start w:val="1"/>
      <w:numFmt w:val="decimal"/>
      <w:lvlText w:val="%4."/>
      <w:lvlJc w:val="start"/>
      <w:pPr>
        <w:tabs>
          <w:tab w:val="num" w:pos="126pt"/>
        </w:tabs>
        <w:ind w:start="126pt" w:hanging="18pt"/>
      </w:pPr>
    </w:lvl>
    <w:lvl w:ilvl="4" w:tplc="04090019" w:tentative="1">
      <w:start w:val="1"/>
      <w:numFmt w:val="lowerLetter"/>
      <w:lvlText w:val="%5."/>
      <w:lvlJc w:val="start"/>
      <w:pPr>
        <w:tabs>
          <w:tab w:val="num" w:pos="162pt"/>
        </w:tabs>
        <w:ind w:start="162pt" w:hanging="18pt"/>
      </w:pPr>
    </w:lvl>
    <w:lvl w:ilvl="5" w:tplc="0409001B" w:tentative="1">
      <w:start w:val="1"/>
      <w:numFmt w:val="lowerRoman"/>
      <w:lvlText w:val="%6."/>
      <w:lvlJc w:val="end"/>
      <w:pPr>
        <w:tabs>
          <w:tab w:val="num" w:pos="198pt"/>
        </w:tabs>
        <w:ind w:start="198pt" w:hanging="9pt"/>
      </w:pPr>
    </w:lvl>
    <w:lvl w:ilvl="6" w:tplc="0409000F" w:tentative="1">
      <w:start w:val="1"/>
      <w:numFmt w:val="decimal"/>
      <w:lvlText w:val="%7."/>
      <w:lvlJc w:val="start"/>
      <w:pPr>
        <w:tabs>
          <w:tab w:val="num" w:pos="234pt"/>
        </w:tabs>
        <w:ind w:start="234pt" w:hanging="18pt"/>
      </w:pPr>
    </w:lvl>
    <w:lvl w:ilvl="7" w:tplc="04090019" w:tentative="1">
      <w:start w:val="1"/>
      <w:numFmt w:val="lowerLetter"/>
      <w:lvlText w:val="%8."/>
      <w:lvlJc w:val="start"/>
      <w:pPr>
        <w:tabs>
          <w:tab w:val="num" w:pos="270pt"/>
        </w:tabs>
        <w:ind w:start="270pt" w:hanging="18pt"/>
      </w:pPr>
    </w:lvl>
    <w:lvl w:ilvl="8" w:tplc="0409001B" w:tentative="1">
      <w:start w:val="1"/>
      <w:numFmt w:val="lowerRoman"/>
      <w:lvlText w:val="%9."/>
      <w:lvlJc w:val="end"/>
      <w:pPr>
        <w:tabs>
          <w:tab w:val="num" w:pos="306pt"/>
        </w:tabs>
        <w:ind w:start="306pt" w:hanging="9pt"/>
      </w:pPr>
    </w:lvl>
  </w:abstractNum>
  <w:abstractNum w:abstractNumId="21">
    <w:nsid w:val="470833F1"/>
    <w:multiLevelType w:val="singleLevel"/>
    <w:tmpl w:val="BE10F066"/>
    <w:lvl w:ilvl="0">
      <w:start w:val="1"/>
      <w:numFmt w:val="lowerLetter"/>
      <w:lvlText w:val="%1."/>
      <w:lvlJc w:val="end"/>
      <w:pPr>
        <w:ind w:start="45.35pt" w:hanging="45.35pt"/>
      </w:pPr>
    </w:lvl>
  </w:abstractNum>
  <w:abstractNum w:abstractNumId="22">
    <w:nsid w:val="484E2E8E"/>
    <w:multiLevelType w:val="hybridMultilevel"/>
    <w:tmpl w:val="A9CC6FE2"/>
    <w:lvl w:ilvl="0" w:tplc="72000276">
      <w:start w:val="2"/>
      <w:numFmt w:val="decimal"/>
      <w:lvlText w:val="%1."/>
      <w:lvlJc w:val="start"/>
      <w:pPr>
        <w:tabs>
          <w:tab w:val="num" w:pos="36pt"/>
        </w:tabs>
        <w:ind w:start="36pt" w:hanging="18pt"/>
      </w:pPr>
      <w:rPr>
        <w:rFonts w:hint="default"/>
      </w:rPr>
    </w:lvl>
    <w:lvl w:ilvl="1" w:tplc="E9F2A6CE" w:tentative="1">
      <w:start w:val="1"/>
      <w:numFmt w:val="lowerLetter"/>
      <w:lvlText w:val="%2."/>
      <w:lvlJc w:val="start"/>
      <w:pPr>
        <w:tabs>
          <w:tab w:val="num" w:pos="72pt"/>
        </w:tabs>
        <w:ind w:start="72pt" w:hanging="18pt"/>
      </w:pPr>
    </w:lvl>
    <w:lvl w:ilvl="2" w:tplc="D0B8CEFC" w:tentative="1">
      <w:start w:val="1"/>
      <w:numFmt w:val="lowerRoman"/>
      <w:lvlText w:val="%3."/>
      <w:lvlJc w:val="end"/>
      <w:pPr>
        <w:tabs>
          <w:tab w:val="num" w:pos="108pt"/>
        </w:tabs>
        <w:ind w:start="108pt" w:hanging="9pt"/>
      </w:pPr>
    </w:lvl>
    <w:lvl w:ilvl="3" w:tplc="1E002888" w:tentative="1">
      <w:start w:val="1"/>
      <w:numFmt w:val="decimal"/>
      <w:lvlText w:val="%4."/>
      <w:lvlJc w:val="start"/>
      <w:pPr>
        <w:tabs>
          <w:tab w:val="num" w:pos="144pt"/>
        </w:tabs>
        <w:ind w:start="144pt" w:hanging="18pt"/>
      </w:pPr>
    </w:lvl>
    <w:lvl w:ilvl="4" w:tplc="5EE29A5E" w:tentative="1">
      <w:start w:val="1"/>
      <w:numFmt w:val="lowerLetter"/>
      <w:lvlText w:val="%5."/>
      <w:lvlJc w:val="start"/>
      <w:pPr>
        <w:tabs>
          <w:tab w:val="num" w:pos="180pt"/>
        </w:tabs>
        <w:ind w:start="180pt" w:hanging="18pt"/>
      </w:pPr>
    </w:lvl>
    <w:lvl w:ilvl="5" w:tplc="AB9CEF68" w:tentative="1">
      <w:start w:val="1"/>
      <w:numFmt w:val="lowerRoman"/>
      <w:lvlText w:val="%6."/>
      <w:lvlJc w:val="end"/>
      <w:pPr>
        <w:tabs>
          <w:tab w:val="num" w:pos="216pt"/>
        </w:tabs>
        <w:ind w:start="216pt" w:hanging="9pt"/>
      </w:pPr>
    </w:lvl>
    <w:lvl w:ilvl="6" w:tplc="2B92D540" w:tentative="1">
      <w:start w:val="1"/>
      <w:numFmt w:val="decimal"/>
      <w:lvlText w:val="%7."/>
      <w:lvlJc w:val="start"/>
      <w:pPr>
        <w:tabs>
          <w:tab w:val="num" w:pos="252pt"/>
        </w:tabs>
        <w:ind w:start="252pt" w:hanging="18pt"/>
      </w:pPr>
    </w:lvl>
    <w:lvl w:ilvl="7" w:tplc="766EF5F0" w:tentative="1">
      <w:start w:val="1"/>
      <w:numFmt w:val="lowerLetter"/>
      <w:lvlText w:val="%8."/>
      <w:lvlJc w:val="start"/>
      <w:pPr>
        <w:tabs>
          <w:tab w:val="num" w:pos="288pt"/>
        </w:tabs>
        <w:ind w:start="288pt" w:hanging="18pt"/>
      </w:pPr>
    </w:lvl>
    <w:lvl w:ilvl="8" w:tplc="8788D28E" w:tentative="1">
      <w:start w:val="1"/>
      <w:numFmt w:val="lowerRoman"/>
      <w:lvlText w:val="%9."/>
      <w:lvlJc w:val="end"/>
      <w:pPr>
        <w:tabs>
          <w:tab w:val="num" w:pos="324pt"/>
        </w:tabs>
        <w:ind w:start="324pt" w:hanging="9pt"/>
      </w:pPr>
    </w:lvl>
  </w:abstractNum>
  <w:abstractNum w:abstractNumId="23">
    <w:nsid w:val="49C2512F"/>
    <w:multiLevelType w:val="singleLevel"/>
    <w:tmpl w:val="904AD5D6"/>
    <w:lvl w:ilvl="0">
      <w:start w:val="4"/>
      <w:numFmt w:val="decimal"/>
      <w:lvlText w:val="%1."/>
      <w:lvlJc w:val="start"/>
      <w:pPr>
        <w:ind w:start="25.50pt" w:hanging="25.50pt"/>
      </w:pPr>
    </w:lvl>
  </w:abstractNum>
  <w:abstractNum w:abstractNumId="24">
    <w:nsid w:val="53C20F84"/>
    <w:multiLevelType w:val="singleLevel"/>
    <w:tmpl w:val="880E01F8"/>
    <w:lvl w:ilvl="0">
      <w:start w:val="1"/>
      <w:numFmt w:val="decimal"/>
      <w:lvlText w:val="%1."/>
      <w:lvlJc w:val="start"/>
      <w:pPr>
        <w:ind w:start="14.20pt" w:hanging="14.20pt"/>
      </w:pPr>
    </w:lvl>
  </w:abstractNum>
  <w:abstractNum w:abstractNumId="25">
    <w:nsid w:val="572E4A59"/>
    <w:multiLevelType w:val="hybridMultilevel"/>
    <w:tmpl w:val="1BEC8354"/>
    <w:lvl w:ilvl="0" w:tplc="0409000F">
      <w:start w:val="1"/>
      <w:numFmt w:val="decimal"/>
      <w:lvlText w:val="%1."/>
      <w:lvlJc w:val="start"/>
      <w:pPr>
        <w:tabs>
          <w:tab w:val="num" w:pos="36pt"/>
        </w:tabs>
        <w:ind w:start="36pt" w:hanging="18pt"/>
      </w:pPr>
      <w:rPr>
        <w:rFonts w:hint="default"/>
      </w:r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6">
    <w:nsid w:val="5C7E1095"/>
    <w:multiLevelType w:val="multilevel"/>
    <w:tmpl w:val="AC549720"/>
    <w:lvl w:ilvl="0">
      <w:start w:val="2"/>
      <w:numFmt w:val="decimal"/>
      <w:lvlText w:val="%1."/>
      <w:lvlJc w:val="start"/>
      <w:pPr>
        <w:tabs>
          <w:tab w:val="num" w:pos="18pt"/>
        </w:tabs>
        <w:ind w:start="18pt" w:hanging="18pt"/>
      </w:pPr>
      <w:rPr>
        <w:rFonts w:hint="default"/>
      </w:rPr>
    </w:lvl>
    <w:lvl w:ilvl="1">
      <w:start w:val="5"/>
      <w:numFmt w:val="decimal"/>
      <w:lvlText w:val="%1.%2."/>
      <w:lvlJc w:val="start"/>
      <w:pPr>
        <w:tabs>
          <w:tab w:val="num" w:pos="64.50pt"/>
        </w:tabs>
        <w:ind w:start="64.50pt" w:hanging="36pt"/>
      </w:pPr>
      <w:rPr>
        <w:rFonts w:hint="default"/>
      </w:rPr>
    </w:lvl>
    <w:lvl w:ilvl="2">
      <w:start w:val="1"/>
      <w:numFmt w:val="decimal"/>
      <w:lvlText w:val="%1.%2.%3."/>
      <w:lvlJc w:val="start"/>
      <w:pPr>
        <w:tabs>
          <w:tab w:val="num" w:pos="93pt"/>
        </w:tabs>
        <w:ind w:start="93pt" w:hanging="36pt"/>
      </w:pPr>
      <w:rPr>
        <w:rFonts w:hint="default"/>
      </w:rPr>
    </w:lvl>
    <w:lvl w:ilvl="3">
      <w:start w:val="1"/>
      <w:numFmt w:val="decimal"/>
      <w:lvlText w:val="%1.%2.%3.%4."/>
      <w:lvlJc w:val="start"/>
      <w:pPr>
        <w:tabs>
          <w:tab w:val="num" w:pos="139.50pt"/>
        </w:tabs>
        <w:ind w:start="139.50pt" w:hanging="54pt"/>
      </w:pPr>
      <w:rPr>
        <w:rFonts w:hint="default"/>
      </w:rPr>
    </w:lvl>
    <w:lvl w:ilvl="4">
      <w:start w:val="1"/>
      <w:numFmt w:val="decimal"/>
      <w:lvlText w:val="%1.%2.%3.%4.%5."/>
      <w:lvlJc w:val="start"/>
      <w:pPr>
        <w:tabs>
          <w:tab w:val="num" w:pos="168pt"/>
        </w:tabs>
        <w:ind w:start="168pt" w:hanging="54pt"/>
      </w:pPr>
      <w:rPr>
        <w:rFonts w:hint="default"/>
      </w:rPr>
    </w:lvl>
    <w:lvl w:ilvl="5">
      <w:start w:val="1"/>
      <w:numFmt w:val="decimal"/>
      <w:lvlText w:val="%1.%2.%3.%4.%5.%6."/>
      <w:lvlJc w:val="start"/>
      <w:pPr>
        <w:tabs>
          <w:tab w:val="num" w:pos="214.50pt"/>
        </w:tabs>
        <w:ind w:start="214.50pt" w:hanging="72pt"/>
      </w:pPr>
      <w:rPr>
        <w:rFonts w:hint="default"/>
      </w:rPr>
    </w:lvl>
    <w:lvl w:ilvl="6">
      <w:start w:val="1"/>
      <w:numFmt w:val="decimal"/>
      <w:lvlText w:val="%1.%2.%3.%4.%5.%6.%7."/>
      <w:lvlJc w:val="start"/>
      <w:pPr>
        <w:tabs>
          <w:tab w:val="num" w:pos="243pt"/>
        </w:tabs>
        <w:ind w:start="243pt" w:hanging="72pt"/>
      </w:pPr>
      <w:rPr>
        <w:rFonts w:hint="default"/>
      </w:rPr>
    </w:lvl>
    <w:lvl w:ilvl="7">
      <w:start w:val="1"/>
      <w:numFmt w:val="decimal"/>
      <w:lvlText w:val="%1.%2.%3.%4.%5.%6.%7.%8."/>
      <w:lvlJc w:val="start"/>
      <w:pPr>
        <w:tabs>
          <w:tab w:val="num" w:pos="289.50pt"/>
        </w:tabs>
        <w:ind w:start="289.50pt" w:hanging="90pt"/>
      </w:pPr>
      <w:rPr>
        <w:rFonts w:hint="default"/>
      </w:rPr>
    </w:lvl>
    <w:lvl w:ilvl="8">
      <w:start w:val="1"/>
      <w:numFmt w:val="decimal"/>
      <w:lvlText w:val="%1.%2.%3.%4.%5.%6.%7.%8.%9."/>
      <w:lvlJc w:val="start"/>
      <w:pPr>
        <w:tabs>
          <w:tab w:val="num" w:pos="318pt"/>
        </w:tabs>
        <w:ind w:start="318pt" w:hanging="90pt"/>
      </w:pPr>
      <w:rPr>
        <w:rFonts w:hint="default"/>
      </w:rPr>
    </w:lvl>
  </w:abstractNum>
  <w:abstractNum w:abstractNumId="27">
    <w:nsid w:val="6004513C"/>
    <w:multiLevelType w:val="hybridMultilevel"/>
    <w:tmpl w:val="BAEA38A8"/>
    <w:lvl w:ilvl="0" w:tplc="14186170">
      <w:start w:val="3"/>
      <w:numFmt w:val="lowerLetter"/>
      <w:lvlText w:val="%1."/>
      <w:lvlJc w:val="start"/>
      <w:pPr>
        <w:tabs>
          <w:tab w:val="num" w:pos="73.50pt"/>
        </w:tabs>
        <w:ind w:start="73.50pt" w:hanging="18pt"/>
      </w:pPr>
      <w:rPr>
        <w:rFonts w:hint="default"/>
      </w:rPr>
    </w:lvl>
    <w:lvl w:ilvl="1" w:tplc="9484F510">
      <w:start w:val="2"/>
      <w:numFmt w:val="decimal"/>
      <w:lvlText w:val="%2."/>
      <w:lvlJc w:val="start"/>
      <w:pPr>
        <w:tabs>
          <w:tab w:val="num" w:pos="109.50pt"/>
        </w:tabs>
        <w:ind w:start="109.50pt" w:hanging="18pt"/>
      </w:pPr>
      <w:rPr>
        <w:rFonts w:hint="default"/>
      </w:rPr>
    </w:lvl>
    <w:lvl w:ilvl="2" w:tplc="00C25214">
      <w:start w:val="2"/>
      <w:numFmt w:val="upperLetter"/>
      <w:lvlText w:val="%3."/>
      <w:lvlJc w:val="start"/>
      <w:pPr>
        <w:tabs>
          <w:tab w:val="num" w:pos="154.50pt"/>
        </w:tabs>
        <w:ind w:start="154.50pt" w:hanging="18pt"/>
      </w:pPr>
      <w:rPr>
        <w:rFonts w:hint="default"/>
      </w:rPr>
    </w:lvl>
    <w:lvl w:ilvl="3" w:tplc="0409000F" w:tentative="1">
      <w:start w:val="1"/>
      <w:numFmt w:val="decimal"/>
      <w:lvlText w:val="%4."/>
      <w:lvlJc w:val="start"/>
      <w:pPr>
        <w:tabs>
          <w:tab w:val="num" w:pos="181.50pt"/>
        </w:tabs>
        <w:ind w:start="181.50pt" w:hanging="18pt"/>
      </w:pPr>
    </w:lvl>
    <w:lvl w:ilvl="4" w:tplc="04090019" w:tentative="1">
      <w:start w:val="1"/>
      <w:numFmt w:val="lowerLetter"/>
      <w:lvlText w:val="%5."/>
      <w:lvlJc w:val="start"/>
      <w:pPr>
        <w:tabs>
          <w:tab w:val="num" w:pos="217.50pt"/>
        </w:tabs>
        <w:ind w:start="217.50pt" w:hanging="18pt"/>
      </w:pPr>
    </w:lvl>
    <w:lvl w:ilvl="5" w:tplc="0409001B" w:tentative="1">
      <w:start w:val="1"/>
      <w:numFmt w:val="lowerRoman"/>
      <w:lvlText w:val="%6."/>
      <w:lvlJc w:val="end"/>
      <w:pPr>
        <w:tabs>
          <w:tab w:val="num" w:pos="253.50pt"/>
        </w:tabs>
        <w:ind w:start="253.50pt" w:hanging="9pt"/>
      </w:pPr>
    </w:lvl>
    <w:lvl w:ilvl="6" w:tplc="0409000F" w:tentative="1">
      <w:start w:val="1"/>
      <w:numFmt w:val="decimal"/>
      <w:lvlText w:val="%7."/>
      <w:lvlJc w:val="start"/>
      <w:pPr>
        <w:tabs>
          <w:tab w:val="num" w:pos="289.50pt"/>
        </w:tabs>
        <w:ind w:start="289.50pt" w:hanging="18pt"/>
      </w:pPr>
    </w:lvl>
    <w:lvl w:ilvl="7" w:tplc="04090019" w:tentative="1">
      <w:start w:val="1"/>
      <w:numFmt w:val="lowerLetter"/>
      <w:lvlText w:val="%8."/>
      <w:lvlJc w:val="start"/>
      <w:pPr>
        <w:tabs>
          <w:tab w:val="num" w:pos="325.50pt"/>
        </w:tabs>
        <w:ind w:start="325.50pt" w:hanging="18pt"/>
      </w:pPr>
    </w:lvl>
    <w:lvl w:ilvl="8" w:tplc="0409001B" w:tentative="1">
      <w:start w:val="1"/>
      <w:numFmt w:val="lowerRoman"/>
      <w:lvlText w:val="%9."/>
      <w:lvlJc w:val="end"/>
      <w:pPr>
        <w:tabs>
          <w:tab w:val="num" w:pos="361.50pt"/>
        </w:tabs>
        <w:ind w:start="361.50pt" w:hanging="9pt"/>
      </w:pPr>
    </w:lvl>
  </w:abstractNum>
  <w:abstractNum w:abstractNumId="28">
    <w:nsid w:val="69AE0CC7"/>
    <w:multiLevelType w:val="multilevel"/>
    <w:tmpl w:val="E24ADB5C"/>
    <w:lvl w:ilvl="0">
      <w:start w:val="2"/>
      <w:numFmt w:val="decimal"/>
      <w:lvlText w:val="%1"/>
      <w:lvlJc w:val="start"/>
      <w:pPr>
        <w:tabs>
          <w:tab w:val="num" w:pos="18pt"/>
        </w:tabs>
        <w:ind w:start="18pt" w:hanging="18pt"/>
      </w:pPr>
      <w:rPr>
        <w:rFonts w:hint="default"/>
        <w:b/>
        <w:u w:val="single"/>
      </w:rPr>
    </w:lvl>
    <w:lvl w:ilvl="1">
      <w:start w:val="8"/>
      <w:numFmt w:val="decimal"/>
      <w:lvlText w:val="%1.%2"/>
      <w:lvlJc w:val="start"/>
      <w:pPr>
        <w:tabs>
          <w:tab w:val="num" w:pos="18pt"/>
        </w:tabs>
        <w:ind w:start="18pt" w:hanging="18pt"/>
      </w:pPr>
      <w:rPr>
        <w:rFonts w:hint="default"/>
        <w:b/>
        <w:u w:val="single"/>
      </w:rPr>
    </w:lvl>
    <w:lvl w:ilvl="2">
      <w:start w:val="1"/>
      <w:numFmt w:val="decimal"/>
      <w:lvlText w:val="%1.%2.%3"/>
      <w:lvlJc w:val="start"/>
      <w:pPr>
        <w:tabs>
          <w:tab w:val="num" w:pos="36pt"/>
        </w:tabs>
        <w:ind w:start="36pt" w:hanging="36pt"/>
      </w:pPr>
      <w:rPr>
        <w:rFonts w:hint="default"/>
        <w:b/>
        <w:u w:val="single"/>
      </w:rPr>
    </w:lvl>
    <w:lvl w:ilvl="3">
      <w:start w:val="1"/>
      <w:numFmt w:val="decimal"/>
      <w:lvlText w:val="%1.%2.%3.%4"/>
      <w:lvlJc w:val="start"/>
      <w:pPr>
        <w:tabs>
          <w:tab w:val="num" w:pos="54pt"/>
        </w:tabs>
        <w:ind w:start="54pt" w:hanging="54pt"/>
      </w:pPr>
      <w:rPr>
        <w:rFonts w:hint="default"/>
        <w:b/>
        <w:u w:val="single"/>
      </w:rPr>
    </w:lvl>
    <w:lvl w:ilvl="4">
      <w:start w:val="1"/>
      <w:numFmt w:val="decimal"/>
      <w:lvlText w:val="%1.%2.%3.%4.%5"/>
      <w:lvlJc w:val="start"/>
      <w:pPr>
        <w:tabs>
          <w:tab w:val="num" w:pos="54pt"/>
        </w:tabs>
        <w:ind w:start="54pt" w:hanging="54pt"/>
      </w:pPr>
      <w:rPr>
        <w:rFonts w:hint="default"/>
        <w:b/>
        <w:u w:val="single"/>
      </w:rPr>
    </w:lvl>
    <w:lvl w:ilvl="5">
      <w:start w:val="1"/>
      <w:numFmt w:val="decimal"/>
      <w:lvlText w:val="%1.%2.%3.%4.%5.%6"/>
      <w:lvlJc w:val="start"/>
      <w:pPr>
        <w:tabs>
          <w:tab w:val="num" w:pos="72pt"/>
        </w:tabs>
        <w:ind w:start="72pt" w:hanging="72pt"/>
      </w:pPr>
      <w:rPr>
        <w:rFonts w:hint="default"/>
        <w:b/>
        <w:u w:val="single"/>
      </w:rPr>
    </w:lvl>
    <w:lvl w:ilvl="6">
      <w:start w:val="1"/>
      <w:numFmt w:val="decimal"/>
      <w:lvlText w:val="%1.%2.%3.%4.%5.%6.%7"/>
      <w:lvlJc w:val="start"/>
      <w:pPr>
        <w:tabs>
          <w:tab w:val="num" w:pos="72pt"/>
        </w:tabs>
        <w:ind w:start="72pt" w:hanging="72pt"/>
      </w:pPr>
      <w:rPr>
        <w:rFonts w:hint="default"/>
        <w:b/>
        <w:u w:val="single"/>
      </w:rPr>
    </w:lvl>
    <w:lvl w:ilvl="7">
      <w:start w:val="1"/>
      <w:numFmt w:val="decimal"/>
      <w:lvlText w:val="%1.%2.%3.%4.%5.%6.%7.%8"/>
      <w:lvlJc w:val="start"/>
      <w:pPr>
        <w:tabs>
          <w:tab w:val="num" w:pos="90pt"/>
        </w:tabs>
        <w:ind w:start="90pt" w:hanging="90pt"/>
      </w:pPr>
      <w:rPr>
        <w:rFonts w:hint="default"/>
        <w:b/>
        <w:u w:val="single"/>
      </w:rPr>
    </w:lvl>
    <w:lvl w:ilvl="8">
      <w:start w:val="1"/>
      <w:numFmt w:val="decimal"/>
      <w:lvlText w:val="%1.%2.%3.%4.%5.%6.%7.%8.%9"/>
      <w:lvlJc w:val="start"/>
      <w:pPr>
        <w:tabs>
          <w:tab w:val="num" w:pos="90pt"/>
        </w:tabs>
        <w:ind w:start="90pt" w:hanging="90pt"/>
      </w:pPr>
      <w:rPr>
        <w:rFonts w:hint="default"/>
        <w:b/>
        <w:u w:val="single"/>
      </w:rPr>
    </w:lvl>
  </w:abstractNum>
  <w:abstractNum w:abstractNumId="29">
    <w:nsid w:val="6DA77C31"/>
    <w:multiLevelType w:val="singleLevel"/>
    <w:tmpl w:val="4F2EEA68"/>
    <w:lvl w:ilvl="0">
      <w:start w:val="2"/>
      <w:numFmt w:val="decimal"/>
      <w:lvlText w:val="%1."/>
      <w:lvlJc w:val="start"/>
      <w:pPr>
        <w:ind w:start="28.35pt" w:hanging="28.35pt"/>
      </w:pPr>
    </w:lvl>
  </w:abstractNum>
  <w:abstractNum w:abstractNumId="30">
    <w:nsid w:val="73A41C66"/>
    <w:multiLevelType w:val="singleLevel"/>
    <w:tmpl w:val="904AD5D6"/>
    <w:lvl w:ilvl="0">
      <w:start w:val="4"/>
      <w:numFmt w:val="decimal"/>
      <w:lvlText w:val="%1."/>
      <w:lvlJc w:val="start"/>
      <w:pPr>
        <w:ind w:start="25.50pt" w:hanging="25.50pt"/>
      </w:pPr>
    </w:lvl>
  </w:abstractNum>
  <w:abstractNum w:abstractNumId="31">
    <w:nsid w:val="754D671E"/>
    <w:multiLevelType w:val="hybridMultilevel"/>
    <w:tmpl w:val="FD9E47E2"/>
    <w:lvl w:ilvl="0" w:tplc="C046D236">
      <w:start w:val="1"/>
      <w:numFmt w:val="lowerLetter"/>
      <w:lvlText w:val="%1."/>
      <w:lvlJc w:val="start"/>
      <w:pPr>
        <w:tabs>
          <w:tab w:val="num" w:pos="72pt"/>
        </w:tabs>
        <w:ind w:start="72pt" w:hanging="22.50pt"/>
      </w:pPr>
      <w:rPr>
        <w:rFonts w:hint="default"/>
      </w:rPr>
    </w:lvl>
    <w:lvl w:ilvl="1" w:tplc="04090019" w:tentative="1">
      <w:start w:val="1"/>
      <w:numFmt w:val="lowerLetter"/>
      <w:lvlText w:val="%2."/>
      <w:lvlJc w:val="start"/>
      <w:pPr>
        <w:tabs>
          <w:tab w:val="num" w:pos="103.50pt"/>
        </w:tabs>
        <w:ind w:start="103.50pt" w:hanging="18pt"/>
      </w:pPr>
    </w:lvl>
    <w:lvl w:ilvl="2" w:tplc="0409001B" w:tentative="1">
      <w:start w:val="1"/>
      <w:numFmt w:val="lowerRoman"/>
      <w:lvlText w:val="%3."/>
      <w:lvlJc w:val="end"/>
      <w:pPr>
        <w:tabs>
          <w:tab w:val="num" w:pos="139.50pt"/>
        </w:tabs>
        <w:ind w:start="139.50pt" w:hanging="9pt"/>
      </w:pPr>
    </w:lvl>
    <w:lvl w:ilvl="3" w:tplc="0409000F" w:tentative="1">
      <w:start w:val="1"/>
      <w:numFmt w:val="decimal"/>
      <w:lvlText w:val="%4."/>
      <w:lvlJc w:val="start"/>
      <w:pPr>
        <w:tabs>
          <w:tab w:val="num" w:pos="175.50pt"/>
        </w:tabs>
        <w:ind w:start="175.50pt" w:hanging="18pt"/>
      </w:pPr>
    </w:lvl>
    <w:lvl w:ilvl="4" w:tplc="04090019" w:tentative="1">
      <w:start w:val="1"/>
      <w:numFmt w:val="lowerLetter"/>
      <w:lvlText w:val="%5."/>
      <w:lvlJc w:val="start"/>
      <w:pPr>
        <w:tabs>
          <w:tab w:val="num" w:pos="211.50pt"/>
        </w:tabs>
        <w:ind w:start="211.50pt" w:hanging="18pt"/>
      </w:pPr>
    </w:lvl>
    <w:lvl w:ilvl="5" w:tplc="0409001B" w:tentative="1">
      <w:start w:val="1"/>
      <w:numFmt w:val="lowerRoman"/>
      <w:lvlText w:val="%6."/>
      <w:lvlJc w:val="end"/>
      <w:pPr>
        <w:tabs>
          <w:tab w:val="num" w:pos="247.50pt"/>
        </w:tabs>
        <w:ind w:start="247.50pt" w:hanging="9pt"/>
      </w:pPr>
    </w:lvl>
    <w:lvl w:ilvl="6" w:tplc="0409000F" w:tentative="1">
      <w:start w:val="1"/>
      <w:numFmt w:val="decimal"/>
      <w:lvlText w:val="%7."/>
      <w:lvlJc w:val="start"/>
      <w:pPr>
        <w:tabs>
          <w:tab w:val="num" w:pos="283.50pt"/>
        </w:tabs>
        <w:ind w:start="283.50pt" w:hanging="18pt"/>
      </w:pPr>
    </w:lvl>
    <w:lvl w:ilvl="7" w:tplc="04090019" w:tentative="1">
      <w:start w:val="1"/>
      <w:numFmt w:val="lowerLetter"/>
      <w:lvlText w:val="%8."/>
      <w:lvlJc w:val="start"/>
      <w:pPr>
        <w:tabs>
          <w:tab w:val="num" w:pos="319.50pt"/>
        </w:tabs>
        <w:ind w:start="319.50pt" w:hanging="18pt"/>
      </w:pPr>
    </w:lvl>
    <w:lvl w:ilvl="8" w:tplc="0409001B" w:tentative="1">
      <w:start w:val="1"/>
      <w:numFmt w:val="lowerRoman"/>
      <w:lvlText w:val="%9."/>
      <w:lvlJc w:val="end"/>
      <w:pPr>
        <w:tabs>
          <w:tab w:val="num" w:pos="355.50pt"/>
        </w:tabs>
        <w:ind w:start="355.50pt" w:hanging="9pt"/>
      </w:pPr>
    </w:lvl>
  </w:abstractNum>
  <w:abstractNum w:abstractNumId="32">
    <w:nsid w:val="79A462D7"/>
    <w:multiLevelType w:val="multilevel"/>
    <w:tmpl w:val="E4DA4640"/>
    <w:lvl w:ilvl="0">
      <w:start w:val="1"/>
      <w:numFmt w:val="decimal"/>
      <w:lvlText w:val="%1."/>
      <w:lvlJc w:val="start"/>
      <w:pPr>
        <w:ind w:start="18pt" w:hanging="18pt"/>
      </w:pPr>
    </w:lvl>
    <w:lvl w:ilvl="1">
      <w:start w:val="3"/>
      <w:numFmt w:val="decimal"/>
      <w:isLgl/>
      <w:lvlText w:val="%1.%2."/>
      <w:lvlJc w:val="start"/>
      <w:pPr>
        <w:tabs>
          <w:tab w:val="num" w:pos="72pt"/>
        </w:tabs>
        <w:ind w:start="72pt" w:hanging="43.50pt"/>
      </w:pPr>
      <w:rPr>
        <w:rFonts w:hint="default"/>
      </w:rPr>
    </w:lvl>
    <w:lvl w:ilvl="2">
      <w:start w:val="1"/>
      <w:numFmt w:val="decimal"/>
      <w:isLgl/>
      <w:lvlText w:val="%1.%2.%3."/>
      <w:lvlJc w:val="start"/>
      <w:pPr>
        <w:tabs>
          <w:tab w:val="num" w:pos="100.50pt"/>
        </w:tabs>
        <w:ind w:start="100.50pt" w:hanging="43.50pt"/>
      </w:pPr>
      <w:rPr>
        <w:rFonts w:hint="default"/>
      </w:rPr>
    </w:lvl>
    <w:lvl w:ilvl="3">
      <w:start w:val="1"/>
      <w:numFmt w:val="decimal"/>
      <w:isLgl/>
      <w:lvlText w:val="%1.%2.%3.%4."/>
      <w:lvlJc w:val="start"/>
      <w:pPr>
        <w:tabs>
          <w:tab w:val="num" w:pos="139.50pt"/>
        </w:tabs>
        <w:ind w:start="139.50pt" w:hanging="54pt"/>
      </w:pPr>
      <w:rPr>
        <w:rFonts w:hint="default"/>
      </w:rPr>
    </w:lvl>
    <w:lvl w:ilvl="4">
      <w:start w:val="1"/>
      <w:numFmt w:val="decimal"/>
      <w:isLgl/>
      <w:lvlText w:val="%1.%2.%3.%4.%5."/>
      <w:lvlJc w:val="start"/>
      <w:pPr>
        <w:tabs>
          <w:tab w:val="num" w:pos="168pt"/>
        </w:tabs>
        <w:ind w:start="168pt" w:hanging="54pt"/>
      </w:pPr>
      <w:rPr>
        <w:rFonts w:hint="default"/>
      </w:rPr>
    </w:lvl>
    <w:lvl w:ilvl="5">
      <w:start w:val="1"/>
      <w:numFmt w:val="decimal"/>
      <w:isLgl/>
      <w:lvlText w:val="%1.%2.%3.%4.%5.%6."/>
      <w:lvlJc w:val="start"/>
      <w:pPr>
        <w:tabs>
          <w:tab w:val="num" w:pos="214.50pt"/>
        </w:tabs>
        <w:ind w:start="214.50pt" w:hanging="72pt"/>
      </w:pPr>
      <w:rPr>
        <w:rFonts w:hint="default"/>
      </w:rPr>
    </w:lvl>
    <w:lvl w:ilvl="6">
      <w:start w:val="1"/>
      <w:numFmt w:val="decimal"/>
      <w:isLgl/>
      <w:lvlText w:val="%1.%2.%3.%4.%5.%6.%7."/>
      <w:lvlJc w:val="start"/>
      <w:pPr>
        <w:tabs>
          <w:tab w:val="num" w:pos="243pt"/>
        </w:tabs>
        <w:ind w:start="243pt" w:hanging="72pt"/>
      </w:pPr>
      <w:rPr>
        <w:rFonts w:hint="default"/>
      </w:rPr>
    </w:lvl>
    <w:lvl w:ilvl="7">
      <w:start w:val="1"/>
      <w:numFmt w:val="decimal"/>
      <w:isLgl/>
      <w:lvlText w:val="%1.%2.%3.%4.%5.%6.%7.%8."/>
      <w:lvlJc w:val="start"/>
      <w:pPr>
        <w:tabs>
          <w:tab w:val="num" w:pos="289.50pt"/>
        </w:tabs>
        <w:ind w:start="289.50pt" w:hanging="90pt"/>
      </w:pPr>
      <w:rPr>
        <w:rFonts w:hint="default"/>
      </w:rPr>
    </w:lvl>
    <w:lvl w:ilvl="8">
      <w:start w:val="1"/>
      <w:numFmt w:val="decimal"/>
      <w:isLgl/>
      <w:lvlText w:val="%1.%2.%3.%4.%5.%6.%7.%8.%9."/>
      <w:lvlJc w:val="start"/>
      <w:pPr>
        <w:tabs>
          <w:tab w:val="num" w:pos="318pt"/>
        </w:tabs>
        <w:ind w:start="318pt" w:hanging="90pt"/>
      </w:pPr>
      <w:rPr>
        <w:rFonts w:hint="default"/>
      </w:rPr>
    </w:lvl>
  </w:abstractNum>
  <w:abstractNum w:abstractNumId="33">
    <w:nsid w:val="7A404496"/>
    <w:multiLevelType w:val="multilevel"/>
    <w:tmpl w:val="39AA8260"/>
    <w:lvl w:ilvl="0">
      <w:start w:val="2"/>
      <w:numFmt w:val="decimal"/>
      <w:lvlText w:val="%1."/>
      <w:lvlJc w:val="start"/>
      <w:pPr>
        <w:tabs>
          <w:tab w:val="num" w:pos="18pt"/>
        </w:tabs>
        <w:ind w:start="18pt" w:hanging="18pt"/>
      </w:pPr>
      <w:rPr>
        <w:rFonts w:hint="default"/>
      </w:rPr>
    </w:lvl>
    <w:lvl w:ilvl="1">
      <w:start w:val="7"/>
      <w:numFmt w:val="decimal"/>
      <w:lvlText w:val="%1.%2."/>
      <w:lvlJc w:val="start"/>
      <w:pPr>
        <w:tabs>
          <w:tab w:val="num" w:pos="36pt"/>
        </w:tabs>
        <w:ind w:start="36pt" w:hanging="36pt"/>
      </w:pPr>
      <w:rPr>
        <w:rFonts w:hint="default"/>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54pt"/>
        </w:tabs>
        <w:ind w:start="54pt" w:hanging="54pt"/>
      </w:pPr>
      <w:rPr>
        <w:rFonts w:hint="default"/>
      </w:rPr>
    </w:lvl>
    <w:lvl w:ilvl="4">
      <w:start w:val="1"/>
      <w:numFmt w:val="decimal"/>
      <w:lvlText w:val="%1.%2.%3.%4.%5."/>
      <w:lvlJc w:val="start"/>
      <w:pPr>
        <w:tabs>
          <w:tab w:val="num" w:pos="54pt"/>
        </w:tabs>
        <w:ind w:start="54pt" w:hanging="54pt"/>
      </w:pPr>
      <w:rPr>
        <w:rFonts w:hint="default"/>
      </w:rPr>
    </w:lvl>
    <w:lvl w:ilvl="5">
      <w:start w:val="1"/>
      <w:numFmt w:val="decimal"/>
      <w:lvlText w:val="%1.%2.%3.%4.%5.%6."/>
      <w:lvlJc w:val="start"/>
      <w:pPr>
        <w:tabs>
          <w:tab w:val="num" w:pos="72pt"/>
        </w:tabs>
        <w:ind w:start="72pt" w:hanging="72pt"/>
      </w:pPr>
      <w:rPr>
        <w:rFonts w:hint="default"/>
      </w:rPr>
    </w:lvl>
    <w:lvl w:ilvl="6">
      <w:start w:val="1"/>
      <w:numFmt w:val="decimal"/>
      <w:lvlText w:val="%1.%2.%3.%4.%5.%6.%7."/>
      <w:lvlJc w:val="start"/>
      <w:pPr>
        <w:tabs>
          <w:tab w:val="num" w:pos="72pt"/>
        </w:tabs>
        <w:ind w:start="72pt" w:hanging="72pt"/>
      </w:pPr>
      <w:rPr>
        <w:rFonts w:hint="default"/>
      </w:rPr>
    </w:lvl>
    <w:lvl w:ilvl="7">
      <w:start w:val="1"/>
      <w:numFmt w:val="decimal"/>
      <w:lvlText w:val="%1.%2.%3.%4.%5.%6.%7.%8."/>
      <w:lvlJc w:val="start"/>
      <w:pPr>
        <w:tabs>
          <w:tab w:val="num" w:pos="90pt"/>
        </w:tabs>
        <w:ind w:start="90pt" w:hanging="90pt"/>
      </w:pPr>
      <w:rPr>
        <w:rFonts w:hint="default"/>
      </w:rPr>
    </w:lvl>
    <w:lvl w:ilvl="8">
      <w:start w:val="1"/>
      <w:numFmt w:val="decimal"/>
      <w:lvlText w:val="%1.%2.%3.%4.%5.%6.%7.%8.%9."/>
      <w:lvlJc w:val="start"/>
      <w:pPr>
        <w:tabs>
          <w:tab w:val="num" w:pos="108pt"/>
        </w:tabs>
        <w:ind w:start="108pt" w:hanging="108pt"/>
      </w:pPr>
      <w:rPr>
        <w:rFonts w:hint="default"/>
      </w:rPr>
    </w:lvl>
  </w:abstractNum>
  <w:abstractNum w:abstractNumId="34">
    <w:nsid w:val="7AF85BAA"/>
    <w:multiLevelType w:val="hybridMultilevel"/>
    <w:tmpl w:val="8A5A2D60"/>
    <w:lvl w:ilvl="0" w:tplc="484C1720">
      <w:start w:val="1"/>
      <w:numFmt w:val="lowerLetter"/>
      <w:lvlText w:val="%1."/>
      <w:lvlJc w:val="start"/>
      <w:pPr>
        <w:tabs>
          <w:tab w:val="num" w:pos="18pt"/>
        </w:tabs>
        <w:ind w:start="18pt" w:hanging="18pt"/>
      </w:pPr>
      <w:rPr>
        <w:rFonts w:hint="default"/>
      </w:rPr>
    </w:lvl>
    <w:lvl w:ilvl="1" w:tplc="E9E220A6">
      <w:start w:val="1"/>
      <w:numFmt w:val="lowerLetter"/>
      <w:lvlText w:val="%2."/>
      <w:lvlJc w:val="start"/>
      <w:pPr>
        <w:tabs>
          <w:tab w:val="num" w:pos="81.25pt"/>
        </w:tabs>
        <w:ind w:start="81.25pt" w:hanging="21.30pt"/>
      </w:pPr>
      <w:rPr>
        <w:rFonts w:hint="default"/>
      </w:rPr>
    </w:lvl>
    <w:lvl w:ilvl="2" w:tplc="0409001B">
      <w:start w:val="1"/>
      <w:numFmt w:val="lowerRoman"/>
      <w:lvlText w:val="%3."/>
      <w:lvlJc w:val="end"/>
      <w:pPr>
        <w:tabs>
          <w:tab w:val="num" w:pos="90pt"/>
        </w:tabs>
        <w:ind w:start="90pt" w:hanging="9pt"/>
      </w:pPr>
    </w:lvl>
    <w:lvl w:ilvl="3" w:tplc="0409000F" w:tentative="1">
      <w:start w:val="1"/>
      <w:numFmt w:val="decimal"/>
      <w:lvlText w:val="%4."/>
      <w:lvlJc w:val="start"/>
      <w:pPr>
        <w:tabs>
          <w:tab w:val="num" w:pos="126pt"/>
        </w:tabs>
        <w:ind w:start="126pt" w:hanging="18pt"/>
      </w:pPr>
    </w:lvl>
    <w:lvl w:ilvl="4" w:tplc="04090019" w:tentative="1">
      <w:start w:val="1"/>
      <w:numFmt w:val="lowerLetter"/>
      <w:lvlText w:val="%5."/>
      <w:lvlJc w:val="start"/>
      <w:pPr>
        <w:tabs>
          <w:tab w:val="num" w:pos="162pt"/>
        </w:tabs>
        <w:ind w:start="162pt" w:hanging="18pt"/>
      </w:pPr>
    </w:lvl>
    <w:lvl w:ilvl="5" w:tplc="0409001B" w:tentative="1">
      <w:start w:val="1"/>
      <w:numFmt w:val="lowerRoman"/>
      <w:lvlText w:val="%6."/>
      <w:lvlJc w:val="end"/>
      <w:pPr>
        <w:tabs>
          <w:tab w:val="num" w:pos="198pt"/>
        </w:tabs>
        <w:ind w:start="198pt" w:hanging="9pt"/>
      </w:pPr>
    </w:lvl>
    <w:lvl w:ilvl="6" w:tplc="0409000F" w:tentative="1">
      <w:start w:val="1"/>
      <w:numFmt w:val="decimal"/>
      <w:lvlText w:val="%7."/>
      <w:lvlJc w:val="start"/>
      <w:pPr>
        <w:tabs>
          <w:tab w:val="num" w:pos="234pt"/>
        </w:tabs>
        <w:ind w:start="234pt" w:hanging="18pt"/>
      </w:pPr>
    </w:lvl>
    <w:lvl w:ilvl="7" w:tplc="04090019" w:tentative="1">
      <w:start w:val="1"/>
      <w:numFmt w:val="lowerLetter"/>
      <w:lvlText w:val="%8."/>
      <w:lvlJc w:val="start"/>
      <w:pPr>
        <w:tabs>
          <w:tab w:val="num" w:pos="270pt"/>
        </w:tabs>
        <w:ind w:start="270pt" w:hanging="18pt"/>
      </w:pPr>
    </w:lvl>
    <w:lvl w:ilvl="8" w:tplc="0409001B" w:tentative="1">
      <w:start w:val="1"/>
      <w:numFmt w:val="lowerRoman"/>
      <w:lvlText w:val="%9."/>
      <w:lvlJc w:val="end"/>
      <w:pPr>
        <w:tabs>
          <w:tab w:val="num" w:pos="306pt"/>
        </w:tabs>
        <w:ind w:start="306pt" w:hanging="9pt"/>
      </w:pPr>
    </w:lvl>
  </w:abstractNum>
  <w:abstractNum w:abstractNumId="35">
    <w:nsid w:val="7FE67A9F"/>
    <w:multiLevelType w:val="hybridMultilevel"/>
    <w:tmpl w:val="F8B857C2"/>
    <w:lvl w:ilvl="0" w:tplc="04090019">
      <w:start w:val="1"/>
      <w:numFmt w:val="lowerLetter"/>
      <w:lvlText w:val="%1."/>
      <w:lvlJc w:val="start"/>
      <w:pPr>
        <w:tabs>
          <w:tab w:val="num" w:pos="36pt"/>
        </w:tabs>
        <w:ind w:start="36pt" w:hanging="18pt"/>
      </w:p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num w:numId="1">
    <w:abstractNumId w:val="23"/>
  </w:num>
  <w:num w:numId="2">
    <w:abstractNumId w:val="7"/>
  </w:num>
  <w:num w:numId="3">
    <w:abstractNumId w:val="30"/>
  </w:num>
  <w:num w:numId="4">
    <w:abstractNumId w:val="12"/>
  </w:num>
  <w:num w:numId="5">
    <w:abstractNumId w:val="1"/>
  </w:num>
  <w:num w:numId="6">
    <w:abstractNumId w:val="21"/>
  </w:num>
  <w:num w:numId="7">
    <w:abstractNumId w:val="0"/>
  </w:num>
  <w:num w:numId="8">
    <w:abstractNumId w:val="15"/>
  </w:num>
  <w:num w:numId="9">
    <w:abstractNumId w:val="15"/>
    <w:lvlOverride w:ilvl="0">
      <w:lvl w:ilvl="0">
        <w:start w:val="3"/>
        <w:numFmt w:val="lowerLetter"/>
        <w:lvlText w:val="%1."/>
        <w:lvlJc w:val="start"/>
        <w:pPr>
          <w:ind w:start="42.55pt" w:hanging="18pt"/>
        </w:pPr>
      </w:lvl>
    </w:lvlOverride>
  </w:num>
  <w:num w:numId="10">
    <w:abstractNumId w:val="9"/>
  </w:num>
  <w:num w:numId="11">
    <w:abstractNumId w:val="10"/>
  </w:num>
  <w:num w:numId="12">
    <w:abstractNumId w:val="29"/>
  </w:num>
  <w:num w:numId="13">
    <w:abstractNumId w:val="4"/>
  </w:num>
  <w:num w:numId="14">
    <w:abstractNumId w:val="22"/>
  </w:num>
  <w:num w:numId="15">
    <w:abstractNumId w:val="24"/>
  </w:num>
  <w:num w:numId="16">
    <w:abstractNumId w:val="14"/>
  </w:num>
  <w:num w:numId="17">
    <w:abstractNumId w:val="26"/>
  </w:num>
  <w:num w:numId="18">
    <w:abstractNumId w:val="3"/>
  </w:num>
  <w:num w:numId="19">
    <w:abstractNumId w:val="32"/>
  </w:num>
  <w:num w:numId="20">
    <w:abstractNumId w:val="34"/>
  </w:num>
  <w:num w:numId="21">
    <w:abstractNumId w:val="8"/>
  </w:num>
  <w:num w:numId="22">
    <w:abstractNumId w:val="16"/>
  </w:num>
  <w:num w:numId="23">
    <w:abstractNumId w:val="25"/>
  </w:num>
  <w:num w:numId="24">
    <w:abstractNumId w:val="17"/>
  </w:num>
  <w:num w:numId="25">
    <w:abstractNumId w:val="28"/>
  </w:num>
  <w:num w:numId="26">
    <w:abstractNumId w:val="2"/>
  </w:num>
  <w:num w:numId="27">
    <w:abstractNumId w:val="33"/>
  </w:num>
  <w:num w:numId="28">
    <w:abstractNumId w:val="13"/>
  </w:num>
  <w:num w:numId="29">
    <w:abstractNumId w:val="31"/>
  </w:num>
  <w:num w:numId="30">
    <w:abstractNumId w:val="11"/>
  </w:num>
  <w:num w:numId="31">
    <w:abstractNumId w:val="35"/>
  </w:num>
  <w:num w:numId="32">
    <w:abstractNumId w:val="6"/>
  </w:num>
  <w:num w:numId="33">
    <w:abstractNumId w:val="20"/>
  </w:num>
  <w:num w:numId="34">
    <w:abstractNumId w:val="27"/>
  </w:num>
  <w:num w:numId="35">
    <w:abstractNumId w:val="18"/>
  </w:num>
  <w:num w:numId="36">
    <w:abstractNumId w:val="19"/>
  </w:num>
  <w:num w:numId="37">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hideSpellingError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rawingGridHorizontalSpacing w:val="6pt"/>
  <w:drawingGridVerticalSpacing w:val="6pt"/>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7B"/>
    <w:rsid w:val="00082CD0"/>
    <w:rsid w:val="000A6427"/>
    <w:rsid w:val="000A67F8"/>
    <w:rsid w:val="000B2D57"/>
    <w:rsid w:val="000E1440"/>
    <w:rsid w:val="000E6057"/>
    <w:rsid w:val="00124B3E"/>
    <w:rsid w:val="00146F7B"/>
    <w:rsid w:val="00160EAF"/>
    <w:rsid w:val="0019361F"/>
    <w:rsid w:val="001B2ACE"/>
    <w:rsid w:val="001C2CBB"/>
    <w:rsid w:val="002A0FC6"/>
    <w:rsid w:val="002A1263"/>
    <w:rsid w:val="002F3F57"/>
    <w:rsid w:val="0036676C"/>
    <w:rsid w:val="003C666A"/>
    <w:rsid w:val="003E2FB7"/>
    <w:rsid w:val="003E7BAB"/>
    <w:rsid w:val="004459C1"/>
    <w:rsid w:val="004937FB"/>
    <w:rsid w:val="004C3EC9"/>
    <w:rsid w:val="005052A7"/>
    <w:rsid w:val="00565D3C"/>
    <w:rsid w:val="005C419C"/>
    <w:rsid w:val="00637832"/>
    <w:rsid w:val="00674889"/>
    <w:rsid w:val="00694E73"/>
    <w:rsid w:val="00715680"/>
    <w:rsid w:val="00731F15"/>
    <w:rsid w:val="007973B9"/>
    <w:rsid w:val="00805F80"/>
    <w:rsid w:val="00806F8C"/>
    <w:rsid w:val="00881328"/>
    <w:rsid w:val="0089300B"/>
    <w:rsid w:val="009106DB"/>
    <w:rsid w:val="009208F0"/>
    <w:rsid w:val="00944043"/>
    <w:rsid w:val="00961DAE"/>
    <w:rsid w:val="00970B4A"/>
    <w:rsid w:val="009D38DF"/>
    <w:rsid w:val="00A565DC"/>
    <w:rsid w:val="00A61D98"/>
    <w:rsid w:val="00AF5970"/>
    <w:rsid w:val="00B12285"/>
    <w:rsid w:val="00B136C9"/>
    <w:rsid w:val="00B6290A"/>
    <w:rsid w:val="00BE7599"/>
    <w:rsid w:val="00C22E65"/>
    <w:rsid w:val="00C6429D"/>
    <w:rsid w:val="00D911F8"/>
    <w:rsid w:val="00D95C86"/>
    <w:rsid w:val="00DF3DE1"/>
    <w:rsid w:val="00EE0354"/>
    <w:rsid w:val="00F43862"/>
    <w:rsid w:val="00F7144D"/>
    <w:rsid w:val="00F82B59"/>
    <w:rsid w:val="00F95DF6"/>
    <w:rsid w:val="00FA6C71"/>
    <w:rsid w:val="00FF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25A5227-CA0D-478D-8A09-8D61B4E0977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start" w:pos="28.35pt"/>
        <w:tab w:val="start" w:pos="49.65pt"/>
      </w:tabs>
      <w:jc w:val="both"/>
      <w:outlineLvl w:val="0"/>
    </w:pPr>
    <w:rPr>
      <w:rFonts w:ascii="Century Gothic" w:hAnsi="Century Gothic"/>
      <w:b/>
      <w:smallCaps/>
      <w:sz w:val="22"/>
    </w:rPr>
  </w:style>
  <w:style w:type="paragraph" w:styleId="Heading2">
    <w:name w:val="heading 2"/>
    <w:basedOn w:val="Normal"/>
    <w:next w:val="Normal"/>
    <w:qFormat/>
    <w:pPr>
      <w:keepNext/>
      <w:tabs>
        <w:tab w:val="start" w:pos="28.35pt"/>
        <w:tab w:val="start" w:pos="49.65pt"/>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start" w:pos="28.35pt"/>
      </w:tabs>
      <w:ind w:start="28.35pt" w:hanging="28.35pt"/>
      <w:jc w:val="center"/>
      <w:outlineLvl w:val="2"/>
    </w:pPr>
    <w:rPr>
      <w:rFonts w:ascii="Century Gothic" w:hAnsi="Century Gothic"/>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EnvelopeAddress">
    <w:name w:val="envelope address"/>
    <w:basedOn w:val="Normal"/>
    <w:pPr>
      <w:framePr w:w="396pt" w:h="99pt" w:hRule="exact" w:hSpace="9pt" w:wrap="auto" w:hAnchor="page" w:xAlign="center" w:yAlign="bottom"/>
      <w:ind w:start="144pt"/>
    </w:pPr>
    <w:rPr>
      <w:sz w:val="24"/>
    </w:rPr>
  </w:style>
  <w:style w:type="character" w:styleId="PageNumber">
    <w:name w:val="page number"/>
    <w:basedOn w:val="DefaultParagraphFont"/>
  </w:style>
  <w:style w:type="paragraph" w:styleId="Footer">
    <w:name w:val="footer"/>
    <w:basedOn w:val="Normal"/>
    <w:pPr>
      <w:tabs>
        <w:tab w:val="center" w:pos="216pt"/>
        <w:tab w:val="end" w:pos="432pt"/>
      </w:tabs>
    </w:pPr>
    <w:rPr>
      <w:rFonts w:ascii="Century Gothic" w:hAnsi="Century Gothic"/>
    </w:rPr>
  </w:style>
  <w:style w:type="paragraph" w:styleId="Header">
    <w:name w:val="header"/>
    <w:basedOn w:val="Normal"/>
    <w:pPr>
      <w:tabs>
        <w:tab w:val="center" w:pos="216pt"/>
        <w:tab w:val="end" w:pos="432pt"/>
      </w:tabs>
    </w:pPr>
  </w:style>
  <w:style w:type="paragraph" w:styleId="BodyTextIndent">
    <w:name w:val="Body Text Indent"/>
    <w:basedOn w:val="Normal"/>
    <w:pPr>
      <w:tabs>
        <w:tab w:val="start" w:pos="28.35pt"/>
        <w:tab w:val="start" w:pos="56.70pt"/>
      </w:tabs>
      <w:ind w:start="28.50pt"/>
      <w:jc w:val="both"/>
    </w:pPr>
    <w:rPr>
      <w:rFonts w:ascii="Century Gothic" w:hAnsi="Century Gothic"/>
    </w:rPr>
  </w:style>
  <w:style w:type="paragraph" w:styleId="BodyTextIndent2">
    <w:name w:val="Body Text Indent 2"/>
    <w:basedOn w:val="Normal"/>
    <w:pPr>
      <w:ind w:start="21.30pt" w:hanging="21.30pt"/>
      <w:jc w:val="both"/>
    </w:pPr>
    <w:rPr>
      <w:rFonts w:ascii="Century Gothic" w:hAnsi="Century Gothic"/>
    </w:rPr>
  </w:style>
  <w:style w:type="paragraph" w:styleId="BodyTextIndent3">
    <w:name w:val="Body Text Indent 3"/>
    <w:basedOn w:val="Normal"/>
    <w:pPr>
      <w:tabs>
        <w:tab w:val="start" w:pos="21.30pt"/>
        <w:tab w:val="start" w:pos="49.65pt"/>
      </w:tabs>
      <w:ind w:start="21.30pt"/>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start" w:pos="28.05pt"/>
        <w:tab w:val="start" w:pos="140.25pt"/>
      </w:tabs>
      <w:overflowPunct/>
      <w:autoSpaceDE/>
      <w:autoSpaceDN/>
      <w:adjustRightInd/>
      <w:jc w:val="both"/>
      <w:textAlignment w:val="auto"/>
    </w:pPr>
    <w:rPr>
      <w:rFonts w:ascii="Tahoma" w:hAnsi="Tahoma" w:cs="Tahoma"/>
      <w:b/>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C22E65"/>
    <w:rPr>
      <w:b/>
      <w:bCs/>
    </w:rPr>
  </w:style>
  <w:style w:type="character" w:styleId="Emphasis">
    <w:name w:val="Emphasis"/>
    <w:uiPriority w:val="20"/>
    <w:qFormat/>
    <w:rsid w:val="007973B9"/>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51476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2.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Fauzi Rahman</cp:lastModifiedBy>
  <cp:revision>8</cp:revision>
  <cp:lastPrinted>2005-07-15T09:03:00Z</cp:lastPrinted>
  <dcterms:created xsi:type="dcterms:W3CDTF">2015-06-15T15:09:00Z</dcterms:created>
  <dcterms:modified xsi:type="dcterms:W3CDTF">2015-06-15T15:29:00Z</dcterms:modified>
</cp:coreProperties>
</file>