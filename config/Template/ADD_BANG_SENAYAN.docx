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7B" w:rsidRDefault="00146F7B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 xml:space="preserve">ADDENDUM PERJANJIAN PENGIKATAN JUAL BELI </w:t>
      </w:r>
      <w:r w:rsidR="00657EAB">
        <w:rPr>
          <w:rFonts w:ascii="Tahoma" w:hAnsi="Tahoma" w:cs="Tahoma"/>
          <w:b/>
          <w:sz w:val="32"/>
        </w:rPr>
        <w:t>[</w:t>
      </w:r>
      <w:r>
        <w:rPr>
          <w:rFonts w:ascii="Tahoma" w:hAnsi="Tahoma" w:cs="Tahoma"/>
          <w:b/>
          <w:sz w:val="32"/>
        </w:rPr>
        <w:t>PPJB</w:t>
      </w:r>
      <w:r w:rsidR="00657EAB">
        <w:rPr>
          <w:rFonts w:ascii="Tahoma" w:hAnsi="Tahoma" w:cs="Tahoma"/>
          <w:b/>
          <w:sz w:val="32"/>
        </w:rPr>
        <w:t>]</w:t>
      </w:r>
    </w:p>
    <w:p w:rsidR="00146F7B" w:rsidRDefault="00146F7B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TANAH DAN BANGUNAN</w:t>
      </w:r>
    </w:p>
    <w:p w:rsidR="00146F7B" w:rsidRDefault="00146F7B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 PROYEK PERUMAHAN BINTARO JAYA</w:t>
      </w:r>
    </w:p>
    <w:p w:rsidR="00FC1270" w:rsidRPr="00950828" w:rsidRDefault="00FC1270" w:rsidP="00FC1270">
      <w:pPr>
        <w:jc w:val="center"/>
        <w:rPr>
          <w:rFonts w:ascii="Tahoma" w:hAnsi="Tahoma" w:cs="Tahoma"/>
          <w:b/>
          <w:sz w:val="24"/>
        </w:rPr>
      </w:pPr>
      <w:proofErr w:type="spellStart"/>
      <w:r w:rsidRPr="00950828">
        <w:rPr>
          <w:rFonts w:ascii="Tahoma" w:hAnsi="Tahoma" w:cs="Tahoma"/>
          <w:b/>
          <w:sz w:val="24"/>
        </w:rPr>
        <w:t>Nomor</w:t>
      </w:r>
      <w:proofErr w:type="spellEnd"/>
      <w:r w:rsidRPr="00950828">
        <w:rPr>
          <w:rFonts w:ascii="Tahoma" w:hAnsi="Tahoma" w:cs="Tahoma"/>
          <w:b/>
          <w:sz w:val="24"/>
        </w:rPr>
        <w:t xml:space="preserve">: </w:t>
      </w:r>
      <w:r w:rsidRPr="00950828">
        <w:rPr>
          <w:rFonts w:ascii="Tahoma" w:hAnsi="Tahoma" w:cs="Tahoma"/>
          <w:b/>
          <w:bCs/>
          <w:sz w:val="24"/>
        </w:rPr>
        <w:t>${</w:t>
      </w:r>
      <w:proofErr w:type="spellStart"/>
      <w:r w:rsidRPr="00950828">
        <w:rPr>
          <w:rFonts w:ascii="Tahoma" w:hAnsi="Tahoma" w:cs="Tahoma"/>
          <w:b/>
          <w:bCs/>
          <w:sz w:val="24"/>
        </w:rPr>
        <w:t>nomor_ppjb</w:t>
      </w:r>
      <w:proofErr w:type="spellEnd"/>
      <w:r w:rsidRPr="00950828">
        <w:rPr>
          <w:rFonts w:ascii="Tahoma" w:hAnsi="Tahoma" w:cs="Tahoma"/>
          <w:b/>
          <w:bCs/>
          <w:sz w:val="24"/>
        </w:rPr>
        <w:t>}</w:t>
      </w:r>
    </w:p>
    <w:p w:rsidR="00FC1270" w:rsidRPr="00950828" w:rsidRDefault="00FC1270" w:rsidP="00FC1270">
      <w:pPr>
        <w:jc w:val="center"/>
        <w:rPr>
          <w:rFonts w:ascii="Tahoma" w:hAnsi="Tahoma" w:cs="Tahoma"/>
          <w:sz w:val="28"/>
        </w:rPr>
      </w:pPr>
    </w:p>
    <w:p w:rsidR="005D4E23" w:rsidRPr="00456930" w:rsidRDefault="005D4E23" w:rsidP="005D4E23">
      <w:pPr>
        <w:jc w:val="both"/>
        <w:rPr>
          <w:rFonts w:ascii="Tahoma" w:hAnsi="Tahoma" w:cs="Tahoma"/>
        </w:rPr>
      </w:pPr>
      <w:proofErr w:type="spellStart"/>
      <w:r w:rsidRPr="00456930">
        <w:rPr>
          <w:rFonts w:ascii="Tahoma" w:hAnsi="Tahoma" w:cs="Tahoma"/>
        </w:rPr>
        <w:t>Pada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hari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ini</w:t>
      </w:r>
      <w:proofErr w:type="spellEnd"/>
      <w:r w:rsidRPr="00456930">
        <w:rPr>
          <w:rFonts w:ascii="Tahoma" w:hAnsi="Tahoma" w:cs="Tahoma"/>
        </w:rPr>
        <w:t xml:space="preserve"> </w:t>
      </w:r>
      <w:r w:rsidRPr="00456930">
        <w:rPr>
          <w:rFonts w:ascii="Tahoma" w:hAnsi="Tahoma" w:cs="Tahoma"/>
          <w:b/>
          <w:bCs/>
        </w:rPr>
        <w:t>${</w:t>
      </w:r>
      <w:proofErr w:type="spellStart"/>
      <w:r w:rsidRPr="00456930">
        <w:rPr>
          <w:rFonts w:ascii="Tahoma" w:hAnsi="Tahoma" w:cs="Tahoma"/>
          <w:b/>
          <w:bCs/>
        </w:rPr>
        <w:t>hari</w:t>
      </w:r>
      <w:proofErr w:type="spellEnd"/>
      <w:proofErr w:type="gramStart"/>
      <w:r w:rsidRPr="00456930">
        <w:rPr>
          <w:rFonts w:ascii="Tahoma" w:hAnsi="Tahoma" w:cs="Tahoma"/>
          <w:b/>
          <w:bCs/>
        </w:rPr>
        <w:t>}</w:t>
      </w:r>
      <w:r w:rsidR="00B15243">
        <w:rPr>
          <w:rFonts w:ascii="Tahoma" w:hAnsi="Tahoma" w:cs="Tahoma"/>
          <w:b/>
          <w:bCs/>
        </w:rPr>
        <w:t xml:space="preserve"> 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tanggal</w:t>
      </w:r>
      <w:proofErr w:type="spellEnd"/>
      <w:proofErr w:type="gramEnd"/>
      <w:r w:rsidRPr="00456930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tanggal</w:t>
      </w:r>
      <w:proofErr w:type="spellEnd"/>
      <w:r>
        <w:rPr>
          <w:rFonts w:ascii="Tahoma" w:hAnsi="Tahoma" w:cs="Tahoma"/>
          <w:b/>
          <w:bCs/>
        </w:rPr>
        <w:t>}</w:t>
      </w:r>
      <w:r w:rsidR="00B15243">
        <w:rPr>
          <w:rFonts w:ascii="Tahoma" w:hAnsi="Tahoma" w:cs="Tahoma"/>
          <w:b/>
          <w:bCs/>
        </w:rPr>
        <w:t xml:space="preserve"> 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bulan</w:t>
      </w:r>
      <w:proofErr w:type="spellEnd"/>
      <w:r w:rsidRPr="00456930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bulan</w:t>
      </w:r>
      <w:proofErr w:type="spellEnd"/>
      <w:r>
        <w:rPr>
          <w:rFonts w:ascii="Tahoma" w:hAnsi="Tahoma" w:cs="Tahoma"/>
          <w:b/>
          <w:bCs/>
        </w:rPr>
        <w:t>}</w:t>
      </w:r>
      <w:r w:rsidR="00B15243">
        <w:rPr>
          <w:rFonts w:ascii="Tahoma" w:hAnsi="Tahoma" w:cs="Tahoma"/>
          <w:b/>
          <w:bCs/>
        </w:rPr>
        <w:t xml:space="preserve"> </w:t>
      </w:r>
      <w:r w:rsidRPr="00456930">
        <w:rPr>
          <w:rFonts w:ascii="Tahoma" w:hAnsi="Tahoma" w:cs="Tahoma"/>
          <w:b/>
          <w:bCs/>
        </w:rPr>
        <w:t xml:space="preserve"> </w:t>
      </w:r>
      <w:proofErr w:type="spellStart"/>
      <w:r w:rsidRPr="00456930">
        <w:rPr>
          <w:rFonts w:ascii="Tahoma" w:hAnsi="Tahoma" w:cs="Tahoma"/>
        </w:rPr>
        <w:t>tahun</w:t>
      </w:r>
      <w:proofErr w:type="spellEnd"/>
      <w:r w:rsidRPr="00456930">
        <w:rPr>
          <w:rFonts w:ascii="Tahoma" w:hAnsi="Tahoma" w:cs="Tahoma"/>
        </w:rPr>
        <w:t xml:space="preserve"> </w:t>
      </w:r>
      <w:r w:rsidRPr="00456930">
        <w:rPr>
          <w:rStyle w:val="Strong"/>
          <w:rFonts w:ascii="Tahoma" w:hAnsi="Tahoma" w:cs="Tahoma"/>
        </w:rPr>
        <w:t>${</w:t>
      </w:r>
      <w:proofErr w:type="spellStart"/>
      <w:r w:rsidRPr="00456930">
        <w:rPr>
          <w:rStyle w:val="Strong"/>
          <w:rFonts w:ascii="Tahoma" w:hAnsi="Tahoma" w:cs="Tahoma"/>
        </w:rPr>
        <w:t>tahun</w:t>
      </w:r>
      <w:proofErr w:type="spellEnd"/>
      <w:r w:rsidRPr="00456930">
        <w:rPr>
          <w:rStyle w:val="Strong"/>
          <w:rFonts w:ascii="Tahoma" w:hAnsi="Tahoma" w:cs="Tahoma"/>
        </w:rPr>
        <w:t>}</w:t>
      </w:r>
      <w:r w:rsidRPr="00456930">
        <w:rPr>
          <w:rFonts w:ascii="Tahoma" w:hAnsi="Tahoma" w:cs="Tahoma"/>
        </w:rPr>
        <w:t xml:space="preserve"> </w:t>
      </w:r>
      <w:r w:rsidRPr="00456930">
        <w:rPr>
          <w:rFonts w:ascii="Tahoma" w:hAnsi="Tahoma" w:cs="Tahoma"/>
        </w:rPr>
        <w:fldChar w:fldCharType="begin"/>
      </w:r>
      <w:r w:rsidRPr="00456930">
        <w:rPr>
          <w:rFonts w:ascii="Tahoma" w:hAnsi="Tahoma" w:cs="Tahoma"/>
        </w:rPr>
        <w:instrText xml:space="preserve"> MERGEFIELD tahun </w:instrText>
      </w:r>
      <w:r w:rsidRPr="00456930">
        <w:rPr>
          <w:rFonts w:ascii="Tahoma" w:hAnsi="Tahoma" w:cs="Tahoma"/>
        </w:rPr>
        <w:fldChar w:fldCharType="end"/>
      </w:r>
      <w:r w:rsidRPr="00456930">
        <w:rPr>
          <w:rFonts w:ascii="Tahoma" w:hAnsi="Tahoma" w:cs="Tahoma"/>
        </w:rPr>
        <w:t xml:space="preserve"> [</w:t>
      </w:r>
      <w:r w:rsidRPr="00456930">
        <w:rPr>
          <w:rStyle w:val="Strong"/>
          <w:rFonts w:ascii="Tahoma" w:hAnsi="Tahoma" w:cs="Tahoma"/>
        </w:rPr>
        <w:t>${</w:t>
      </w:r>
      <w:proofErr w:type="spellStart"/>
      <w:r w:rsidRPr="00456930">
        <w:rPr>
          <w:rStyle w:val="Strong"/>
          <w:rFonts w:ascii="Tahoma" w:hAnsi="Tahoma" w:cs="Tahoma"/>
        </w:rPr>
        <w:t>tahun_terbilang</w:t>
      </w:r>
      <w:proofErr w:type="spellEnd"/>
      <w:r w:rsidRPr="00456930">
        <w:rPr>
          <w:rStyle w:val="Strong"/>
          <w:rFonts w:ascii="Tahoma" w:hAnsi="Tahoma" w:cs="Tahoma"/>
        </w:rPr>
        <w:t>}</w:t>
      </w:r>
      <w:r w:rsidRPr="00456930">
        <w:rPr>
          <w:rFonts w:ascii="Tahoma" w:hAnsi="Tahoma" w:cs="Tahoma"/>
        </w:rPr>
        <w:t xml:space="preserve">] yang </w:t>
      </w:r>
      <w:proofErr w:type="spellStart"/>
      <w:r w:rsidRPr="00456930">
        <w:rPr>
          <w:rFonts w:ascii="Tahoma" w:hAnsi="Tahoma" w:cs="Tahoma"/>
        </w:rPr>
        <w:t>bertanda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tangan</w:t>
      </w:r>
      <w:proofErr w:type="spellEnd"/>
      <w:r w:rsidRPr="00456930">
        <w:rPr>
          <w:rFonts w:ascii="Tahoma" w:hAnsi="Tahoma" w:cs="Tahoma"/>
        </w:rPr>
        <w:t xml:space="preserve"> di </w:t>
      </w:r>
      <w:proofErr w:type="spellStart"/>
      <w:r w:rsidRPr="00456930">
        <w:rPr>
          <w:rFonts w:ascii="Tahoma" w:hAnsi="Tahoma" w:cs="Tahoma"/>
        </w:rPr>
        <w:t>bawah</w:t>
      </w:r>
      <w:proofErr w:type="spellEnd"/>
      <w:r w:rsidRPr="00456930">
        <w:rPr>
          <w:rFonts w:ascii="Tahoma" w:hAnsi="Tahoma" w:cs="Tahoma"/>
        </w:rPr>
        <w:t xml:space="preserve"> </w:t>
      </w:r>
      <w:proofErr w:type="spellStart"/>
      <w:r w:rsidRPr="00456930">
        <w:rPr>
          <w:rFonts w:ascii="Tahoma" w:hAnsi="Tahoma" w:cs="Tahoma"/>
        </w:rPr>
        <w:t>ini</w:t>
      </w:r>
      <w:proofErr w:type="spellEnd"/>
      <w:r w:rsidRPr="00456930">
        <w:rPr>
          <w:rFonts w:ascii="Tahoma" w:hAnsi="Tahoma" w:cs="Tahoma"/>
        </w:rPr>
        <w:t>:</w:t>
      </w:r>
    </w:p>
    <w:p w:rsidR="00FC1270" w:rsidRPr="00950828" w:rsidRDefault="00FC1270" w:rsidP="00FC1270">
      <w:pPr>
        <w:ind w:left="567" w:hanging="567"/>
        <w:jc w:val="both"/>
        <w:rPr>
          <w:rFonts w:ascii="Tahoma" w:hAnsi="Tahoma" w:cs="Tahoma"/>
        </w:rPr>
      </w:pPr>
    </w:p>
    <w:p w:rsidR="00FC1270" w:rsidRPr="00950828" w:rsidRDefault="00FC1270" w:rsidP="00FC1270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1.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${NAMA_PEJABAT}</w:t>
      </w:r>
      <w:r w:rsidRPr="00950828">
        <w:rPr>
          <w:rFonts w:ascii="Tahoma" w:hAnsi="Tahoma" w:cs="Tahoma"/>
          <w:bCs/>
        </w:rPr>
        <w:t xml:space="preserve">, </w:t>
      </w:r>
      <w:proofErr w:type="spellStart"/>
      <w:r w:rsidRPr="00950828">
        <w:rPr>
          <w:rFonts w:ascii="Tahoma" w:hAnsi="Tahoma" w:cs="Tahoma"/>
          <w:bCs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${JABATAN_PPJB}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berdasarkan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Kuasa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${NAMA_PT}</w:t>
      </w:r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${NOMOR_SK}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${TANGGAL_SK}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karenanya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bertindak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nama</w:t>
      </w:r>
      <w:proofErr w:type="spellEnd"/>
      <w:proofErr w:type="gram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${NAMA_PT}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badan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hukum</w:t>
      </w:r>
      <w:proofErr w:type="spellEnd"/>
      <w:r w:rsidRPr="00950828">
        <w:rPr>
          <w:rFonts w:ascii="Tahoma" w:hAnsi="Tahoma" w:cs="Tahoma"/>
        </w:rPr>
        <w:t xml:space="preserve"> Indonesia </w:t>
      </w:r>
      <w:proofErr w:type="spellStart"/>
      <w:r w:rsidRPr="00950828">
        <w:rPr>
          <w:rFonts w:ascii="Tahoma" w:hAnsi="Tahoma" w:cs="Tahoma"/>
        </w:rPr>
        <w:t>berkedudukan</w:t>
      </w:r>
      <w:proofErr w:type="spellEnd"/>
      <w:r w:rsidRPr="00950828">
        <w:rPr>
          <w:rFonts w:ascii="Tahoma" w:hAnsi="Tahoma" w:cs="Tahoma"/>
        </w:rPr>
        <w:t xml:space="preserve"> di Jakarta, </w:t>
      </w:r>
      <w:proofErr w:type="spellStart"/>
      <w:r w:rsidRPr="00950828">
        <w:rPr>
          <w:rFonts w:ascii="Tahoma" w:hAnsi="Tahoma" w:cs="Tahoma"/>
        </w:rPr>
        <w:t>berkantor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Trade Centre, </w:t>
      </w:r>
      <w:proofErr w:type="spellStart"/>
      <w:r w:rsidRPr="00950828">
        <w:rPr>
          <w:rFonts w:ascii="Tahoma" w:hAnsi="Tahoma" w:cs="Tahoma"/>
        </w:rPr>
        <w:t>blok</w:t>
      </w:r>
      <w:proofErr w:type="spellEnd"/>
      <w:r w:rsidRPr="00950828">
        <w:rPr>
          <w:rFonts w:ascii="Tahoma" w:hAnsi="Tahoma" w:cs="Tahoma"/>
        </w:rPr>
        <w:t xml:space="preserve"> K, Jl. </w:t>
      </w:r>
      <w:proofErr w:type="spellStart"/>
      <w:r w:rsidRPr="00950828">
        <w:rPr>
          <w:rFonts w:ascii="Tahoma" w:hAnsi="Tahoma" w:cs="Tahoma"/>
        </w:rPr>
        <w:t>Jend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Sudirman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Sektor</w:t>
      </w:r>
      <w:proofErr w:type="spellEnd"/>
      <w:r w:rsidRPr="00950828">
        <w:rPr>
          <w:rFonts w:ascii="Tahoma" w:hAnsi="Tahoma" w:cs="Tahoma"/>
        </w:rPr>
        <w:t xml:space="preserve"> VII,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15224,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JAYA</w:t>
      </w:r>
      <w:r w:rsidRPr="00950828">
        <w:rPr>
          <w:rFonts w:ascii="Tahoma" w:hAnsi="Tahoma" w:cs="Tahoma"/>
        </w:rPr>
        <w:t>;</w:t>
      </w:r>
    </w:p>
    <w:p w:rsidR="00FC1270" w:rsidRPr="00950828" w:rsidRDefault="00FC1270" w:rsidP="00FC1270">
      <w:pPr>
        <w:ind w:left="567" w:hanging="567"/>
        <w:jc w:val="both"/>
        <w:rPr>
          <w:rFonts w:ascii="Tahoma" w:hAnsi="Tahoma" w:cs="Tahoma"/>
        </w:rPr>
      </w:pPr>
    </w:p>
    <w:p w:rsidR="00FC1270" w:rsidRPr="00950828" w:rsidRDefault="00FC1270" w:rsidP="00FC1270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${</w:t>
      </w:r>
      <w:proofErr w:type="spellStart"/>
      <w:r w:rsidRPr="00950828">
        <w:rPr>
          <w:rStyle w:val="Strong"/>
          <w:rFonts w:ascii="Tahoma" w:hAnsi="Tahoma" w:cs="Tahoma"/>
        </w:rPr>
        <w:t>nama_pembeli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pribadi</w:t>
      </w:r>
      <w:proofErr w:type="spellEnd"/>
      <w:r w:rsidRPr="00950828">
        <w:rPr>
          <w:rFonts w:ascii="Tahoma" w:hAnsi="Tahoma" w:cs="Tahoma"/>
        </w:rPr>
        <w:t xml:space="preserve">, yang </w:t>
      </w:r>
      <w:proofErr w:type="spellStart"/>
      <w:r w:rsidRPr="00950828">
        <w:rPr>
          <w:rFonts w:ascii="Tahoma" w:hAnsi="Tahoma" w:cs="Tahoma"/>
        </w:rPr>
        <w:t>beralamat</w:t>
      </w:r>
      <w:proofErr w:type="spellEnd"/>
      <w:r w:rsidRPr="00950828">
        <w:rPr>
          <w:rFonts w:ascii="Tahoma" w:hAnsi="Tahoma" w:cs="Tahoma"/>
        </w:rPr>
        <w:t xml:space="preserve"> di </w:t>
      </w:r>
      <w:r w:rsidRPr="00950828">
        <w:rPr>
          <w:rStyle w:val="Strong"/>
          <w:rFonts w:ascii="Tahoma" w:hAnsi="Tahoma" w:cs="Tahoma"/>
        </w:rPr>
        <w:t>${</w:t>
      </w:r>
      <w:proofErr w:type="spellStart"/>
      <w:r w:rsidRPr="00950828">
        <w:rPr>
          <w:rStyle w:val="Strong"/>
          <w:rFonts w:ascii="Tahoma" w:hAnsi="Tahoma" w:cs="Tahoma"/>
        </w:rPr>
        <w:t>alamat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PEMBELI</w:t>
      </w:r>
      <w:r w:rsidRPr="00950828">
        <w:rPr>
          <w:rFonts w:ascii="Tahoma" w:hAnsi="Tahoma" w:cs="Tahoma"/>
        </w:rPr>
        <w:t>.</w:t>
      </w:r>
    </w:p>
    <w:p w:rsidR="00146F7B" w:rsidRDefault="00146F7B">
      <w:pPr>
        <w:jc w:val="both"/>
        <w:rPr>
          <w:rFonts w:ascii="Tahoma" w:hAnsi="Tahoma" w:cs="Tahoma"/>
        </w:rPr>
      </w:pPr>
    </w:p>
    <w:p w:rsidR="00146F7B" w:rsidRDefault="00A0457F">
      <w:pPr>
        <w:pStyle w:val="BodyText"/>
        <w:rPr>
          <w:rFonts w:ascii="Tahoma" w:hAnsi="Tahoma" w:cs="Tahoma"/>
        </w:rPr>
      </w:pPr>
      <w:r>
        <w:rPr>
          <w:rFonts w:ascii="Tahoma" w:hAnsi="Tahoma" w:cs="Tahoma"/>
        </w:rPr>
        <w:t xml:space="preserve">JAYA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PEMBELI</w:t>
      </w:r>
      <w:r w:rsidR="00146F7B">
        <w:rPr>
          <w:rFonts w:ascii="Tahoma" w:hAnsi="Tahoma" w:cs="Tahoma"/>
        </w:rPr>
        <w:t xml:space="preserve"> </w:t>
      </w:r>
      <w:r w:rsidR="00657EAB">
        <w:rPr>
          <w:rFonts w:ascii="Tahoma" w:hAnsi="Tahoma" w:cs="Tahoma"/>
        </w:rPr>
        <w:t>[</w:t>
      </w:r>
      <w:proofErr w:type="spellStart"/>
      <w:r w:rsidR="00146F7B">
        <w:rPr>
          <w:rFonts w:ascii="Tahoma" w:hAnsi="Tahoma" w:cs="Tahoma"/>
        </w:rPr>
        <w:t>untuk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selanjutnya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dalam</w:t>
      </w:r>
      <w:proofErr w:type="spellEnd"/>
      <w:r w:rsidR="00146F7B">
        <w:rPr>
          <w:rFonts w:ascii="Tahoma" w:hAnsi="Tahoma" w:cs="Tahoma"/>
        </w:rPr>
        <w:t xml:space="preserve"> Addendum </w:t>
      </w:r>
      <w:proofErr w:type="spellStart"/>
      <w:r w:rsidR="00146F7B">
        <w:rPr>
          <w:rFonts w:ascii="Tahoma" w:hAnsi="Tahoma" w:cs="Tahoma"/>
        </w:rPr>
        <w:t>ini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disebut</w:t>
      </w:r>
      <w:proofErr w:type="spellEnd"/>
      <w:r w:rsidR="00146F7B">
        <w:rPr>
          <w:rFonts w:ascii="Tahoma" w:hAnsi="Tahoma" w:cs="Tahoma"/>
        </w:rPr>
        <w:t xml:space="preserve"> “</w:t>
      </w:r>
      <w:r w:rsidR="005F667C">
        <w:rPr>
          <w:rFonts w:ascii="Tahoma" w:hAnsi="Tahoma" w:cs="Tahoma"/>
        </w:rPr>
        <w:t>PARA PIHAK</w:t>
      </w:r>
      <w:r w:rsidR="00146F7B">
        <w:rPr>
          <w:rFonts w:ascii="Tahoma" w:hAnsi="Tahoma" w:cs="Tahoma"/>
        </w:rPr>
        <w:t>”</w:t>
      </w:r>
      <w:r w:rsidR="00657EAB">
        <w:rPr>
          <w:rFonts w:ascii="Tahoma" w:hAnsi="Tahoma" w:cs="Tahoma"/>
        </w:rPr>
        <w:t>]</w:t>
      </w:r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terlebih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dahulu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menerangkan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terlebih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dahulu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hal-hal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sebagai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berikut</w:t>
      </w:r>
      <w:proofErr w:type="spellEnd"/>
      <w:r w:rsidR="00146F7B">
        <w:rPr>
          <w:rFonts w:ascii="Tahoma" w:hAnsi="Tahoma" w:cs="Tahoma"/>
        </w:rPr>
        <w:t>:</w:t>
      </w:r>
    </w:p>
    <w:p w:rsidR="00146F7B" w:rsidRDefault="00146F7B">
      <w:pPr>
        <w:jc w:val="both"/>
        <w:rPr>
          <w:rFonts w:ascii="Tahoma" w:hAnsi="Tahoma" w:cs="Tahoma"/>
        </w:rPr>
      </w:pPr>
    </w:p>
    <w:p w:rsidR="00B46E6C" w:rsidRPr="00950828" w:rsidRDefault="00B46E6C" w:rsidP="00B46E6C">
      <w:pPr>
        <w:numPr>
          <w:ilvl w:val="0"/>
          <w:numId w:val="20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antara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telah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Proyek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Perumahan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nomor_ppjb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tanggal_ppjb</w:t>
      </w:r>
      <w:proofErr w:type="spellEnd"/>
      <w:r>
        <w:rPr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  <w:b/>
          <w:bCs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tanah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luas_tanah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Strong"/>
          <w:rFonts w:ascii="Tahoma" w:hAnsi="Tahoma" w:cs="Tahoma"/>
          <w:i/>
        </w:rPr>
        <w:t>${</w:t>
      </w:r>
      <w:proofErr w:type="spellStart"/>
      <w:r w:rsidRPr="00275A63">
        <w:rPr>
          <w:rStyle w:val="Strong"/>
          <w:rFonts w:ascii="Tahoma" w:hAnsi="Tahoma" w:cs="Tahoma"/>
          <w:i/>
        </w:rPr>
        <w:t>luas_tanah</w:t>
      </w:r>
      <w:r>
        <w:rPr>
          <w:rStyle w:val="Strong"/>
          <w:rFonts w:ascii="Tahoma" w:hAnsi="Tahoma" w:cs="Tahoma"/>
          <w:i/>
        </w:rPr>
        <w:t>_terbilang</w:t>
      </w:r>
      <w:proofErr w:type="spellEnd"/>
      <w:r w:rsidRPr="00275A63">
        <w:rPr>
          <w:rStyle w:val="Strong"/>
          <w:rFonts w:ascii="Tahoma" w:hAnsi="Tahoma" w:cs="Tahoma"/>
          <w:i/>
        </w:rPr>
        <w:t>}</w:t>
      </w:r>
      <w:r w:rsidRPr="00950828">
        <w:rPr>
          <w:rFonts w:ascii="Tahoma" w:hAnsi="Tahoma" w:cs="Tahoma"/>
        </w:rPr>
        <w:t xml:space="preserve">] 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luas_bangunan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Emphasis"/>
          <w:rFonts w:ascii="Tahoma" w:hAnsi="Tahoma" w:cs="Tahoma"/>
          <w:b/>
          <w:bCs/>
        </w:rPr>
        <w:t>${</w:t>
      </w:r>
      <w:proofErr w:type="spellStart"/>
      <w:r w:rsidRPr="00275A63">
        <w:rPr>
          <w:rStyle w:val="Emphasis"/>
          <w:rFonts w:ascii="Tahoma" w:hAnsi="Tahoma" w:cs="Tahoma"/>
          <w:b/>
          <w:bCs/>
        </w:rPr>
        <w:t>luas_bangunan</w:t>
      </w:r>
      <w:r>
        <w:rPr>
          <w:rStyle w:val="Emphasis"/>
          <w:rFonts w:ascii="Tahoma" w:hAnsi="Tahoma" w:cs="Tahoma"/>
          <w:b/>
          <w:bCs/>
        </w:rPr>
        <w:t>_terbilang</w:t>
      </w:r>
      <w:proofErr w:type="spellEnd"/>
      <w:r w:rsidRPr="00275A63">
        <w:rPr>
          <w:rStyle w:val="Emphasis"/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</w:rPr>
        <w:t xml:space="preserve">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], type </w:t>
      </w:r>
      <w:r w:rsidRPr="00275A63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tipe_bangunan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terletak</w:t>
      </w:r>
      <w:proofErr w:type="spellEnd"/>
      <w:r w:rsidRPr="00950828">
        <w:rPr>
          <w:rFonts w:ascii="Tahoma" w:hAnsi="Tahoma" w:cs="Tahoma"/>
        </w:rPr>
        <w:t xml:space="preserve"> di Blok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kode_blok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  <w:b/>
          <w:bCs/>
        </w:rPr>
        <w:t xml:space="preserve"> 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Kabupaten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seharga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Rp</w:t>
      </w:r>
      <w:proofErr w:type="spellEnd"/>
      <w:r w:rsidRPr="00950828">
        <w:rPr>
          <w:rFonts w:ascii="Tahoma" w:hAnsi="Tahoma" w:cs="Tahoma"/>
        </w:rPr>
        <w:t xml:space="preserve">. </w:t>
      </w:r>
      <w:r>
        <w:rPr>
          <w:rFonts w:ascii="Tahoma" w:hAnsi="Tahoma" w:cs="Tahoma"/>
          <w:b/>
          <w:bCs/>
        </w:rPr>
        <w:t>${</w:t>
      </w:r>
      <w:proofErr w:type="spellStart"/>
      <w:r w:rsidRPr="001C60AE">
        <w:rPr>
          <w:rFonts w:ascii="Tahoma" w:hAnsi="Tahoma" w:cs="Tahoma"/>
          <w:b/>
          <w:bCs/>
        </w:rPr>
        <w:t>total_harga</w:t>
      </w:r>
      <w:proofErr w:type="spellEnd"/>
      <w:r>
        <w:rPr>
          <w:rFonts w:ascii="Tahoma" w:hAnsi="Tahoma" w:cs="Tahoma"/>
          <w:b/>
          <w:bCs/>
        </w:rPr>
        <w:t>}</w:t>
      </w:r>
      <w:r w:rsidRPr="001C60AE">
        <w:rPr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>[</w:t>
      </w:r>
      <w:r w:rsidRPr="00D27B88">
        <w:rPr>
          <w:rFonts w:ascii="Tahoma" w:hAnsi="Tahoma" w:cs="Tahoma"/>
          <w:b/>
          <w:bCs/>
          <w:i/>
        </w:rPr>
        <w:t>${</w:t>
      </w:r>
      <w:proofErr w:type="spellStart"/>
      <w:r w:rsidRPr="00D27B88">
        <w:rPr>
          <w:rFonts w:ascii="Tahoma" w:hAnsi="Tahoma" w:cs="Tahoma"/>
          <w:b/>
          <w:bCs/>
          <w:i/>
        </w:rPr>
        <w:t>total_harga_terbilang</w:t>
      </w:r>
      <w:proofErr w:type="spellEnd"/>
      <w:r w:rsidRPr="00D27B88">
        <w:rPr>
          <w:rFonts w:ascii="Tahoma" w:hAnsi="Tahoma" w:cs="Tahoma"/>
          <w:b/>
          <w:bCs/>
          <w:i/>
        </w:rPr>
        <w:t>}</w:t>
      </w:r>
      <w:r w:rsidRPr="00950828">
        <w:rPr>
          <w:rFonts w:ascii="Tahoma" w:hAnsi="Tahoma" w:cs="Tahoma"/>
        </w:rPr>
        <w:t xml:space="preserve">],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“PPJB”</w:t>
      </w:r>
      <w:r w:rsidRPr="00950828">
        <w:rPr>
          <w:rFonts w:ascii="Tahoma" w:hAnsi="Tahoma" w:cs="Tahoma"/>
        </w:rPr>
        <w:t>.</w:t>
      </w:r>
    </w:p>
    <w:p w:rsidR="00146F7B" w:rsidRDefault="00146F7B">
      <w:pPr>
        <w:jc w:val="both"/>
        <w:rPr>
          <w:rFonts w:ascii="Tahoma" w:hAnsi="Tahoma" w:cs="Tahoma"/>
        </w:rPr>
      </w:pPr>
    </w:p>
    <w:p w:rsidR="00146F7B" w:rsidRDefault="00146F7B">
      <w:pPr>
        <w:ind w:left="45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, </w:t>
      </w:r>
      <w:r w:rsidR="005F667C">
        <w:rPr>
          <w:rFonts w:ascii="Tahoma" w:hAnsi="Tahoma" w:cs="Tahoma"/>
        </w:rPr>
        <w:t>PARA PIHAK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menambahkan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khusus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TANAH DAN BANGUNAN yang </w:t>
      </w:r>
      <w:proofErr w:type="spellStart"/>
      <w:r>
        <w:rPr>
          <w:rFonts w:ascii="Tahoma" w:hAnsi="Tahoma" w:cs="Tahoma"/>
        </w:rPr>
        <w:t>berlokasi</w:t>
      </w:r>
      <w:proofErr w:type="spellEnd"/>
      <w:r>
        <w:rPr>
          <w:rFonts w:ascii="Tahoma" w:hAnsi="Tahoma" w:cs="Tahoma"/>
        </w:rPr>
        <w:t xml:space="preserve"> di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>.</w:t>
      </w:r>
    </w:p>
    <w:p w:rsidR="00146F7B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Default="00146F7B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Berdasarkan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hal-hal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 w:rsidR="005F667C">
        <w:rPr>
          <w:rFonts w:ascii="Tahoma" w:hAnsi="Tahoma" w:cs="Tahoma"/>
        </w:rPr>
        <w:t>PARA PIHAK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sepakat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satu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sama</w:t>
      </w:r>
      <w:proofErr w:type="spellEnd"/>
      <w:proofErr w:type="gramEnd"/>
      <w:r>
        <w:rPr>
          <w:rFonts w:ascii="Tahoma" w:hAnsi="Tahoma" w:cs="Tahoma"/>
        </w:rPr>
        <w:t xml:space="preserve"> lain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membuat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Perjanjian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Pengikatan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Beli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Bangunan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“Addendum</w:t>
      </w:r>
      <w:r>
        <w:rPr>
          <w:rFonts w:ascii="Tahoma" w:hAnsi="Tahoma" w:cs="Tahoma"/>
        </w:rPr>
        <w:t>”</w:t>
      </w:r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kondisi-kondisi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ditentukan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pasal-pasal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146F7B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Default="00146F7B">
      <w:pPr>
        <w:ind w:left="567" w:hanging="567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PASAL 1</w:t>
      </w:r>
    </w:p>
    <w:p w:rsidR="00146F7B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146F7B" w:rsidRDefault="00146F7B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Menambah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ketentuan-ketentuan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pasal</w:t>
      </w:r>
      <w:proofErr w:type="spellEnd"/>
      <w:r>
        <w:rPr>
          <w:rFonts w:ascii="Tahoma" w:hAnsi="Tahoma" w:cs="Tahoma"/>
          <w:bCs/>
        </w:rPr>
        <w:t xml:space="preserve"> 4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2, </w:t>
      </w:r>
      <w:proofErr w:type="spellStart"/>
      <w:r>
        <w:rPr>
          <w:rFonts w:ascii="Tahoma" w:hAnsi="Tahoma" w:cs="Tahoma"/>
          <w:bCs/>
        </w:rPr>
        <w:t>yaitu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ayat</w:t>
      </w:r>
      <w:proofErr w:type="spellEnd"/>
      <w:r>
        <w:rPr>
          <w:rFonts w:ascii="Tahoma" w:hAnsi="Tahoma" w:cs="Tahoma"/>
          <w:bCs/>
        </w:rPr>
        <w:t xml:space="preserve"> 2.</w:t>
      </w:r>
      <w:r w:rsidR="00C91C72">
        <w:rPr>
          <w:rFonts w:ascii="Tahoma" w:hAnsi="Tahoma" w:cs="Tahoma"/>
          <w:bCs/>
        </w:rPr>
        <w:t xml:space="preserve">7 </w:t>
      </w:r>
      <w:proofErr w:type="spellStart"/>
      <w:r w:rsidR="00C91C72">
        <w:rPr>
          <w:rFonts w:ascii="Tahoma" w:hAnsi="Tahoma" w:cs="Tahoma"/>
          <w:bCs/>
        </w:rPr>
        <w:t>dan</w:t>
      </w:r>
      <w:proofErr w:type="spellEnd"/>
      <w:r w:rsidR="00C91C72">
        <w:rPr>
          <w:rFonts w:ascii="Tahoma" w:hAnsi="Tahoma" w:cs="Tahoma"/>
          <w:bCs/>
        </w:rPr>
        <w:t xml:space="preserve"> </w:t>
      </w:r>
      <w:proofErr w:type="spellStart"/>
      <w:r w:rsidR="00C91C72">
        <w:rPr>
          <w:rFonts w:ascii="Tahoma" w:hAnsi="Tahoma" w:cs="Tahoma"/>
          <w:bCs/>
        </w:rPr>
        <w:t>ayat</w:t>
      </w:r>
      <w:proofErr w:type="spellEnd"/>
      <w:r w:rsidR="00C91C72">
        <w:rPr>
          <w:rFonts w:ascii="Tahoma" w:hAnsi="Tahoma" w:cs="Tahoma"/>
          <w:bCs/>
        </w:rPr>
        <w:t xml:space="preserve"> 2.8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sehingga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berbunyi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harus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dibaca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sebagai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berikut</w:t>
      </w:r>
      <w:proofErr w:type="spellEnd"/>
      <w:r>
        <w:rPr>
          <w:rFonts w:ascii="Tahoma" w:hAnsi="Tahoma" w:cs="Tahoma"/>
          <w:bCs/>
        </w:rPr>
        <w:t>:</w:t>
      </w:r>
    </w:p>
    <w:p w:rsidR="00146F7B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146F7B" w:rsidRDefault="00146F7B" w:rsidP="00C91C72">
      <w:pPr>
        <w:numPr>
          <w:ilvl w:val="1"/>
          <w:numId w:val="37"/>
        </w:numPr>
        <w:tabs>
          <w:tab w:val="left" w:pos="993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Khusus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pembelian</w:t>
      </w:r>
      <w:proofErr w:type="spellEnd"/>
      <w:r>
        <w:rPr>
          <w:rFonts w:ascii="Tahoma" w:hAnsi="Tahoma" w:cs="Tahoma"/>
        </w:rPr>
        <w:t xml:space="preserve"> TANAH DAN BANGUNAN </w:t>
      </w:r>
      <w:r w:rsidR="005F667C">
        <w:rPr>
          <w:rFonts w:ascii="Tahoma" w:hAnsi="Tahoma" w:cs="Tahoma"/>
        </w:rPr>
        <w:t xml:space="preserve">yang </w:t>
      </w:r>
      <w:proofErr w:type="spellStart"/>
      <w:r w:rsidR="005F667C">
        <w:rPr>
          <w:rFonts w:ascii="Tahoma" w:hAnsi="Tahoma" w:cs="Tahoma"/>
        </w:rPr>
        <w:t>berlokasi</w:t>
      </w:r>
      <w:proofErr w:type="spellEnd"/>
      <w:r w:rsidR="005F667C">
        <w:rPr>
          <w:rFonts w:ascii="Tahoma" w:hAnsi="Tahoma" w:cs="Tahoma"/>
        </w:rPr>
        <w:t xml:space="preserve"> di Taman </w:t>
      </w:r>
      <w:proofErr w:type="spellStart"/>
      <w:r w:rsidR="005F667C"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, JAYA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PEMBELI,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146F7B" w:rsidRDefault="00035047">
      <w:pPr>
        <w:numPr>
          <w:ilvl w:val="0"/>
          <w:numId w:val="36"/>
        </w:numPr>
        <w:tabs>
          <w:tab w:val="left" w:pos="810"/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proofErr w:type="spellStart"/>
      <w:r w:rsidR="00146F7B">
        <w:rPr>
          <w:rFonts w:ascii="Tahoma" w:hAnsi="Tahoma" w:cs="Tahoma"/>
        </w:rPr>
        <w:lastRenderedPageBreak/>
        <w:t>Fasilitas</w:t>
      </w:r>
      <w:proofErr w:type="spellEnd"/>
      <w:r w:rsidR="00146F7B">
        <w:rPr>
          <w:rFonts w:ascii="Tahoma" w:hAnsi="Tahoma" w:cs="Tahoma"/>
        </w:rPr>
        <w:t xml:space="preserve"> </w:t>
      </w:r>
      <w:proofErr w:type="spellStart"/>
      <w:r w:rsidR="00146F7B">
        <w:rPr>
          <w:rFonts w:ascii="Tahoma" w:hAnsi="Tahoma" w:cs="Tahoma"/>
        </w:rPr>
        <w:t>atas</w:t>
      </w:r>
      <w:proofErr w:type="spellEnd"/>
      <w:r w:rsidR="00146F7B">
        <w:rPr>
          <w:rFonts w:ascii="Tahoma" w:hAnsi="Tahoma" w:cs="Tahoma"/>
        </w:rPr>
        <w:t xml:space="preserve"> TANAH DAN BANGUNAN:</w:t>
      </w:r>
    </w:p>
    <w:p w:rsidR="00146F7B" w:rsidRDefault="00146F7B">
      <w:pPr>
        <w:tabs>
          <w:tab w:val="left" w:pos="810"/>
          <w:tab w:val="left" w:pos="1134"/>
        </w:tabs>
        <w:ind w:left="720"/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810"/>
          <w:tab w:val="left" w:pos="1134"/>
          <w:tab w:val="left" w:pos="1560"/>
        </w:tabs>
        <w:ind w:left="1260" w:hanging="1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Standard,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>:</w:t>
      </w:r>
    </w:p>
    <w:p w:rsidR="00146F7B" w:rsidRDefault="00146F7B">
      <w:pPr>
        <w:tabs>
          <w:tab w:val="left" w:pos="993"/>
          <w:tab w:val="left" w:pos="156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a.    1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satu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unit </w:t>
      </w:r>
      <w:proofErr w:type="spellStart"/>
      <w:r>
        <w:rPr>
          <w:rFonts w:ascii="Tahoma" w:hAnsi="Tahoma" w:cs="Tahoma"/>
        </w:rPr>
        <w:t>pesawat</w:t>
      </w:r>
      <w:proofErr w:type="spellEnd"/>
      <w:r>
        <w:rPr>
          <w:rFonts w:ascii="Tahoma" w:hAnsi="Tahoma" w:cs="Tahoma"/>
        </w:rPr>
        <w:t xml:space="preserve"> intercom</w:t>
      </w:r>
    </w:p>
    <w:p w:rsidR="00146F7B" w:rsidRDefault="00146F7B">
      <w:pPr>
        <w:numPr>
          <w:ilvl w:val="0"/>
          <w:numId w:val="20"/>
        </w:numPr>
        <w:tabs>
          <w:tab w:val="clear" w:pos="720"/>
          <w:tab w:val="left" w:pos="993"/>
          <w:tab w:val="left" w:pos="1560"/>
        </w:tabs>
        <w:ind w:left="1985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</w:t>
      </w:r>
    </w:p>
    <w:p w:rsidR="00146F7B" w:rsidRDefault="00146F7B">
      <w:pPr>
        <w:numPr>
          <w:ilvl w:val="0"/>
          <w:numId w:val="20"/>
        </w:numPr>
        <w:tabs>
          <w:tab w:val="clear" w:pos="720"/>
          <w:tab w:val="left" w:pos="993"/>
          <w:tab w:val="left" w:pos="1560"/>
        </w:tabs>
        <w:ind w:left="1985" w:hanging="425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657EAB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</w:p>
    <w:p w:rsidR="00146F7B" w:rsidRDefault="00146F7B">
      <w:pPr>
        <w:tabs>
          <w:tab w:val="left" w:pos="630"/>
          <w:tab w:val="left" w:pos="1530"/>
        </w:tabs>
        <w:ind w:left="1701" w:hanging="141"/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630"/>
          <w:tab w:val="left" w:pos="1530"/>
        </w:tabs>
        <w:ind w:left="1701" w:hanging="141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termasuk</w:t>
      </w:r>
      <w:proofErr w:type="spellEnd"/>
      <w:r>
        <w:rPr>
          <w:rFonts w:ascii="Tahoma" w:hAnsi="Tahoma" w:cs="Tahoma"/>
        </w:rPr>
        <w:t>:</w:t>
      </w:r>
    </w:p>
    <w:p w:rsidR="00146F7B" w:rsidRDefault="00146F7B">
      <w:pPr>
        <w:tabs>
          <w:tab w:val="left" w:pos="630"/>
          <w:tab w:val="left" w:pos="1530"/>
          <w:tab w:val="left" w:pos="1560"/>
        </w:tabs>
        <w:ind w:left="1701" w:hanging="141"/>
        <w:jc w:val="both"/>
        <w:rPr>
          <w:rFonts w:ascii="Tahoma" w:hAnsi="Tahoma" w:cs="Tahoma"/>
        </w:rPr>
      </w:pPr>
    </w:p>
    <w:p w:rsidR="00146F7B" w:rsidRDefault="00146F7B">
      <w:pPr>
        <w:numPr>
          <w:ilvl w:val="1"/>
          <w:numId w:val="20"/>
        </w:numPr>
        <w:tabs>
          <w:tab w:val="clear" w:pos="198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web camera</w:t>
      </w:r>
    </w:p>
    <w:p w:rsidR="00146F7B" w:rsidRDefault="00146F7B">
      <w:pPr>
        <w:numPr>
          <w:ilvl w:val="1"/>
          <w:numId w:val="20"/>
        </w:numPr>
        <w:tabs>
          <w:tab w:val="clear" w:pos="198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modem fast internet </w:t>
      </w:r>
    </w:p>
    <w:p w:rsidR="00146F7B" w:rsidRDefault="00146F7B">
      <w:pPr>
        <w:numPr>
          <w:ilvl w:val="1"/>
          <w:numId w:val="20"/>
        </w:numPr>
        <w:tabs>
          <w:tab w:val="clear" w:pos="1985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Komputer</w:t>
      </w:r>
      <w:proofErr w:type="spellEnd"/>
    </w:p>
    <w:p w:rsidR="00146F7B" w:rsidRDefault="00146F7B">
      <w:pPr>
        <w:numPr>
          <w:ilvl w:val="1"/>
          <w:numId w:val="20"/>
        </w:numPr>
        <w:tabs>
          <w:tab w:val="clear" w:pos="1985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IP address</w:t>
      </w:r>
    </w:p>
    <w:p w:rsidR="00146F7B" w:rsidRDefault="00146F7B">
      <w:pPr>
        <w:tabs>
          <w:tab w:val="left" w:pos="993"/>
          <w:tab w:val="left" w:pos="1560"/>
        </w:tabs>
        <w:ind w:hanging="141"/>
        <w:jc w:val="both"/>
        <w:rPr>
          <w:rFonts w:ascii="Tahoma" w:hAnsi="Tahoma" w:cs="Tahoma"/>
        </w:rPr>
      </w:pPr>
    </w:p>
    <w:p w:rsidR="00146F7B" w:rsidRDefault="00146F7B">
      <w:pPr>
        <w:numPr>
          <w:ilvl w:val="2"/>
          <w:numId w:val="34"/>
        </w:numPr>
        <w:tabs>
          <w:tab w:val="clear" w:pos="3090"/>
          <w:tab w:val="left" w:pos="360"/>
          <w:tab w:val="left" w:pos="720"/>
          <w:tab w:val="left" w:pos="993"/>
          <w:tab w:val="num" w:pos="1560"/>
        </w:tabs>
        <w:ind w:left="1560" w:hanging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Tambahan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TANAH DAN BANGUNAN,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>:</w:t>
      </w:r>
    </w:p>
    <w:p w:rsidR="00146F7B" w:rsidRDefault="00146F7B">
      <w:pPr>
        <w:tabs>
          <w:tab w:val="left" w:pos="360"/>
          <w:tab w:val="left" w:pos="720"/>
          <w:tab w:val="left" w:pos="993"/>
        </w:tabs>
        <w:ind w:left="183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146F7B" w:rsidRDefault="00146F7B">
      <w:pPr>
        <w:tabs>
          <w:tab w:val="left" w:pos="1560"/>
        </w:tabs>
        <w:ind w:left="15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abonemen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yang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1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satu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ditandatanganinya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Terima</w:t>
      </w:r>
      <w:proofErr w:type="spellEnd"/>
      <w:r>
        <w:rPr>
          <w:rFonts w:ascii="Tahoma" w:hAnsi="Tahoma" w:cs="Tahoma"/>
        </w:rPr>
        <w:t xml:space="preserve"> TANAH DAN BANGUNAN </w:t>
      </w:r>
      <w:r w:rsidR="00657EAB">
        <w:rPr>
          <w:rFonts w:ascii="Tahoma" w:hAnsi="Tahoma" w:cs="Tahoma"/>
        </w:rPr>
        <w:t>[</w:t>
      </w:r>
      <w:r>
        <w:rPr>
          <w:rFonts w:ascii="Tahoma" w:hAnsi="Tahoma" w:cs="Tahoma"/>
        </w:rPr>
        <w:t>“BAST”</w:t>
      </w:r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r w:rsidR="00657EAB">
        <w:rPr>
          <w:rFonts w:ascii="Tahoma" w:hAnsi="Tahoma" w:cs="Tahoma"/>
        </w:rPr>
        <w:t>PARA PIHAK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penandatanganan</w:t>
      </w:r>
      <w:proofErr w:type="spellEnd"/>
      <w:r>
        <w:rPr>
          <w:rFonts w:ascii="Tahoma" w:hAnsi="Tahoma" w:cs="Tahoma"/>
        </w:rPr>
        <w:t xml:space="preserve"> BAST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sudah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selambat-lambatnya</w:t>
      </w:r>
      <w:proofErr w:type="spellEnd"/>
      <w:r>
        <w:rPr>
          <w:rFonts w:ascii="Tahoma" w:hAnsi="Tahoma" w:cs="Tahoma"/>
        </w:rPr>
        <w:t xml:space="preserve"> 90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sembilan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puluh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kalender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disampaikannya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Panggilan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penandatanganan</w:t>
      </w:r>
      <w:proofErr w:type="spellEnd"/>
      <w:r>
        <w:rPr>
          <w:rFonts w:ascii="Tahoma" w:hAnsi="Tahoma" w:cs="Tahoma"/>
        </w:rPr>
        <w:t xml:space="preserve"> BAST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>.</w:t>
      </w:r>
    </w:p>
    <w:p w:rsidR="00146F7B" w:rsidRDefault="00146F7B">
      <w:pPr>
        <w:tabs>
          <w:tab w:val="left" w:pos="720"/>
          <w:tab w:val="left" w:pos="993"/>
        </w:tabs>
        <w:ind w:left="1080"/>
        <w:jc w:val="both"/>
        <w:rPr>
          <w:rFonts w:ascii="Tahoma" w:hAnsi="Tahoma" w:cs="Tahoma"/>
        </w:rPr>
      </w:pPr>
    </w:p>
    <w:p w:rsidR="00146F7B" w:rsidRDefault="00146F7B">
      <w:pPr>
        <w:numPr>
          <w:ilvl w:val="0"/>
          <w:numId w:val="36"/>
        </w:numPr>
        <w:tabs>
          <w:tab w:val="clear" w:pos="1260"/>
          <w:tab w:val="left" w:pos="720"/>
          <w:tab w:val="left" w:pos="1134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>:</w:t>
      </w:r>
    </w:p>
    <w:p w:rsidR="00146F7B" w:rsidRDefault="00146F7B">
      <w:pPr>
        <w:tabs>
          <w:tab w:val="left" w:pos="720"/>
          <w:tab w:val="left" w:pos="993"/>
          <w:tab w:val="left" w:pos="1800"/>
        </w:tabs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720"/>
          <w:tab w:val="left" w:pos="1800"/>
        </w:tabs>
        <w:ind w:left="1134" w:hanging="1134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r w:rsidR="00657EAB">
        <w:rPr>
          <w:rFonts w:ascii="Tahoma" w:hAnsi="Tahoma" w:cs="Tahoma"/>
        </w:rPr>
        <w:t>[</w:t>
      </w:r>
      <w:r>
        <w:rPr>
          <w:rFonts w:ascii="Tahoma" w:hAnsi="Tahoma" w:cs="Tahoma"/>
        </w:rPr>
        <w:t>Closed Circuit Television</w:t>
      </w:r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pos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keamanan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pintu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gerbang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</w:p>
    <w:p w:rsidR="00146F7B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Default="00146F7B">
      <w:pPr>
        <w:numPr>
          <w:ilvl w:val="1"/>
          <w:numId w:val="37"/>
        </w:numPr>
        <w:tabs>
          <w:tab w:val="left" w:pos="993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fasilitas-fasilitas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2.</w:t>
      </w:r>
      <w:r w:rsidR="00C91C72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adalah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ketentuan-ketentuan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>:</w:t>
      </w:r>
    </w:p>
    <w:p w:rsidR="00146F7B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Default="00146F7B">
      <w:pPr>
        <w:numPr>
          <w:ilvl w:val="0"/>
          <w:numId w:val="35"/>
        </w:numPr>
        <w:tabs>
          <w:tab w:val="clear" w:pos="1080"/>
          <w:tab w:val="left" w:pos="720"/>
        </w:tabs>
        <w:ind w:left="1134" w:hanging="414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Bebas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r w:rsidR="00657EAB">
        <w:rPr>
          <w:rFonts w:ascii="Tahoma" w:hAnsi="Tahoma" w:cs="Tahoma"/>
        </w:rPr>
        <w:t>[</w:t>
      </w:r>
      <w:r>
        <w:rPr>
          <w:rFonts w:ascii="Tahoma" w:hAnsi="Tahoma" w:cs="Tahoma"/>
        </w:rPr>
        <w:t>Connection Fee</w:t>
      </w:r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2.</w:t>
      </w:r>
      <w:r w:rsidR="00C91C72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.1. </w:t>
      </w:r>
      <w:proofErr w:type="spellStart"/>
      <w:proofErr w:type="gramStart"/>
      <w:r>
        <w:rPr>
          <w:rFonts w:ascii="Tahoma" w:hAnsi="Tahoma" w:cs="Tahoma"/>
        </w:rPr>
        <w:t>butir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A.c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hanya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1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satu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kali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PEMBELI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pembayaran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berlangganan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pemakaian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kewajiban-kewajiban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lainnya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menyebabkan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diputuskannya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PEMBELI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layanan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sambungan</w:t>
      </w:r>
      <w:proofErr w:type="spellEnd"/>
      <w:r>
        <w:rPr>
          <w:rFonts w:ascii="Tahoma" w:hAnsi="Tahoma" w:cs="Tahoma"/>
        </w:rPr>
        <w:t xml:space="preserve"> TV </w:t>
      </w:r>
      <w:proofErr w:type="spellStart"/>
      <w:r>
        <w:rPr>
          <w:rFonts w:ascii="Tahoma" w:hAnsi="Tahoma" w:cs="Tahoma"/>
        </w:rPr>
        <w:t>Kabel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Internet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penyambungan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biaya-biayanya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menjadi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tanggungan</w:t>
      </w:r>
      <w:proofErr w:type="spellEnd"/>
      <w:r>
        <w:rPr>
          <w:rFonts w:ascii="Tahoma" w:hAnsi="Tahoma" w:cs="Tahoma"/>
        </w:rPr>
        <w:t xml:space="preserve"> PEMBELI.</w:t>
      </w:r>
    </w:p>
    <w:p w:rsidR="00146F7B" w:rsidRDefault="00146F7B">
      <w:pPr>
        <w:tabs>
          <w:tab w:val="left" w:pos="720"/>
          <w:tab w:val="left" w:pos="993"/>
          <w:tab w:val="left" w:pos="1350"/>
        </w:tabs>
        <w:ind w:left="720"/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1170"/>
          <w:tab w:val="left" w:pos="1350"/>
        </w:tabs>
        <w:ind w:left="117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</w:t>
      </w:r>
      <w:proofErr w:type="spellEnd"/>
      <w:r>
        <w:rPr>
          <w:rFonts w:ascii="Tahoma" w:hAnsi="Tahoma" w:cs="Tahoma"/>
        </w:rPr>
        <w:t xml:space="preserve"> BAST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2.</w:t>
      </w:r>
      <w:r w:rsidR="00C91C72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.1. </w:t>
      </w:r>
      <w:proofErr w:type="spellStart"/>
      <w:r>
        <w:rPr>
          <w:rFonts w:ascii="Tahoma" w:hAnsi="Tahoma" w:cs="Tahoma"/>
        </w:rPr>
        <w:t>butir</w:t>
      </w:r>
      <w:proofErr w:type="spellEnd"/>
      <w:r>
        <w:rPr>
          <w:rFonts w:ascii="Tahoma" w:hAnsi="Tahoma" w:cs="Tahoma"/>
        </w:rPr>
        <w:t xml:space="preserve"> B </w:t>
      </w:r>
      <w:proofErr w:type="spellStart"/>
      <w:r>
        <w:rPr>
          <w:rFonts w:ascii="Tahoma" w:hAnsi="Tahoma" w:cs="Tahoma"/>
        </w:rPr>
        <w:t>dilakukan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90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sembilan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puluh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kalender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sejak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disampaikannya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Panggilan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berkewajiban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menyediakan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Tambahan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2.</w:t>
      </w:r>
      <w:r w:rsidR="00C91C72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.1. </w:t>
      </w:r>
      <w:proofErr w:type="spellStart"/>
      <w:proofErr w:type="gramStart"/>
      <w:r>
        <w:rPr>
          <w:rFonts w:ascii="Tahoma" w:hAnsi="Tahoma" w:cs="Tahoma"/>
        </w:rPr>
        <w:t>butir</w:t>
      </w:r>
      <w:proofErr w:type="spellEnd"/>
      <w:proofErr w:type="gramEnd"/>
      <w:r>
        <w:rPr>
          <w:rFonts w:ascii="Tahoma" w:hAnsi="Tahoma" w:cs="Tahoma"/>
        </w:rPr>
        <w:t xml:space="preserve"> B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.  </w:t>
      </w:r>
      <w:r>
        <w:rPr>
          <w:rFonts w:ascii="Tahoma" w:hAnsi="Tahoma" w:cs="Tahoma"/>
        </w:rPr>
        <w:tab/>
      </w:r>
    </w:p>
    <w:p w:rsidR="00146F7B" w:rsidRDefault="00146F7B">
      <w:pPr>
        <w:tabs>
          <w:tab w:val="left" w:pos="900"/>
          <w:tab w:val="left" w:pos="1134"/>
          <w:tab w:val="left" w:pos="1350"/>
        </w:tabs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709"/>
          <w:tab w:val="left" w:pos="993"/>
          <w:tab w:val="left" w:pos="1350"/>
        </w:tabs>
        <w:ind w:left="1080" w:hanging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3.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Setelah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prasarana</w:t>
      </w:r>
      <w:proofErr w:type="spellEnd"/>
      <w:r>
        <w:rPr>
          <w:rFonts w:ascii="Tahoma" w:hAnsi="Tahoma" w:cs="Tahoma"/>
        </w:rPr>
        <w:t xml:space="preserve"> cluster </w:t>
      </w:r>
      <w:proofErr w:type="spellStart"/>
      <w:r>
        <w:rPr>
          <w:rFonts w:ascii="Tahoma" w:hAnsi="Tahoma" w:cs="Tahoma"/>
        </w:rPr>
        <w:t>Perumahan</w:t>
      </w:r>
      <w:proofErr w:type="spellEnd"/>
      <w:r>
        <w:rPr>
          <w:rFonts w:ascii="Tahoma" w:hAnsi="Tahoma" w:cs="Tahoma"/>
        </w:rPr>
        <w:t xml:space="preserve"> Taman </w:t>
      </w:r>
      <w:proofErr w:type="spellStart"/>
      <w:r>
        <w:rPr>
          <w:rFonts w:ascii="Tahoma" w:hAnsi="Tahoma" w:cs="Tahoma"/>
        </w:rPr>
        <w:t>Senayan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diselesaikan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fasilitas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dimaksud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ayat</w:t>
      </w:r>
      <w:proofErr w:type="spellEnd"/>
      <w:r>
        <w:rPr>
          <w:rFonts w:ascii="Tahoma" w:hAnsi="Tahoma" w:cs="Tahoma"/>
        </w:rPr>
        <w:t xml:space="preserve"> 2.</w:t>
      </w:r>
      <w:r w:rsidR="00C91C72">
        <w:rPr>
          <w:rFonts w:ascii="Tahoma" w:hAnsi="Tahoma" w:cs="Tahoma"/>
        </w:rPr>
        <w:t>7</w:t>
      </w:r>
      <w:r>
        <w:rPr>
          <w:rFonts w:ascii="Tahoma" w:hAnsi="Tahoma" w:cs="Tahoma"/>
        </w:rPr>
        <w:t xml:space="preserve">.2 </w:t>
      </w:r>
      <w:proofErr w:type="spellStart"/>
      <w:r>
        <w:rPr>
          <w:rFonts w:ascii="Tahoma" w:hAnsi="Tahoma" w:cs="Tahoma"/>
        </w:rPr>
        <w:t>pasal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akan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diserahkan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pengelolaannya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JAYA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Rukun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Tetangga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jawab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pemeliharaan</w:t>
      </w:r>
      <w:proofErr w:type="spellEnd"/>
      <w:r>
        <w:rPr>
          <w:rFonts w:ascii="Tahoma" w:hAnsi="Tahoma" w:cs="Tahoma"/>
        </w:rPr>
        <w:t xml:space="preserve"> intercom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CCTV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beralih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RT </w:t>
      </w:r>
      <w:proofErr w:type="spellStart"/>
      <w:r>
        <w:rPr>
          <w:rFonts w:ascii="Tahoma" w:hAnsi="Tahoma" w:cs="Tahoma"/>
        </w:rPr>
        <w:t>setempat</w:t>
      </w:r>
      <w:proofErr w:type="spellEnd"/>
      <w:r>
        <w:rPr>
          <w:rFonts w:ascii="Tahoma" w:hAnsi="Tahoma" w:cs="Tahoma"/>
        </w:rPr>
        <w:t>.</w:t>
      </w:r>
    </w:p>
    <w:p w:rsidR="00146F7B" w:rsidRDefault="00146F7B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PASAL 2</w:t>
      </w:r>
    </w:p>
    <w:p w:rsidR="00146F7B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Default="00146F7B">
      <w:pPr>
        <w:pStyle w:val="BodyText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Selanjutnya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tegas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seluruh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ketentuan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syarat-syarat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PPJB, </w:t>
      </w:r>
      <w:r w:rsidR="005F667C">
        <w:rPr>
          <w:rFonts w:ascii="Tahoma" w:hAnsi="Tahoma" w:cs="Tahoma"/>
        </w:rPr>
        <w:t>PARA PIHAK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tetap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>.</w:t>
      </w:r>
    </w:p>
    <w:p w:rsidR="00146F7B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Addendum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oleh</w:t>
      </w:r>
      <w:proofErr w:type="spellEnd"/>
      <w:r>
        <w:rPr>
          <w:rFonts w:ascii="Tahoma" w:hAnsi="Tahoma" w:cs="Tahoma"/>
        </w:rPr>
        <w:t xml:space="preserve"> </w:t>
      </w:r>
      <w:r w:rsidR="005F667C">
        <w:rPr>
          <w:rFonts w:ascii="Tahoma" w:hAnsi="Tahoma" w:cs="Tahoma"/>
        </w:rPr>
        <w:t>PARA PIHAK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halaman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pertama</w:t>
      </w:r>
      <w:proofErr w:type="spellEnd"/>
      <w:r>
        <w:rPr>
          <w:rFonts w:ascii="Tahoma" w:hAnsi="Tahoma" w:cs="Tahoma"/>
        </w:rPr>
        <w:t xml:space="preserve"> Addendum,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rangkap</w:t>
      </w:r>
      <w:proofErr w:type="spellEnd"/>
      <w:r>
        <w:rPr>
          <w:rFonts w:ascii="Tahoma" w:hAnsi="Tahoma" w:cs="Tahoma"/>
        </w:rPr>
        <w:t xml:space="preserve"> 2 </w:t>
      </w:r>
      <w:r w:rsidR="00657EAB">
        <w:rPr>
          <w:rFonts w:ascii="Tahoma" w:hAnsi="Tahoma" w:cs="Tahoma"/>
        </w:rPr>
        <w:t>[</w:t>
      </w:r>
      <w:proofErr w:type="spellStart"/>
      <w:r>
        <w:rPr>
          <w:rFonts w:ascii="Tahoma" w:hAnsi="Tahoma" w:cs="Tahoma"/>
        </w:rPr>
        <w:t>dua</w:t>
      </w:r>
      <w:proofErr w:type="spellEnd"/>
      <w:r w:rsidR="00657EAB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dibubuhi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materai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secukupnya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serta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kekuatan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hukum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proofErr w:type="gramStart"/>
      <w:r>
        <w:rPr>
          <w:rFonts w:ascii="Tahoma" w:hAnsi="Tahoma" w:cs="Tahoma"/>
        </w:rPr>
        <w:t>sama</w:t>
      </w:r>
      <w:proofErr w:type="spellEnd"/>
      <w:proofErr w:type="gramEnd"/>
      <w:r>
        <w:rPr>
          <w:rFonts w:ascii="Tahoma" w:hAnsi="Tahoma" w:cs="Tahoma"/>
        </w:rPr>
        <w:t>.</w:t>
      </w:r>
    </w:p>
    <w:p w:rsidR="00146F7B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146F7B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69"/>
        <w:gridCol w:w="4669"/>
      </w:tblGrid>
      <w:tr w:rsidR="00DA210F">
        <w:tc>
          <w:tcPr>
            <w:tcW w:w="4669" w:type="dxa"/>
          </w:tcPr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bookmarkStart w:id="0" w:name="_GoBack" w:colFirst="0" w:colLast="1"/>
            <w:r>
              <w:rPr>
                <w:rFonts w:ascii="Tahoma" w:hAnsi="Tahoma" w:cs="Tahoma"/>
                <w:b/>
              </w:rPr>
              <w:t>PEMBELI</w:t>
            </w: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DA210F" w:rsidRDefault="00DA210F" w:rsidP="00DA210F">
            <w:pPr>
              <w:pStyle w:val="Heading1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Jaya</w:t>
            </w: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PT. JAYA REAL PROPERTY, </w:t>
            </w:r>
            <w:proofErr w:type="spellStart"/>
            <w:r>
              <w:rPr>
                <w:rFonts w:ascii="Tahoma" w:hAnsi="Tahoma" w:cs="Tahoma"/>
                <w:b/>
              </w:rPr>
              <w:t>Tbk</w:t>
            </w:r>
            <w:proofErr w:type="spellEnd"/>
            <w:r>
              <w:rPr>
                <w:rFonts w:ascii="Tahoma" w:hAnsi="Tahoma" w:cs="Tahoma"/>
                <w:b/>
              </w:rPr>
              <w:t>.</w:t>
            </w: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</w:tr>
      <w:tr w:rsidR="00DA210F">
        <w:tc>
          <w:tcPr>
            <w:tcW w:w="4669" w:type="dxa"/>
          </w:tcPr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t>${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nama_pembeli</w:t>
            </w:r>
            <w:proofErr w:type="spellEnd"/>
            <w:r>
              <w:rPr>
                <w:rFonts w:ascii="Tahoma" w:hAnsi="Tahoma" w:cs="Tahoma"/>
                <w:b/>
                <w:u w:val="single"/>
              </w:rPr>
              <w:t>}</w:t>
            </w:r>
          </w:p>
        </w:tc>
        <w:tc>
          <w:tcPr>
            <w:tcW w:w="4669" w:type="dxa"/>
          </w:tcPr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Style w:val="Strong"/>
                <w:u w:val="single"/>
              </w:rPr>
              <w:t>${PEJABAT_PPJB}</w:t>
            </w:r>
          </w:p>
          <w:p w:rsidR="00DA210F" w:rsidRDefault="00DA210F" w:rsidP="00DA210F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${JABATAN_PPJB}</w:t>
            </w:r>
          </w:p>
        </w:tc>
      </w:tr>
      <w:bookmarkEnd w:id="0"/>
    </w:tbl>
    <w:p w:rsidR="00146F7B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  <w:sz w:val="22"/>
          <w:u w:val="single"/>
        </w:rPr>
      </w:pPr>
    </w:p>
    <w:sectPr w:rsidR="00146F7B">
      <w:footerReference w:type="even" r:id="rId7"/>
      <w:footerReference w:type="default" r:id="rId8"/>
      <w:pgSz w:w="12242" w:h="15842"/>
      <w:pgMar w:top="1985" w:right="1418" w:bottom="170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D4" w:rsidRDefault="00E31ED4">
      <w:r>
        <w:separator/>
      </w:r>
    </w:p>
  </w:endnote>
  <w:endnote w:type="continuationSeparator" w:id="0">
    <w:p w:rsidR="00E31ED4" w:rsidRDefault="00E3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12" w:rsidRDefault="00A11A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EC8">
      <w:rPr>
        <w:rStyle w:val="PageNumber"/>
        <w:noProof/>
      </w:rPr>
      <w:t>1</w:t>
    </w:r>
    <w:r>
      <w:rPr>
        <w:rStyle w:val="PageNumber"/>
      </w:rPr>
      <w:fldChar w:fldCharType="end"/>
    </w:r>
  </w:p>
  <w:p w:rsidR="00A11A12" w:rsidRDefault="00A11A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12" w:rsidRDefault="00A11A12">
    <w:pPr>
      <w:pStyle w:val="Footer"/>
      <w:ind w:right="36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</w:instrText>
    </w:r>
    <w:r>
      <w:rPr>
        <w:rFonts w:ascii="Tahoma" w:hAnsi="Tahoma" w:cs="Tahoma"/>
      </w:rPr>
      <w:fldChar w:fldCharType="separate"/>
    </w:r>
    <w:r w:rsidR="00DA210F">
      <w:rPr>
        <w:rFonts w:ascii="Tahoma" w:hAnsi="Tahoma" w:cs="Tahoma"/>
        <w:noProof/>
      </w:rPr>
      <w:t>2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</w:instrText>
    </w:r>
    <w:r>
      <w:rPr>
        <w:rFonts w:ascii="Tahoma" w:hAnsi="Tahoma" w:cs="Tahoma"/>
      </w:rPr>
      <w:fldChar w:fldCharType="separate"/>
    </w:r>
    <w:r w:rsidR="00DA210F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</w:p>
  <w:p w:rsidR="00A11A12" w:rsidRDefault="00A11A12">
    <w:pPr>
      <w:pStyle w:val="Footer"/>
      <w:numPr>
        <w:ins w:id="1" w:author="Anggar Prihatis" w:date="2004-04-20T15:13:00Z"/>
      </w:numPr>
      <w:ind w:right="360"/>
      <w:jc w:val="center"/>
      <w:rPr>
        <w:sz w:val="14"/>
      </w:rPr>
    </w:pPr>
    <w:r>
      <w:rPr>
        <w:rFonts w:ascii="Tahoma" w:hAnsi="Tahoma" w:cs="Tahoma"/>
        <w:sz w:val="14"/>
      </w:rPr>
      <w:t xml:space="preserve">- Addendum PPJB Tanah </w:t>
    </w:r>
    <w:proofErr w:type="spellStart"/>
    <w:r>
      <w:rPr>
        <w:rFonts w:ascii="Tahoma" w:hAnsi="Tahoma" w:cs="Tahoma"/>
        <w:sz w:val="14"/>
      </w:rPr>
      <w:t>dan</w:t>
    </w:r>
    <w:proofErr w:type="spellEnd"/>
    <w:r>
      <w:rPr>
        <w:rFonts w:ascii="Tahoma" w:hAnsi="Tahoma" w:cs="Tahoma"/>
        <w:sz w:val="14"/>
      </w:rPr>
      <w:t xml:space="preserve"> </w:t>
    </w:r>
    <w:proofErr w:type="spellStart"/>
    <w:r>
      <w:rPr>
        <w:rFonts w:ascii="Tahoma" w:hAnsi="Tahoma" w:cs="Tahoma"/>
        <w:sz w:val="14"/>
      </w:rPr>
      <w:t>Bangunan</w:t>
    </w:r>
    <w:proofErr w:type="spellEnd"/>
    <w:r>
      <w:rPr>
        <w:rFonts w:ascii="Tahoma" w:hAnsi="Tahoma" w:cs="Tahoma"/>
        <w:sz w:val="14"/>
      </w:rPr>
      <w:t xml:space="preserve"> Taman </w:t>
    </w:r>
    <w:proofErr w:type="spellStart"/>
    <w:r>
      <w:rPr>
        <w:rFonts w:ascii="Tahoma" w:hAnsi="Tahoma" w:cs="Tahoma"/>
        <w:sz w:val="14"/>
      </w:rPr>
      <w:t>Senayan</w:t>
    </w:r>
    <w:proofErr w:type="spellEnd"/>
    <w:r>
      <w:rPr>
        <w:rFonts w:ascii="Tahoma" w:hAnsi="Tahoma" w:cs="Tahoma"/>
        <w:sz w:val="14"/>
      </w:rPr>
      <w:t xml:space="preserve"> </w:t>
    </w:r>
    <w:r>
      <w:rPr>
        <w:sz w:val="14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D4" w:rsidRDefault="00E31ED4">
      <w:r>
        <w:separator/>
      </w:r>
    </w:p>
  </w:footnote>
  <w:footnote w:type="continuationSeparator" w:id="0">
    <w:p w:rsidR="00E31ED4" w:rsidRDefault="00E3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5">
    <w:nsid w:val="131374FD"/>
    <w:multiLevelType w:val="hybridMultilevel"/>
    <w:tmpl w:val="B0B0E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7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9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0">
    <w:nsid w:val="2149343A"/>
    <w:multiLevelType w:val="hybridMultilevel"/>
    <w:tmpl w:val="08085A22"/>
    <w:lvl w:ilvl="0" w:tplc="DECA95DE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3FB2072C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1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2">
    <w:nsid w:val="267340E3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6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DEE0E27"/>
    <w:multiLevelType w:val="hybridMultilevel"/>
    <w:tmpl w:val="9362A806"/>
    <w:lvl w:ilvl="0" w:tplc="56F21C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9C7A96"/>
    <w:multiLevelType w:val="hybridMultilevel"/>
    <w:tmpl w:val="68A2A1C6"/>
    <w:lvl w:ilvl="0" w:tplc="AA40D1E2">
      <w:start w:val="1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1232DE3"/>
    <w:multiLevelType w:val="hybridMultilevel"/>
    <w:tmpl w:val="A2AE8700"/>
    <w:lvl w:ilvl="0" w:tplc="8D62841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2">
    <w:nsid w:val="484E2E8E"/>
    <w:multiLevelType w:val="hybridMultilevel"/>
    <w:tmpl w:val="A9CC6FE2"/>
    <w:lvl w:ilvl="0" w:tplc="BA5837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DA7D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788D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3A2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637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C0FD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4381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6DE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B2A9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4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5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5B5F6D"/>
    <w:multiLevelType w:val="multilevel"/>
    <w:tmpl w:val="6CBCD7C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28">
    <w:nsid w:val="6004513C"/>
    <w:multiLevelType w:val="hybridMultilevel"/>
    <w:tmpl w:val="BAEA38A8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0C25214">
      <w:start w:val="2"/>
      <w:numFmt w:val="upperLetter"/>
      <w:lvlText w:val="%3."/>
      <w:lvlJc w:val="left"/>
      <w:pPr>
        <w:tabs>
          <w:tab w:val="num" w:pos="3090"/>
        </w:tabs>
        <w:ind w:left="30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29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0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1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32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3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34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E220A6">
      <w:start w:val="1"/>
      <w:numFmt w:val="lowerLetter"/>
      <w:lvlText w:val="%2.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E67A9F"/>
    <w:multiLevelType w:val="hybridMultilevel"/>
    <w:tmpl w:val="F8B857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1"/>
  </w:num>
  <w:num w:numId="4">
    <w:abstractNumId w:val="11"/>
  </w:num>
  <w:num w:numId="5">
    <w:abstractNumId w:val="1"/>
  </w:num>
  <w:num w:numId="6">
    <w:abstractNumId w:val="21"/>
  </w:num>
  <w:num w:numId="7">
    <w:abstractNumId w:val="0"/>
  </w:num>
  <w:num w:numId="8">
    <w:abstractNumId w:val="15"/>
  </w:num>
  <w:num w:numId="9">
    <w:abstractNumId w:val="15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8"/>
  </w:num>
  <w:num w:numId="11">
    <w:abstractNumId w:val="9"/>
  </w:num>
  <w:num w:numId="12">
    <w:abstractNumId w:val="30"/>
  </w:num>
  <w:num w:numId="13">
    <w:abstractNumId w:val="4"/>
  </w:num>
  <w:num w:numId="14">
    <w:abstractNumId w:val="22"/>
  </w:num>
  <w:num w:numId="15">
    <w:abstractNumId w:val="24"/>
  </w:num>
  <w:num w:numId="16">
    <w:abstractNumId w:val="14"/>
  </w:num>
  <w:num w:numId="17">
    <w:abstractNumId w:val="27"/>
  </w:num>
  <w:num w:numId="18">
    <w:abstractNumId w:val="3"/>
  </w:num>
  <w:num w:numId="19">
    <w:abstractNumId w:val="33"/>
  </w:num>
  <w:num w:numId="20">
    <w:abstractNumId w:val="35"/>
  </w:num>
  <w:num w:numId="21">
    <w:abstractNumId w:val="7"/>
  </w:num>
  <w:num w:numId="22">
    <w:abstractNumId w:val="16"/>
  </w:num>
  <w:num w:numId="23">
    <w:abstractNumId w:val="25"/>
  </w:num>
  <w:num w:numId="24">
    <w:abstractNumId w:val="17"/>
  </w:num>
  <w:num w:numId="25">
    <w:abstractNumId w:val="29"/>
  </w:num>
  <w:num w:numId="26">
    <w:abstractNumId w:val="2"/>
  </w:num>
  <w:num w:numId="27">
    <w:abstractNumId w:val="34"/>
  </w:num>
  <w:num w:numId="28">
    <w:abstractNumId w:val="13"/>
  </w:num>
  <w:num w:numId="29">
    <w:abstractNumId w:val="32"/>
  </w:num>
  <w:num w:numId="30">
    <w:abstractNumId w:val="10"/>
  </w:num>
  <w:num w:numId="31">
    <w:abstractNumId w:val="36"/>
  </w:num>
  <w:num w:numId="32">
    <w:abstractNumId w:val="5"/>
  </w:num>
  <w:num w:numId="33">
    <w:abstractNumId w:val="20"/>
  </w:num>
  <w:num w:numId="34">
    <w:abstractNumId w:val="28"/>
  </w:num>
  <w:num w:numId="35">
    <w:abstractNumId w:val="18"/>
  </w:num>
  <w:num w:numId="36">
    <w:abstractNumId w:val="19"/>
  </w:num>
  <w:num w:numId="37">
    <w:abstractNumId w:val="2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7B"/>
    <w:rsid w:val="000343B1"/>
    <w:rsid w:val="00035047"/>
    <w:rsid w:val="00090918"/>
    <w:rsid w:val="00146F7B"/>
    <w:rsid w:val="00203B28"/>
    <w:rsid w:val="0029371F"/>
    <w:rsid w:val="003F7472"/>
    <w:rsid w:val="004F5418"/>
    <w:rsid w:val="005D4E23"/>
    <w:rsid w:val="005F667C"/>
    <w:rsid w:val="0063603D"/>
    <w:rsid w:val="00657EAB"/>
    <w:rsid w:val="006D6791"/>
    <w:rsid w:val="00712E30"/>
    <w:rsid w:val="00742EC8"/>
    <w:rsid w:val="007C44DD"/>
    <w:rsid w:val="00835B35"/>
    <w:rsid w:val="00845D7B"/>
    <w:rsid w:val="00893101"/>
    <w:rsid w:val="009B37F9"/>
    <w:rsid w:val="00A0457F"/>
    <w:rsid w:val="00A11A12"/>
    <w:rsid w:val="00AA33A2"/>
    <w:rsid w:val="00AC6C62"/>
    <w:rsid w:val="00B15243"/>
    <w:rsid w:val="00B46E6C"/>
    <w:rsid w:val="00BC3FB5"/>
    <w:rsid w:val="00C11B4B"/>
    <w:rsid w:val="00C91C72"/>
    <w:rsid w:val="00C94899"/>
    <w:rsid w:val="00CE5088"/>
    <w:rsid w:val="00CF55D9"/>
    <w:rsid w:val="00D3065D"/>
    <w:rsid w:val="00DA210F"/>
    <w:rsid w:val="00DF2690"/>
    <w:rsid w:val="00E11D0A"/>
    <w:rsid w:val="00E31ED4"/>
    <w:rsid w:val="00E37807"/>
    <w:rsid w:val="00E544EF"/>
    <w:rsid w:val="00F52318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40889-8FAA-4FA8-8605-4B4DD066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FC1270"/>
    <w:rPr>
      <w:b/>
      <w:bCs/>
    </w:rPr>
  </w:style>
  <w:style w:type="character" w:styleId="Emphasis">
    <w:name w:val="Emphasis"/>
    <w:uiPriority w:val="20"/>
    <w:qFormat/>
    <w:rsid w:val="00B46E6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A210F"/>
    <w:rPr>
      <w:rFonts w:ascii="Century Gothic" w:hAnsi="Century Gothic"/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5</cp:revision>
  <cp:lastPrinted>2006-03-03T07:26:00Z</cp:lastPrinted>
  <dcterms:created xsi:type="dcterms:W3CDTF">2015-06-15T15:10:00Z</dcterms:created>
  <dcterms:modified xsi:type="dcterms:W3CDTF">2015-06-15T15:29:00Z</dcterms:modified>
</cp:coreProperties>
</file>