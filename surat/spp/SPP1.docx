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B8" w:rsidRPr="00AE2EA5" w:rsidRDefault="001769AA" w:rsidP="005A0AB8">
      <w:pPr>
        <w:spacing w:after="0" w:line="240" w:lineRule="auto"/>
        <w:jc w:val="right"/>
        <w:rPr>
          <w:rFonts w:ascii="Verdana" w:hAnsi="Verdana" w:cs="Arial"/>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4914900</wp:posOffset>
                </wp:positionH>
                <wp:positionV relativeFrom="paragraph">
                  <wp:posOffset>0</wp:posOffset>
                </wp:positionV>
                <wp:extent cx="571500" cy="2286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0AB8" w:rsidRDefault="005A0AB8" w:rsidP="005A0AB8">
                            <w:r>
                              <w:t>PARAF FFF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87pt;margin-top:0;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JdfwIAAA4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" stroked="f">
                <v:textbox>
                  <w:txbxContent>
                    <w:p w:rsidR="005A0AB8" w:rsidRDefault="005A0AB8" w:rsidP="005A0AB8">
                      <w:r>
                        <w:t>PARAF FFF</w:t>
                      </w:r>
                    </w:p>
                  </w:txbxContent>
                </v:textbox>
              </v:shape>
            </w:pict>
          </mc:Fallback>
        </mc:AlternateContent>
      </w:r>
      <w:r w:rsidR="005A0AB8">
        <w:rPr>
          <w:rFonts w:ascii="Verdana" w:hAnsi="Verdana" w:cs="Arial"/>
          <w:sz w:val="16"/>
          <w:szCs w:val="16"/>
        </w:rPr>
        <w:t xml:space="preserve">          </w:t>
      </w:r>
    </w:p>
    <w:p w:rsidR="006B4150" w:rsidRDefault="006B4150" w:rsidP="005A0AB8">
      <w:pPr>
        <w:spacing w:after="0" w:line="240" w:lineRule="auto"/>
        <w:jc w:val="center"/>
        <w:rPr>
          <w:rFonts w:ascii="Verdana" w:hAnsi="Verdana" w:cs="Arial"/>
          <w:b/>
          <w:sz w:val="28"/>
          <w:szCs w:val="28"/>
        </w:rPr>
      </w:pPr>
      <w:r>
        <w:rPr>
          <w:noProof/>
        </w:rPr>
        <mc:AlternateContent>
          <mc:Choice Requires="wps">
            <w:drawing>
              <wp:anchor distT="0" distB="0" distL="114300" distR="114300" simplePos="0" relativeHeight="251657216" behindDoc="0" locked="0" layoutInCell="1" allowOverlap="1" wp14:anchorId="505DBF50" wp14:editId="378140DF">
                <wp:simplePos x="0" y="0"/>
                <wp:positionH relativeFrom="column">
                  <wp:posOffset>4861560</wp:posOffset>
                </wp:positionH>
                <wp:positionV relativeFrom="paragraph">
                  <wp:posOffset>90805</wp:posOffset>
                </wp:positionV>
                <wp:extent cx="1714500" cy="14859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85900"/>
                        </a:xfrm>
                        <a:prstGeom prst="rect">
                          <a:avLst/>
                        </a:prstGeom>
                        <a:solidFill>
                          <a:srgbClr val="FFFFFF"/>
                        </a:solidFill>
                        <a:ln w="9525">
                          <a:solidFill>
                            <a:srgbClr val="000000"/>
                          </a:solidFill>
                          <a:miter lim="800000"/>
                          <a:headEnd/>
                          <a:tailEnd/>
                        </a:ln>
                      </wps:spPr>
                      <wps:txbx>
                        <w:txbxContent>
                          <w:p w:rsidR="005A0AB8" w:rsidRDefault="005A0AB8" w:rsidP="005A0AB8">
                            <w:r>
                              <w:t>Pembeli        Koordinator</w:t>
                            </w:r>
                          </w:p>
                          <w:p w:rsidR="005A0AB8" w:rsidRDefault="001769AA" w:rsidP="005A0AB8">
                            <w:r>
                              <w:rPr>
                                <w:noProof/>
                              </w:rPr>
                              <w:drawing>
                                <wp:inline distT="0" distB="0" distL="0" distR="0" wp14:anchorId="0ED77227" wp14:editId="7A42F365">
                                  <wp:extent cx="483870" cy="23749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7580507D" wp14:editId="569CD3B4">
                                  <wp:extent cx="483870" cy="2374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p w:rsidR="005A0AB8" w:rsidRDefault="005A0AB8" w:rsidP="005A0AB8">
                            <w:r>
                              <w:t>Manager         Pimpinan</w:t>
                            </w:r>
                          </w:p>
                          <w:p w:rsidR="005A0AB8" w:rsidRPr="00904D3F" w:rsidRDefault="001769AA" w:rsidP="005A0AB8">
                            <w:r>
                              <w:rPr>
                                <w:noProof/>
                              </w:rPr>
                              <w:drawing>
                                <wp:inline distT="0" distB="0" distL="0" distR="0" wp14:anchorId="597289D0" wp14:editId="1A1DE035">
                                  <wp:extent cx="483870" cy="2374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072F1D76" wp14:editId="3589E0EE">
                                  <wp:extent cx="483870" cy="2374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382.8pt;margin-top:7.15pt;width:135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knKgIAAFgEAAAOAAAAZHJzL2Uyb0RvYy54bWysVNtu2zAMfR+wfxD0vtgO4r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">
                <v:textbox>
                  <w:txbxContent>
                    <w:p w:rsidR="005A0AB8" w:rsidRDefault="005A0AB8" w:rsidP="005A0AB8">
                      <w:proofErr w:type="spellStart"/>
                      <w:r>
                        <w:t>Pembeli</w:t>
                      </w:r>
                      <w:proofErr w:type="spellEnd"/>
                      <w:r>
                        <w:t xml:space="preserve">        </w:t>
                      </w:r>
                      <w:proofErr w:type="spellStart"/>
                      <w:r>
                        <w:t>Koordinator</w:t>
                      </w:r>
                      <w:proofErr w:type="spellEnd"/>
                    </w:p>
                    <w:p w:rsidR="005A0AB8" w:rsidRDefault="001769AA" w:rsidP="005A0AB8">
                      <w:r>
                        <w:rPr>
                          <w:noProof/>
                        </w:rPr>
                        <w:drawing>
                          <wp:inline distT="0" distB="0" distL="0" distR="0" wp14:anchorId="0ED77227" wp14:editId="7A42F365">
                            <wp:extent cx="483870" cy="23749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7580507D" wp14:editId="569CD3B4">
                            <wp:extent cx="483870" cy="2374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p w:rsidR="005A0AB8" w:rsidRDefault="005A0AB8" w:rsidP="005A0AB8">
                      <w:r>
                        <w:t xml:space="preserve">Manager         </w:t>
                      </w:r>
                      <w:proofErr w:type="spellStart"/>
                      <w:r>
                        <w:t>Pimpinan</w:t>
                      </w:r>
                      <w:proofErr w:type="spellEnd"/>
                    </w:p>
                    <w:p w:rsidR="005A0AB8" w:rsidRPr="00904D3F" w:rsidRDefault="001769AA" w:rsidP="005A0AB8">
                      <w:r>
                        <w:rPr>
                          <w:noProof/>
                        </w:rPr>
                        <w:drawing>
                          <wp:inline distT="0" distB="0" distL="0" distR="0" wp14:anchorId="597289D0" wp14:editId="1A1DE035">
                            <wp:extent cx="483870" cy="2374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r w:rsidR="005A0AB8">
                        <w:t xml:space="preserve">          </w:t>
                      </w:r>
                      <w:r>
                        <w:rPr>
                          <w:noProof/>
                        </w:rPr>
                        <w:drawing>
                          <wp:inline distT="0" distB="0" distL="0" distR="0" wp14:anchorId="072F1D76" wp14:editId="3589E0EE">
                            <wp:extent cx="483870" cy="2374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237490"/>
                                    </a:xfrm>
                                    <a:prstGeom prst="rect">
                                      <a:avLst/>
                                    </a:prstGeom>
                                    <a:noFill/>
                                    <a:ln>
                                      <a:noFill/>
                                    </a:ln>
                                  </pic:spPr>
                                </pic:pic>
                              </a:graphicData>
                            </a:graphic>
                          </wp:inline>
                        </w:drawing>
                      </w:r>
                    </w:p>
                  </w:txbxContent>
                </v:textbox>
              </v:shape>
            </w:pict>
          </mc:Fallback>
        </mc:AlternateContent>
      </w:r>
    </w:p>
    <w:p w:rsidR="006B4150" w:rsidRDefault="006B4150" w:rsidP="006B4150">
      <w:pPr>
        <w:spacing w:after="0" w:line="240" w:lineRule="auto"/>
        <w:rPr>
          <w:rFonts w:ascii="Verdana" w:hAnsi="Verdana" w:cs="Arial"/>
          <w:b/>
          <w:sz w:val="28"/>
          <w:szCs w:val="28"/>
        </w:rPr>
      </w:pPr>
    </w:p>
    <w:p w:rsidR="006B4150" w:rsidRDefault="006B4150" w:rsidP="006B4150">
      <w:pPr>
        <w:spacing w:after="0" w:line="240" w:lineRule="auto"/>
        <w:rPr>
          <w:rFonts w:ascii="Verdana" w:hAnsi="Verdana" w:cs="Arial"/>
          <w:b/>
          <w:sz w:val="28"/>
          <w:szCs w:val="28"/>
        </w:rPr>
      </w:pPr>
    </w:p>
    <w:p w:rsidR="005A0AB8" w:rsidRPr="000E4D6A" w:rsidRDefault="005A0AB8" w:rsidP="005A0AB8">
      <w:pPr>
        <w:spacing w:after="0" w:line="240" w:lineRule="auto"/>
        <w:jc w:val="center"/>
        <w:rPr>
          <w:rFonts w:ascii="Verdana" w:hAnsi="Verdana" w:cs="Arial"/>
          <w:b/>
          <w:sz w:val="28"/>
          <w:szCs w:val="28"/>
        </w:rPr>
      </w:pPr>
      <w:r w:rsidRPr="000E4D6A">
        <w:rPr>
          <w:rFonts w:ascii="Verdana" w:hAnsi="Verdana" w:cs="Arial"/>
          <w:b/>
          <w:sz w:val="28"/>
          <w:szCs w:val="28"/>
        </w:rPr>
        <w:t>SURAT PERSETUJUAN PEMBELIAN</w:t>
      </w:r>
    </w:p>
    <w:p w:rsidR="005A0AB8" w:rsidRPr="000E4D6A" w:rsidRDefault="005A0AB8" w:rsidP="005A0AB8">
      <w:pPr>
        <w:spacing w:after="0" w:line="240" w:lineRule="auto"/>
        <w:jc w:val="center"/>
        <w:rPr>
          <w:rFonts w:ascii="Verdana" w:hAnsi="Verdana" w:cs="Arial"/>
          <w:b/>
          <w:sz w:val="28"/>
          <w:szCs w:val="28"/>
        </w:rPr>
      </w:pPr>
      <w:r w:rsidRPr="000E4D6A">
        <w:rPr>
          <w:rFonts w:ascii="Verdana" w:hAnsi="Verdana" w:cs="Arial"/>
          <w:b/>
          <w:sz w:val="28"/>
          <w:szCs w:val="28"/>
        </w:rPr>
        <w:t>TANAH DAN BANGUNAN</w:t>
      </w:r>
    </w:p>
    <w:p w:rsidR="005A0AB8" w:rsidRPr="00662EA8" w:rsidRDefault="005A0AB8" w:rsidP="005A0AB8">
      <w:pPr>
        <w:spacing w:after="0" w:line="240" w:lineRule="auto"/>
        <w:jc w:val="center"/>
        <w:rPr>
          <w:rFonts w:ascii="Verdana" w:hAnsi="Verdana" w:cs="Arial"/>
          <w:b/>
          <w:sz w:val="24"/>
          <w:szCs w:val="24"/>
          <w:lang w:val="id-ID"/>
        </w:rPr>
      </w:pPr>
      <w:r w:rsidRPr="000E4D6A">
        <w:rPr>
          <w:rFonts w:ascii="Verdana" w:hAnsi="Verdana" w:cs="Arial"/>
          <w:b/>
          <w:sz w:val="24"/>
          <w:szCs w:val="24"/>
        </w:rPr>
        <w:t xml:space="preserve">PROYEK PERUMAHAN </w:t>
      </w:r>
      <w:r>
        <w:rPr>
          <w:rFonts w:ascii="Verdana" w:hAnsi="Verdana" w:cs="Arial"/>
          <w:b/>
          <w:sz w:val="24"/>
          <w:szCs w:val="24"/>
        </w:rPr>
        <w:t xml:space="preserve">GRAND BATAVIA </w:t>
      </w:r>
    </w:p>
    <w:p w:rsidR="005A0AB8" w:rsidRPr="000E4D6A" w:rsidRDefault="005A0AB8" w:rsidP="005A0AB8">
      <w:pPr>
        <w:spacing w:after="0" w:line="240" w:lineRule="auto"/>
        <w:jc w:val="center"/>
        <w:rPr>
          <w:rFonts w:ascii="Verdana" w:hAnsi="Verdana" w:cs="Arial"/>
          <w:b/>
          <w:sz w:val="16"/>
          <w:szCs w:val="16"/>
        </w:rPr>
      </w:pPr>
      <w:r>
        <w:rPr>
          <w:rFonts w:ascii="Verdana" w:hAnsi="Verdana" w:cs="Arial"/>
          <w:b/>
          <w:sz w:val="16"/>
          <w:szCs w:val="16"/>
        </w:rPr>
        <w:t xml:space="preserve">NOMOR : </w:t>
      </w:r>
      <w:r w:rsidR="00A250B5">
        <w:rPr>
          <w:rFonts w:ascii="Verdana" w:hAnsi="Verdana" w:cs="Arial"/>
          <w:b/>
          <w:sz w:val="16"/>
          <w:szCs w:val="16"/>
        </w:rPr>
        <w:t>${nomor_spp}</w:t>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rPr>
          <w:rFonts w:ascii="Verdana" w:hAnsi="Verdana" w:cs="Arial"/>
          <w:sz w:val="16"/>
          <w:szCs w:val="16"/>
        </w:rPr>
      </w:pPr>
      <w:r w:rsidRPr="00F055A4">
        <w:rPr>
          <w:rFonts w:ascii="Verdana" w:hAnsi="Verdana" w:cs="Arial"/>
          <w:sz w:val="16"/>
          <w:szCs w:val="16"/>
        </w:rPr>
        <w:t>Yang bertanda</w:t>
      </w:r>
      <w:r>
        <w:rPr>
          <w:rFonts w:ascii="Verdana" w:hAnsi="Verdana" w:cs="Arial"/>
          <w:sz w:val="16"/>
          <w:szCs w:val="16"/>
        </w:rPr>
        <w:t>-tangan di bawah ini :</w:t>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tbl>
      <w:tblPr>
        <w:tblW w:w="9180" w:type="dxa"/>
        <w:tblInd w:w="648" w:type="dxa"/>
        <w:tblLook w:val="01E0" w:firstRow="1" w:lastRow="1" w:firstColumn="1" w:lastColumn="1" w:noHBand="0" w:noVBand="0"/>
      </w:tblPr>
      <w:tblGrid>
        <w:gridCol w:w="2880"/>
        <w:gridCol w:w="360"/>
        <w:gridCol w:w="5940"/>
      </w:tblGrid>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Nama</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8D2204" w:rsidP="005A0AB8">
            <w:pPr>
              <w:spacing w:after="0" w:line="240" w:lineRule="auto"/>
              <w:jc w:val="both"/>
              <w:rPr>
                <w:rFonts w:ascii="Verdana" w:hAnsi="Verdana" w:cs="Arial"/>
                <w:sz w:val="16"/>
                <w:szCs w:val="16"/>
              </w:rPr>
            </w:pPr>
            <w:r>
              <w:rPr>
                <w:rFonts w:ascii="Verdana" w:hAnsi="Verdana" w:cs="Arial"/>
                <w:sz w:val="16"/>
                <w:szCs w:val="16"/>
              </w:rPr>
              <w:t>${nama}</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Alamat KTP</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3B4947" w:rsidP="008D2204">
            <w:pPr>
              <w:spacing w:after="0" w:line="240" w:lineRule="auto"/>
              <w:jc w:val="both"/>
              <w:rPr>
                <w:rFonts w:ascii="Verdana" w:hAnsi="Verdana" w:cs="Arial"/>
                <w:sz w:val="16"/>
                <w:szCs w:val="16"/>
              </w:rPr>
            </w:pPr>
            <w:r>
              <w:rPr>
                <w:rFonts w:ascii="Verdana" w:hAnsi="Verdana" w:cs="Arial"/>
                <w:sz w:val="16"/>
                <w:szCs w:val="16"/>
              </w:rPr>
              <w:t>${alamat_ktp_1</w:t>
            </w:r>
            <w:r w:rsidR="008D2204">
              <w:rPr>
                <w:rFonts w:ascii="Verdana" w:hAnsi="Verdana" w:cs="Arial"/>
                <w:sz w:val="16"/>
                <w:szCs w:val="16"/>
              </w:rPr>
              <w:t>}</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940" w:type="dxa"/>
            <w:shd w:val="clear" w:color="auto" w:fill="auto"/>
          </w:tcPr>
          <w:p w:rsidR="005A0AB8" w:rsidRPr="002A5042" w:rsidRDefault="005A0AB8" w:rsidP="005A0AB8">
            <w:pPr>
              <w:spacing w:after="0" w:line="240" w:lineRule="auto"/>
              <w:jc w:val="both"/>
              <w:rPr>
                <w:rFonts w:ascii="Verdana" w:hAnsi="Verdana" w:cs="Arial"/>
                <w:sz w:val="16"/>
                <w:szCs w:val="16"/>
              </w:rPr>
            </w:pP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Alamat Surat Menyurat</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3B4947" w:rsidP="005A0AB8">
            <w:pPr>
              <w:spacing w:after="0" w:line="240" w:lineRule="auto"/>
              <w:jc w:val="both"/>
              <w:rPr>
                <w:rFonts w:ascii="Verdana" w:hAnsi="Verdana" w:cs="Arial"/>
                <w:sz w:val="16"/>
                <w:szCs w:val="16"/>
              </w:rPr>
            </w:pPr>
            <w:r>
              <w:rPr>
                <w:rFonts w:ascii="Verdana" w:hAnsi="Verdana" w:cs="Arial"/>
                <w:sz w:val="16"/>
                <w:szCs w:val="16"/>
              </w:rPr>
              <w:t>${alamat_surat_2}</w:t>
            </w: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940" w:type="dxa"/>
            <w:shd w:val="clear" w:color="auto" w:fill="auto"/>
          </w:tcPr>
          <w:p w:rsidR="005A0AB8" w:rsidRPr="002A5042" w:rsidRDefault="005A0AB8" w:rsidP="005A0AB8">
            <w:pPr>
              <w:spacing w:after="0" w:line="240" w:lineRule="auto"/>
              <w:jc w:val="both"/>
              <w:rPr>
                <w:rFonts w:ascii="Verdana" w:hAnsi="Verdana" w:cs="Arial"/>
                <w:sz w:val="16"/>
                <w:szCs w:val="16"/>
              </w:rPr>
            </w:pPr>
          </w:p>
        </w:tc>
      </w:tr>
      <w:tr w:rsidR="005A0AB8" w:rsidRPr="002A5042" w:rsidTr="005A0AB8">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Pr>
                <w:rFonts w:ascii="Verdana" w:hAnsi="Verdana" w:cs="Arial"/>
                <w:sz w:val="16"/>
                <w:szCs w:val="16"/>
              </w:rPr>
              <w:t>Alamat Email</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Pr>
                <w:rFonts w:ascii="Verdana" w:hAnsi="Verdana" w:cs="Arial"/>
                <w:sz w:val="16"/>
                <w:szCs w:val="16"/>
              </w:rPr>
              <w:t>:</w:t>
            </w:r>
          </w:p>
        </w:tc>
        <w:tc>
          <w:tcPr>
            <w:tcW w:w="5940" w:type="dxa"/>
            <w:shd w:val="clear" w:color="auto" w:fill="auto"/>
          </w:tcPr>
          <w:p w:rsidR="005A0AB8" w:rsidRPr="002A5042" w:rsidRDefault="008D2204" w:rsidP="003B4947">
            <w:pPr>
              <w:spacing w:after="0" w:line="240" w:lineRule="auto"/>
              <w:jc w:val="both"/>
              <w:rPr>
                <w:rFonts w:ascii="Verdana" w:hAnsi="Verdana" w:cs="Arial"/>
                <w:sz w:val="16"/>
                <w:szCs w:val="16"/>
              </w:rPr>
            </w:pPr>
            <w:r>
              <w:rPr>
                <w:rFonts w:ascii="Verdana" w:hAnsi="Verdana" w:cs="Arial"/>
                <w:sz w:val="16"/>
                <w:szCs w:val="16"/>
              </w:rPr>
              <w:t>${</w:t>
            </w:r>
            <w:r w:rsidR="00313272">
              <w:rPr>
                <w:rFonts w:ascii="Verdana" w:hAnsi="Verdana" w:cs="Arial"/>
                <w:sz w:val="16"/>
                <w:szCs w:val="16"/>
              </w:rPr>
              <w:t>alamat_email}</w:t>
            </w:r>
          </w:p>
        </w:tc>
      </w:tr>
      <w:tr w:rsidR="005A0AB8" w:rsidRPr="002A5042" w:rsidTr="005A0AB8">
        <w:tc>
          <w:tcPr>
            <w:tcW w:w="2880" w:type="dxa"/>
            <w:shd w:val="clear" w:color="auto" w:fill="auto"/>
          </w:tcPr>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Nomor Telepon/HP</w:t>
            </w:r>
          </w:p>
        </w:tc>
        <w:tc>
          <w:tcPr>
            <w:tcW w:w="360" w:type="dxa"/>
            <w:shd w:val="clear" w:color="auto" w:fill="auto"/>
          </w:tcPr>
          <w:p w:rsidR="005A0AB8" w:rsidRDefault="00850882" w:rsidP="005A0AB8">
            <w:pPr>
              <w:spacing w:after="0" w:line="240" w:lineRule="auto"/>
              <w:jc w:val="center"/>
              <w:rPr>
                <w:rFonts w:ascii="Verdana" w:hAnsi="Verdana" w:cs="Arial"/>
                <w:sz w:val="16"/>
                <w:szCs w:val="16"/>
              </w:rPr>
            </w:pPr>
            <w:r>
              <w:rPr>
                <w:rFonts w:ascii="Verdana" w:hAnsi="Verdana" w:cs="Arial"/>
                <w:sz w:val="16"/>
                <w:szCs w:val="16"/>
              </w:rPr>
              <w:t>:</w:t>
            </w:r>
          </w:p>
        </w:tc>
        <w:tc>
          <w:tcPr>
            <w:tcW w:w="5940" w:type="dxa"/>
            <w:shd w:val="clear" w:color="auto" w:fill="auto"/>
          </w:tcPr>
          <w:p w:rsidR="005A0AB8" w:rsidRPr="002A5042" w:rsidRDefault="00313272" w:rsidP="005A0AB8">
            <w:pPr>
              <w:spacing w:after="0" w:line="240" w:lineRule="auto"/>
              <w:jc w:val="both"/>
              <w:rPr>
                <w:rFonts w:ascii="Verdana" w:hAnsi="Verdana" w:cs="Arial"/>
                <w:sz w:val="16"/>
                <w:szCs w:val="16"/>
              </w:rPr>
            </w:pPr>
            <w:r>
              <w:rPr>
                <w:rFonts w:ascii="Verdana" w:hAnsi="Verdana" w:cs="Arial"/>
                <w:sz w:val="16"/>
                <w:szCs w:val="16"/>
              </w:rPr>
              <w:t>${telepon}</w:t>
            </w:r>
          </w:p>
        </w:tc>
      </w:tr>
      <w:tr w:rsidR="005A0AB8" w:rsidRPr="002A5042" w:rsidTr="005A0AB8">
        <w:tc>
          <w:tcPr>
            <w:tcW w:w="2880" w:type="dxa"/>
            <w:shd w:val="clear" w:color="auto" w:fill="auto"/>
          </w:tcPr>
          <w:p w:rsidR="005A0AB8" w:rsidRPr="002A5042" w:rsidRDefault="005A0AB8" w:rsidP="005A0AB8">
            <w:pPr>
              <w:spacing w:after="0" w:line="240" w:lineRule="auto"/>
              <w:rPr>
                <w:rFonts w:ascii="Verdana" w:hAnsi="Verdana" w:cs="Arial"/>
                <w:sz w:val="16"/>
                <w:szCs w:val="16"/>
              </w:rPr>
            </w:pPr>
            <w:r w:rsidRPr="002A5042">
              <w:rPr>
                <w:rFonts w:ascii="Verdana" w:hAnsi="Verdana" w:cs="Arial"/>
                <w:sz w:val="16"/>
                <w:szCs w:val="16"/>
              </w:rPr>
              <w:t>Nomor NPWP</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940" w:type="dxa"/>
            <w:shd w:val="clear" w:color="auto" w:fill="auto"/>
          </w:tcPr>
          <w:p w:rsidR="005A0AB8" w:rsidRPr="002A5042" w:rsidRDefault="00313272" w:rsidP="005A0AB8">
            <w:pPr>
              <w:spacing w:after="0" w:line="240" w:lineRule="auto"/>
              <w:jc w:val="both"/>
              <w:rPr>
                <w:rFonts w:ascii="Verdana" w:hAnsi="Verdana" w:cs="Arial"/>
                <w:sz w:val="16"/>
                <w:szCs w:val="16"/>
              </w:rPr>
            </w:pPr>
            <w:r>
              <w:rPr>
                <w:rFonts w:ascii="Verdana" w:hAnsi="Verdana" w:cs="Arial"/>
                <w:sz w:val="16"/>
                <w:szCs w:val="16"/>
              </w:rPr>
              <w:t>${npwp}</w:t>
            </w:r>
          </w:p>
        </w:tc>
      </w:tr>
    </w:tbl>
    <w:p w:rsidR="005A0AB8"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p>
    <w:tbl>
      <w:tblPr>
        <w:tblW w:w="2219" w:type="dxa"/>
        <w:tblInd w:w="1008" w:type="dxa"/>
        <w:tblLook w:val="01E0" w:firstRow="1" w:lastRow="1" w:firstColumn="1" w:lastColumn="1" w:noHBand="0" w:noVBand="0"/>
      </w:tblPr>
      <w:tblGrid>
        <w:gridCol w:w="1407"/>
        <w:gridCol w:w="520"/>
        <w:gridCol w:w="1809"/>
        <w:gridCol w:w="535"/>
      </w:tblGrid>
      <w:tr w:rsidR="005A0AB8" w:rsidRPr="002A5042" w:rsidTr="005A0AB8">
        <w:tc>
          <w:tcPr>
            <w:tcW w:w="360" w:type="dxa"/>
            <w:tcBorders>
              <w:top w:val="single" w:sz="4" w:space="0" w:color="auto"/>
              <w:left w:val="single" w:sz="4" w:space="0" w:color="auto"/>
              <w:bottom w:val="single" w:sz="4" w:space="0" w:color="auto"/>
              <w:right w:val="single" w:sz="4" w:space="0" w:color="auto"/>
            </w:tcBorders>
            <w:shd w:val="clear" w:color="auto" w:fill="auto"/>
          </w:tcPr>
          <w:p w:rsidR="005A0AB8" w:rsidRPr="002A5042" w:rsidRDefault="00E87D01" w:rsidP="005A0AB8">
            <w:pPr>
              <w:spacing w:after="0" w:line="240" w:lineRule="auto"/>
              <w:jc w:val="center"/>
              <w:rPr>
                <w:rFonts w:ascii="Verdana" w:hAnsi="Verdana" w:cs="Arial"/>
                <w:sz w:val="16"/>
                <w:szCs w:val="16"/>
              </w:rPr>
            </w:pPr>
            <w:r>
              <w:rPr>
                <w:rFonts w:ascii="Verdana" w:hAnsi="Verdana" w:cs="Arial"/>
                <w:sz w:val="16"/>
                <w:szCs w:val="16"/>
              </w:rPr>
              <w:t>${status_pkp}</w:t>
            </w:r>
          </w:p>
        </w:tc>
        <w:tc>
          <w:tcPr>
            <w:tcW w:w="520" w:type="dxa"/>
            <w:tcBorders>
              <w:left w:val="single" w:sz="4" w:space="0" w:color="auto"/>
              <w:right w:val="single" w:sz="4" w:space="0" w:color="auto"/>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PKP</w:t>
            </w:r>
          </w:p>
        </w:tc>
        <w:tc>
          <w:tcPr>
            <w:tcW w:w="393" w:type="dxa"/>
            <w:tcBorders>
              <w:top w:val="single" w:sz="4" w:space="0" w:color="auto"/>
              <w:left w:val="single" w:sz="4" w:space="0" w:color="auto"/>
              <w:bottom w:val="single" w:sz="4" w:space="0" w:color="auto"/>
              <w:right w:val="single" w:sz="4" w:space="0" w:color="auto"/>
            </w:tcBorders>
            <w:shd w:val="clear" w:color="auto" w:fill="auto"/>
          </w:tcPr>
          <w:p w:rsidR="005A0AB8" w:rsidRPr="002A5042" w:rsidRDefault="00E87D01" w:rsidP="008D2204">
            <w:pPr>
              <w:spacing w:after="0" w:line="240" w:lineRule="auto"/>
              <w:jc w:val="center"/>
              <w:rPr>
                <w:rFonts w:ascii="Verdana" w:hAnsi="Verdana" w:cs="Arial"/>
                <w:sz w:val="16"/>
                <w:szCs w:val="16"/>
              </w:rPr>
            </w:pPr>
            <w:r>
              <w:rPr>
                <w:rFonts w:ascii="Verdana" w:hAnsi="Verdana" w:cs="Arial"/>
                <w:sz w:val="16"/>
                <w:szCs w:val="16"/>
              </w:rPr>
              <w:t>${status_non_pkp</w:t>
            </w:r>
            <w:r w:rsidR="008D2204">
              <w:rPr>
                <w:rFonts w:ascii="Verdana" w:hAnsi="Verdana" w:cs="Arial"/>
                <w:sz w:val="16"/>
                <w:szCs w:val="16"/>
              </w:rPr>
              <w:t>}</w:t>
            </w:r>
          </w:p>
        </w:tc>
        <w:tc>
          <w:tcPr>
            <w:tcW w:w="946" w:type="dxa"/>
            <w:tcBorders>
              <w:left w:val="single" w:sz="4" w:space="0" w:color="auto"/>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No</w:t>
            </w:r>
            <w:r>
              <w:rPr>
                <w:rFonts w:ascii="Verdana" w:hAnsi="Verdana" w:cs="Arial"/>
                <w:sz w:val="16"/>
                <w:szCs w:val="16"/>
              </w:rPr>
              <w:t>n</w:t>
            </w:r>
            <w:r w:rsidRPr="002A5042">
              <w:rPr>
                <w:rFonts w:ascii="Verdana" w:hAnsi="Verdana" w:cs="Arial"/>
                <w:sz w:val="16"/>
                <w:szCs w:val="16"/>
              </w:rPr>
              <w:t xml:space="preserve"> PKP</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Dengan in</w:t>
      </w:r>
      <w:r>
        <w:rPr>
          <w:rFonts w:ascii="Verdana" w:hAnsi="Verdana" w:cs="Arial"/>
          <w:sz w:val="16"/>
          <w:szCs w:val="16"/>
        </w:rPr>
        <w:t xml:space="preserve">i menyetujui untuk membeli TANAH dan </w:t>
      </w:r>
      <w:r w:rsidRPr="00F055A4">
        <w:rPr>
          <w:rFonts w:ascii="Verdana" w:hAnsi="Verdana" w:cs="Arial"/>
          <w:sz w:val="16"/>
          <w:szCs w:val="16"/>
        </w:rPr>
        <w:t>B</w:t>
      </w:r>
      <w:r>
        <w:rPr>
          <w:rFonts w:ascii="Verdana" w:hAnsi="Verdana" w:cs="Arial"/>
          <w:sz w:val="16"/>
          <w:szCs w:val="16"/>
        </w:rPr>
        <w:t>ANGUNAN yang terletak di Grand Batavia  :</w:t>
      </w:r>
      <w:r>
        <w:rPr>
          <w:rFonts w:ascii="Verdana" w:hAnsi="Verdana" w:cs="Arial"/>
          <w:sz w:val="16"/>
          <w:szCs w:val="16"/>
        </w:rPr>
        <w:tab/>
      </w:r>
      <w:r>
        <w:rPr>
          <w:rFonts w:ascii="Verdana" w:hAnsi="Verdana" w:cs="Arial"/>
          <w:sz w:val="16"/>
          <w:szCs w:val="16"/>
        </w:rPr>
        <w:tab/>
      </w:r>
      <w:r>
        <w:rPr>
          <w:rFonts w:ascii="Verdana" w:hAnsi="Verdana" w:cs="Arial"/>
          <w:sz w:val="16"/>
          <w:szCs w:val="16"/>
        </w:rPr>
        <w:tab/>
      </w:r>
    </w:p>
    <w:tbl>
      <w:tblPr>
        <w:tblW w:w="8640" w:type="dxa"/>
        <w:tblInd w:w="648" w:type="dxa"/>
        <w:tblLayout w:type="fixed"/>
        <w:tblLook w:val="01E0" w:firstRow="1" w:lastRow="1" w:firstColumn="1" w:lastColumn="1" w:noHBand="0" w:noVBand="0"/>
      </w:tblPr>
      <w:tblGrid>
        <w:gridCol w:w="2880"/>
        <w:gridCol w:w="360"/>
        <w:gridCol w:w="1080"/>
        <w:gridCol w:w="1620"/>
        <w:gridCol w:w="720"/>
        <w:gridCol w:w="609"/>
        <w:gridCol w:w="1371"/>
      </w:tblGrid>
      <w:tr w:rsidR="005A0AB8" w:rsidRPr="002A5042" w:rsidTr="005A0AB8">
        <w:trPr>
          <w:gridAfter w:val="1"/>
          <w:wAfter w:w="1371" w:type="dxa"/>
        </w:trPr>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Blok/Nomor</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4029" w:type="dxa"/>
            <w:gridSpan w:val="4"/>
            <w:shd w:val="clear" w:color="auto" w:fill="auto"/>
          </w:tcPr>
          <w:p w:rsidR="005A0AB8" w:rsidRPr="002A5042" w:rsidRDefault="00E87D01" w:rsidP="008D2204">
            <w:pPr>
              <w:spacing w:after="0" w:line="240" w:lineRule="auto"/>
              <w:jc w:val="both"/>
              <w:rPr>
                <w:rFonts w:ascii="Verdana" w:hAnsi="Verdana" w:cs="Arial"/>
                <w:sz w:val="16"/>
                <w:szCs w:val="16"/>
              </w:rPr>
            </w:pPr>
            <w:r>
              <w:rPr>
                <w:rFonts w:ascii="Verdana" w:hAnsi="Verdana" w:cs="Arial"/>
                <w:sz w:val="16"/>
                <w:szCs w:val="16"/>
              </w:rPr>
              <w:t>${kode_blok</w:t>
            </w:r>
            <w:r w:rsidR="008D2204">
              <w:rPr>
                <w:rFonts w:ascii="Verdana" w:hAnsi="Verdana" w:cs="Arial"/>
                <w:sz w:val="16"/>
                <w:szCs w:val="16"/>
              </w:rPr>
              <w:t>}</w:t>
            </w:r>
          </w:p>
        </w:tc>
      </w:tr>
      <w:tr w:rsidR="005A0AB8" w:rsidRPr="002A5042" w:rsidTr="005A0AB8">
        <w:trPr>
          <w:gridAfter w:val="1"/>
          <w:wAfter w:w="1371" w:type="dxa"/>
        </w:trPr>
        <w:tc>
          <w:tcPr>
            <w:tcW w:w="288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Tipe Bangunan</w:t>
            </w:r>
          </w:p>
        </w:tc>
        <w:tc>
          <w:tcPr>
            <w:tcW w:w="360"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4029" w:type="dxa"/>
            <w:gridSpan w:val="4"/>
            <w:shd w:val="clear" w:color="auto" w:fill="auto"/>
          </w:tcPr>
          <w:p w:rsidR="005A0AB8" w:rsidRPr="002A5042" w:rsidRDefault="00E87D01" w:rsidP="008D2204">
            <w:pPr>
              <w:spacing w:after="0" w:line="240" w:lineRule="auto"/>
              <w:jc w:val="both"/>
              <w:rPr>
                <w:rFonts w:ascii="Verdana" w:hAnsi="Verdana" w:cs="Arial"/>
                <w:sz w:val="16"/>
                <w:szCs w:val="16"/>
              </w:rPr>
            </w:pPr>
            <w:r>
              <w:rPr>
                <w:rFonts w:ascii="Verdana" w:hAnsi="Verdana" w:cs="Arial"/>
                <w:sz w:val="16"/>
                <w:szCs w:val="16"/>
              </w:rPr>
              <w:t>${tipe</w:t>
            </w:r>
            <w:r w:rsidR="008D2204">
              <w:rPr>
                <w:rFonts w:ascii="Verdana" w:hAnsi="Verdana" w:cs="Arial"/>
                <w:sz w:val="16"/>
                <w:szCs w:val="16"/>
              </w:rPr>
              <w:t>}</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Luas Tanah</w:t>
            </w:r>
          </w:p>
        </w:tc>
        <w:tc>
          <w:tcPr>
            <w:tcW w:w="360" w:type="dxa"/>
            <w:tcBorders>
              <w:top w:val="nil"/>
              <w:left w:val="nil"/>
              <w:bottom w:val="nil"/>
              <w:right w:val="nil"/>
            </w:tcBorders>
            <w:shd w:val="clear" w:color="auto" w:fill="auto"/>
          </w:tcPr>
          <w:p w:rsidR="005A0AB8" w:rsidRPr="002A5042" w:rsidRDefault="005A0AB8" w:rsidP="008D2204">
            <w:pPr>
              <w:spacing w:after="0" w:line="240" w:lineRule="auto"/>
              <w:rPr>
                <w:rFonts w:ascii="Verdana" w:hAnsi="Verdana" w:cs="Arial"/>
                <w:sz w:val="16"/>
                <w:szCs w:val="16"/>
              </w:rPr>
            </w:pPr>
            <w:r w:rsidRPr="002A5042">
              <w:rPr>
                <w:rFonts w:ascii="Verdana" w:hAnsi="Verdana" w:cs="Arial"/>
                <w:sz w:val="16"/>
                <w:szCs w:val="16"/>
              </w:rPr>
              <w:t>:</w:t>
            </w:r>
          </w:p>
        </w:tc>
        <w:tc>
          <w:tcPr>
            <w:tcW w:w="1080" w:type="dxa"/>
            <w:tcBorders>
              <w:top w:val="nil"/>
              <w:left w:val="nil"/>
              <w:bottom w:val="nil"/>
              <w:right w:val="nil"/>
            </w:tcBorders>
            <w:shd w:val="clear" w:color="auto" w:fill="auto"/>
          </w:tcPr>
          <w:p w:rsidR="005A0AB8" w:rsidRPr="002A5042" w:rsidRDefault="00E87D01" w:rsidP="008D2204">
            <w:pPr>
              <w:spacing w:after="0" w:line="240" w:lineRule="auto"/>
              <w:jc w:val="both"/>
              <w:rPr>
                <w:rFonts w:ascii="Verdana" w:hAnsi="Verdana" w:cs="Arial"/>
                <w:sz w:val="16"/>
                <w:szCs w:val="16"/>
                <w:vertAlign w:val="superscript"/>
              </w:rPr>
            </w:pPr>
            <w:r>
              <w:rPr>
                <w:rFonts w:ascii="Verdana" w:hAnsi="Verdana" w:cs="Arial"/>
                <w:sz w:val="16"/>
                <w:szCs w:val="16"/>
              </w:rPr>
              <w:t>${luas_tanah</w:t>
            </w:r>
            <w:r w:rsidR="008D2204">
              <w:rPr>
                <w:rFonts w:ascii="Verdana" w:hAnsi="Verdana" w:cs="Arial"/>
                <w:sz w:val="16"/>
                <w:szCs w:val="16"/>
              </w:rPr>
              <w:t>}</w:t>
            </w:r>
            <w:r w:rsidR="005A0AB8" w:rsidRPr="002A5042">
              <w:rPr>
                <w:rFonts w:ascii="Verdana" w:hAnsi="Verdana" w:cs="Arial"/>
                <w:sz w:val="16"/>
                <w:szCs w:val="16"/>
              </w:rPr>
              <w:t xml:space="preserve"> M</w:t>
            </w:r>
            <w:r w:rsidR="005A0AB8" w:rsidRPr="002A5042">
              <w:rPr>
                <w:rFonts w:ascii="Verdana" w:hAnsi="Verdana" w:cs="Arial"/>
                <w:sz w:val="16"/>
                <w:szCs w:val="16"/>
                <w:vertAlign w:val="superscript"/>
              </w:rPr>
              <w:t>2</w:t>
            </w: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Luas Bangunan</w:t>
            </w:r>
          </w:p>
        </w:tc>
        <w:tc>
          <w:tcPr>
            <w:tcW w:w="2700" w:type="dxa"/>
            <w:gridSpan w:val="3"/>
            <w:tcBorders>
              <w:top w:val="nil"/>
              <w:left w:val="nil"/>
              <w:bottom w:val="nil"/>
              <w:right w:val="nil"/>
            </w:tcBorders>
            <w:shd w:val="clear" w:color="auto" w:fill="auto"/>
          </w:tcPr>
          <w:p w:rsidR="005A0AB8" w:rsidRPr="002A5042" w:rsidRDefault="005A0AB8" w:rsidP="00E87D01">
            <w:pPr>
              <w:spacing w:after="0" w:line="240" w:lineRule="auto"/>
              <w:jc w:val="both"/>
              <w:rPr>
                <w:rFonts w:ascii="Verdana" w:hAnsi="Verdana" w:cs="Arial"/>
                <w:sz w:val="16"/>
                <w:szCs w:val="16"/>
                <w:vertAlign w:val="superscript"/>
              </w:rPr>
            </w:pPr>
            <w:r w:rsidRPr="002A5042">
              <w:rPr>
                <w:rFonts w:ascii="Verdana" w:hAnsi="Verdana" w:cs="Arial"/>
                <w:sz w:val="16"/>
                <w:szCs w:val="16"/>
              </w:rPr>
              <w:t xml:space="preserve">: </w:t>
            </w:r>
            <w:r w:rsidR="00267A4B">
              <w:rPr>
                <w:rFonts w:ascii="Verdana" w:hAnsi="Verdana" w:cs="Arial"/>
                <w:sz w:val="16"/>
                <w:szCs w:val="16"/>
              </w:rPr>
              <w:t>${</w:t>
            </w:r>
            <w:r w:rsidR="00E87D01">
              <w:rPr>
                <w:rFonts w:ascii="Verdana" w:hAnsi="Verdana" w:cs="Arial"/>
                <w:sz w:val="16"/>
                <w:szCs w:val="16"/>
              </w:rPr>
              <w:t>luas_bangunan</w:t>
            </w:r>
            <w:r w:rsidR="00267A4B">
              <w:rPr>
                <w:rFonts w:ascii="Verdana" w:hAnsi="Verdana" w:cs="Arial"/>
                <w:sz w:val="16"/>
                <w:szCs w:val="16"/>
              </w:rPr>
              <w:t>}</w:t>
            </w:r>
            <w:r w:rsidRPr="002A5042">
              <w:rPr>
                <w:rFonts w:ascii="Verdana" w:hAnsi="Verdana" w:cs="Arial"/>
                <w:sz w:val="16"/>
                <w:szCs w:val="16"/>
              </w:rPr>
              <w:t xml:space="preserve"> M</w:t>
            </w:r>
            <w:r w:rsidRPr="002A5042">
              <w:rPr>
                <w:rFonts w:ascii="Verdana" w:hAnsi="Verdana" w:cs="Arial"/>
                <w:sz w:val="16"/>
                <w:szCs w:val="16"/>
                <w:vertAlign w:val="superscript"/>
              </w:rPr>
              <w:t>2</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5A0AB8">
            <w:pPr>
              <w:spacing w:after="0" w:line="240" w:lineRule="auto"/>
              <w:rPr>
                <w:rFonts w:ascii="Verdana" w:hAnsi="Verdana" w:cs="Arial"/>
                <w:sz w:val="16"/>
                <w:szCs w:val="16"/>
              </w:rPr>
            </w:pPr>
            <w:r w:rsidRPr="002A5042">
              <w:rPr>
                <w:rFonts w:ascii="Verdana" w:hAnsi="Verdana" w:cs="Arial"/>
                <w:sz w:val="16"/>
                <w:szCs w:val="16"/>
              </w:rPr>
              <w:t>Harga Tanah dan Bangunan</w:t>
            </w:r>
          </w:p>
        </w:tc>
        <w:tc>
          <w:tcPr>
            <w:tcW w:w="360" w:type="dxa"/>
            <w:tcBorders>
              <w:top w:val="nil"/>
              <w:left w:val="nil"/>
              <w:bottom w:val="nil"/>
              <w:right w:val="nil"/>
            </w:tcBorders>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10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7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xml:space="preserve">: Rp. </w:t>
            </w:r>
          </w:p>
        </w:tc>
        <w:tc>
          <w:tcPr>
            <w:tcW w:w="1980" w:type="dxa"/>
            <w:gridSpan w:val="2"/>
            <w:tcBorders>
              <w:top w:val="nil"/>
              <w:left w:val="nil"/>
              <w:bottom w:val="nil"/>
              <w:right w:val="nil"/>
            </w:tcBorders>
            <w:shd w:val="clear" w:color="auto" w:fill="auto"/>
          </w:tcPr>
          <w:p w:rsidR="005A0AB8" w:rsidRPr="002A5042" w:rsidRDefault="00E87D01" w:rsidP="00267A4B">
            <w:pPr>
              <w:spacing w:after="0" w:line="240" w:lineRule="auto"/>
              <w:jc w:val="right"/>
              <w:rPr>
                <w:rFonts w:ascii="Verdana" w:hAnsi="Verdana" w:cs="Arial"/>
                <w:sz w:val="16"/>
                <w:szCs w:val="16"/>
              </w:rPr>
            </w:pPr>
            <w:r>
              <w:rPr>
                <w:rFonts w:ascii="Verdana" w:hAnsi="Verdana" w:cs="Arial"/>
                <w:sz w:val="16"/>
                <w:szCs w:val="16"/>
              </w:rPr>
              <w:t>${harga</w:t>
            </w:r>
            <w:r w:rsidR="00267A4B">
              <w:rPr>
                <w:rFonts w:ascii="Verdana" w:hAnsi="Verdana" w:cs="Arial"/>
                <w:sz w:val="16"/>
                <w:szCs w:val="16"/>
              </w:rPr>
              <w:t>}</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E87D01">
            <w:pPr>
              <w:spacing w:after="0" w:line="240" w:lineRule="auto"/>
              <w:jc w:val="both"/>
              <w:rPr>
                <w:rFonts w:ascii="Verdana" w:hAnsi="Verdana" w:cs="Arial"/>
                <w:sz w:val="16"/>
                <w:szCs w:val="16"/>
              </w:rPr>
            </w:pPr>
            <w:r w:rsidRPr="002A5042">
              <w:rPr>
                <w:rFonts w:ascii="Verdana" w:hAnsi="Verdana" w:cs="Arial"/>
                <w:sz w:val="16"/>
                <w:szCs w:val="16"/>
              </w:rPr>
              <w:t xml:space="preserve">Potongan </w:t>
            </w:r>
            <w:r w:rsidR="00E87D01">
              <w:rPr>
                <w:rFonts w:ascii="Verdana" w:hAnsi="Verdana" w:cs="Arial"/>
                <w:sz w:val="16"/>
                <w:szCs w:val="16"/>
              </w:rPr>
              <w:t>${prosen_potongan</w:t>
            </w:r>
            <w:r w:rsidR="00DF190C">
              <w:rPr>
                <w:rFonts w:ascii="Verdana" w:hAnsi="Verdana" w:cs="Arial"/>
                <w:sz w:val="16"/>
                <w:szCs w:val="16"/>
              </w:rPr>
              <w:t>}</w:t>
            </w:r>
            <w:r w:rsidRPr="002A5042">
              <w:rPr>
                <w:rFonts w:ascii="Verdana" w:hAnsi="Verdana" w:cs="Arial"/>
                <w:sz w:val="16"/>
                <w:szCs w:val="16"/>
              </w:rPr>
              <w:t xml:space="preserve"> %</w:t>
            </w:r>
          </w:p>
        </w:tc>
        <w:tc>
          <w:tcPr>
            <w:tcW w:w="36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0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7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80" w:type="dxa"/>
            <w:gridSpan w:val="2"/>
            <w:tcBorders>
              <w:top w:val="nil"/>
              <w:left w:val="nil"/>
              <w:bottom w:val="nil"/>
              <w:right w:val="nil"/>
            </w:tcBorders>
            <w:shd w:val="clear" w:color="auto" w:fill="auto"/>
          </w:tcPr>
          <w:p w:rsidR="005A0AB8" w:rsidRPr="002A5042" w:rsidRDefault="00E87D01" w:rsidP="00267A4B">
            <w:pPr>
              <w:spacing w:after="0" w:line="240" w:lineRule="auto"/>
              <w:jc w:val="right"/>
              <w:rPr>
                <w:rFonts w:ascii="Verdana" w:hAnsi="Verdana" w:cs="Arial"/>
                <w:sz w:val="16"/>
                <w:szCs w:val="16"/>
              </w:rPr>
            </w:pPr>
            <w:r>
              <w:rPr>
                <w:rFonts w:ascii="Verdana" w:hAnsi="Verdana" w:cs="Arial"/>
                <w:sz w:val="16"/>
                <w:szCs w:val="16"/>
              </w:rPr>
              <w:t>${nilai_potongan</w:t>
            </w:r>
            <w:r w:rsidR="00267A4B">
              <w:rPr>
                <w:rFonts w:ascii="Verdana" w:hAnsi="Verdana" w:cs="Arial"/>
                <w:sz w:val="16"/>
                <w:szCs w:val="16"/>
              </w:rPr>
              <w:t>}</w:t>
            </w:r>
          </w:p>
        </w:tc>
      </w:tr>
      <w:tr w:rsidR="005A0AB8" w:rsidRPr="002A5042" w:rsidTr="005A0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36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08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p>
        </w:tc>
        <w:tc>
          <w:tcPr>
            <w:tcW w:w="1620" w:type="dxa"/>
            <w:tcBorders>
              <w:top w:val="nil"/>
              <w:left w:val="nil"/>
              <w:bottom w:val="nil"/>
              <w:right w:val="nil"/>
            </w:tcBorders>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Jumlah</w:t>
            </w:r>
          </w:p>
        </w:tc>
        <w:tc>
          <w:tcPr>
            <w:tcW w:w="720" w:type="dxa"/>
            <w:tcBorders>
              <w:top w:val="nil"/>
              <w:left w:val="nil"/>
              <w:bottom w:val="nil"/>
              <w:right w:val="nil"/>
            </w:tcBorders>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80" w:type="dxa"/>
            <w:gridSpan w:val="2"/>
            <w:tcBorders>
              <w:top w:val="nil"/>
              <w:left w:val="nil"/>
              <w:bottom w:val="nil"/>
              <w:right w:val="nil"/>
            </w:tcBorders>
            <w:shd w:val="clear" w:color="auto" w:fill="auto"/>
          </w:tcPr>
          <w:p w:rsidR="005A0AB8" w:rsidRPr="002A5042" w:rsidRDefault="00E87D01" w:rsidP="00267A4B">
            <w:pPr>
              <w:spacing w:after="0" w:line="240" w:lineRule="auto"/>
              <w:jc w:val="right"/>
              <w:rPr>
                <w:rFonts w:ascii="Verdana" w:hAnsi="Verdana" w:cs="Arial"/>
                <w:sz w:val="16"/>
                <w:szCs w:val="16"/>
              </w:rPr>
            </w:pPr>
            <w:r>
              <w:rPr>
                <w:rFonts w:ascii="Verdana" w:hAnsi="Verdana" w:cs="Arial"/>
                <w:sz w:val="16"/>
                <w:szCs w:val="16"/>
              </w:rPr>
              <w:t>${harga_net</w:t>
            </w:r>
            <w:r w:rsidR="00267A4B">
              <w:rPr>
                <w:rFonts w:ascii="Verdana" w:hAnsi="Verdana" w:cs="Arial"/>
                <w:sz w:val="16"/>
                <w:szCs w:val="16"/>
              </w:rPr>
              <w:t>}</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(Selanjutnya disebut “PEMBELI”)</w:t>
      </w:r>
    </w:p>
    <w:p w:rsidR="005A0AB8" w:rsidRDefault="005A0AB8" w:rsidP="005A0AB8">
      <w:pPr>
        <w:spacing w:after="0" w:line="240" w:lineRule="auto"/>
        <w:jc w:val="both"/>
        <w:rPr>
          <w:rFonts w:ascii="Verdana" w:hAnsi="Verdana" w:cs="Arial"/>
          <w:sz w:val="16"/>
          <w:szCs w:val="16"/>
          <w:lang w:val="id-ID"/>
        </w:rPr>
      </w:pP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 xml:space="preserve">Untuk pembelian tersebut di atas, maka </w:t>
      </w:r>
      <w:r>
        <w:rPr>
          <w:rFonts w:ascii="Verdana" w:hAnsi="Verdana" w:cs="Arial"/>
          <w:sz w:val="16"/>
          <w:szCs w:val="16"/>
        </w:rPr>
        <w:t>PEMBELI</w:t>
      </w:r>
      <w:r w:rsidRPr="00F055A4">
        <w:rPr>
          <w:rFonts w:ascii="Verdana" w:hAnsi="Verdana" w:cs="Arial"/>
          <w:sz w:val="16"/>
          <w:szCs w:val="16"/>
        </w:rPr>
        <w:t xml:space="preserve"> menyetujui</w:t>
      </w:r>
      <w:r>
        <w:rPr>
          <w:rFonts w:ascii="Verdana" w:hAnsi="Verdana" w:cs="Arial"/>
          <w:sz w:val="16"/>
          <w:szCs w:val="16"/>
        </w:rPr>
        <w:t xml:space="preserve"> untuk selanjutnya bersedia </w:t>
      </w:r>
      <w:r w:rsidRPr="00F055A4">
        <w:rPr>
          <w:rFonts w:ascii="Verdana" w:hAnsi="Verdana" w:cs="Arial"/>
          <w:sz w:val="16"/>
          <w:szCs w:val="16"/>
        </w:rPr>
        <w:t xml:space="preserve">mengikatkan diri terhadap </w:t>
      </w:r>
      <w:r>
        <w:rPr>
          <w:rFonts w:ascii="Verdana" w:hAnsi="Verdana" w:cs="Arial"/>
          <w:sz w:val="16"/>
          <w:szCs w:val="16"/>
        </w:rPr>
        <w:t xml:space="preserve">PT. Deltacendana Citapersada (“DELTACENDANA”) </w:t>
      </w:r>
      <w:r w:rsidRPr="00F055A4">
        <w:rPr>
          <w:rFonts w:ascii="Verdana" w:hAnsi="Verdana" w:cs="Arial"/>
          <w:sz w:val="16"/>
          <w:szCs w:val="16"/>
        </w:rPr>
        <w:t xml:space="preserve"> dengan syarat-syarat d</w:t>
      </w:r>
      <w:r>
        <w:rPr>
          <w:rFonts w:ascii="Verdana" w:hAnsi="Verdana" w:cs="Arial"/>
          <w:sz w:val="16"/>
          <w:szCs w:val="16"/>
        </w:rPr>
        <w:t>an ketentuan berikut :</w:t>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5A180B" w:rsidRDefault="005A0AB8" w:rsidP="005A0AB8">
      <w:pPr>
        <w:pStyle w:val="ListParagraph"/>
        <w:numPr>
          <w:ilvl w:val="0"/>
          <w:numId w:val="1"/>
        </w:numPr>
        <w:spacing w:after="0" w:line="240" w:lineRule="auto"/>
        <w:ind w:left="720"/>
        <w:jc w:val="both"/>
        <w:rPr>
          <w:rFonts w:ascii="Verdana" w:hAnsi="Verdana" w:cs="Arial"/>
          <w:b/>
          <w:sz w:val="16"/>
          <w:szCs w:val="16"/>
        </w:rPr>
      </w:pPr>
      <w:r w:rsidRPr="005A180B">
        <w:rPr>
          <w:rFonts w:ascii="Verdana" w:hAnsi="Verdana" w:cs="Arial"/>
          <w:b/>
          <w:sz w:val="16"/>
          <w:szCs w:val="16"/>
        </w:rPr>
        <w:t>Pembayaran harga Tanah/Bangunan tersebut di atas, kami setuju dilaksanakan secara tunai / angsuran sebagaimana dibawah ini :</w:t>
      </w:r>
      <w:r w:rsidRPr="005A180B">
        <w:rPr>
          <w:rFonts w:ascii="Verdana" w:hAnsi="Verdana" w:cs="Arial"/>
          <w:b/>
          <w:sz w:val="16"/>
          <w:szCs w:val="16"/>
        </w:rPr>
        <w:tab/>
      </w:r>
    </w:p>
    <w:p w:rsidR="005A0AB8" w:rsidRDefault="005A0AB8" w:rsidP="005A0AB8">
      <w:pPr>
        <w:spacing w:after="0" w:line="240" w:lineRule="auto"/>
        <w:ind w:left="720"/>
        <w:jc w:val="both"/>
        <w:rPr>
          <w:rFonts w:ascii="Verdana" w:hAnsi="Verdana" w:cs="Arial"/>
          <w:sz w:val="16"/>
          <w:szCs w:val="16"/>
        </w:rPr>
      </w:pPr>
    </w:p>
    <w:tbl>
      <w:tblPr>
        <w:tblW w:w="8426" w:type="dxa"/>
        <w:tblInd w:w="828" w:type="dxa"/>
        <w:tblLook w:val="01E0" w:firstRow="1" w:lastRow="1" w:firstColumn="1" w:lastColumn="1" w:noHBand="0" w:noVBand="0"/>
      </w:tblPr>
      <w:tblGrid>
        <w:gridCol w:w="354"/>
        <w:gridCol w:w="5313"/>
        <w:gridCol w:w="694"/>
        <w:gridCol w:w="2065"/>
      </w:tblGrid>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Harga Tanah dan Bangunan</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0A3984" w:rsidP="00BB7F52">
            <w:pPr>
              <w:spacing w:after="0" w:line="240" w:lineRule="auto"/>
              <w:jc w:val="right"/>
              <w:rPr>
                <w:rFonts w:ascii="Verdana" w:hAnsi="Verdana" w:cs="Arial"/>
                <w:sz w:val="16"/>
                <w:szCs w:val="16"/>
              </w:rPr>
            </w:pPr>
            <w:r>
              <w:rPr>
                <w:rFonts w:ascii="Verdana" w:hAnsi="Verdana" w:cs="Arial"/>
                <w:sz w:val="16"/>
                <w:szCs w:val="16"/>
              </w:rPr>
              <w:t>${harga_net</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PPN Tanah dan Bangunan</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0A3984" w:rsidP="00BB7F52">
            <w:pPr>
              <w:spacing w:after="0" w:line="240" w:lineRule="auto"/>
              <w:jc w:val="right"/>
              <w:rPr>
                <w:rFonts w:ascii="Verdana" w:hAnsi="Verdana" w:cs="Arial"/>
                <w:sz w:val="16"/>
                <w:szCs w:val="16"/>
              </w:rPr>
            </w:pPr>
            <w:r>
              <w:rPr>
                <w:rFonts w:ascii="Verdana" w:hAnsi="Verdana" w:cs="Arial"/>
                <w:sz w:val="16"/>
                <w:szCs w:val="16"/>
              </w:rPr>
              <w:t>${nilai_ppn}</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TOTAL</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0A3984" w:rsidP="00BB7F52">
            <w:pPr>
              <w:spacing w:after="0" w:line="240" w:lineRule="auto"/>
              <w:jc w:val="right"/>
              <w:rPr>
                <w:rFonts w:ascii="Verdana" w:hAnsi="Verdana" w:cs="Arial"/>
                <w:sz w:val="16"/>
                <w:szCs w:val="16"/>
              </w:rPr>
            </w:pPr>
            <w:r>
              <w:rPr>
                <w:rFonts w:ascii="Verdana" w:hAnsi="Verdana" w:cs="Arial"/>
                <w:sz w:val="16"/>
                <w:szCs w:val="16"/>
              </w:rPr>
              <w:t>${</w:t>
            </w:r>
            <w:r w:rsidR="00836EE7">
              <w:rPr>
                <w:rFonts w:ascii="Verdana" w:hAnsi="Verdana" w:cs="Arial"/>
                <w:sz w:val="16"/>
                <w:szCs w:val="16"/>
              </w:rPr>
              <w:t>harga_setelah_ppn</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13473A">
            <w:pPr>
              <w:spacing w:after="0" w:line="240" w:lineRule="auto"/>
              <w:jc w:val="both"/>
              <w:rPr>
                <w:rFonts w:ascii="Verdana" w:hAnsi="Verdana" w:cs="Arial"/>
                <w:sz w:val="16"/>
                <w:szCs w:val="16"/>
              </w:rPr>
            </w:pPr>
            <w:r w:rsidRPr="002A5042">
              <w:rPr>
                <w:rFonts w:ascii="Verdana" w:hAnsi="Verdana" w:cs="Arial"/>
                <w:sz w:val="16"/>
                <w:szCs w:val="16"/>
              </w:rPr>
              <w:t xml:space="preserve">Penandatangan </w:t>
            </w:r>
            <w:r>
              <w:rPr>
                <w:rFonts w:ascii="Verdana" w:hAnsi="Verdana" w:cs="Arial"/>
                <w:sz w:val="16"/>
                <w:szCs w:val="16"/>
              </w:rPr>
              <w:t>KPR</w:t>
            </w:r>
            <w:r w:rsidRPr="002A5042">
              <w:rPr>
                <w:rFonts w:ascii="Verdana" w:hAnsi="Verdana" w:cs="Arial"/>
                <w:sz w:val="16"/>
                <w:szCs w:val="16"/>
              </w:rPr>
              <w:t xml:space="preserve"> Tanggal </w:t>
            </w:r>
            <w:r w:rsidR="0013473A">
              <w:rPr>
                <w:rFonts w:ascii="Verdana" w:hAnsi="Verdana" w:cs="Arial"/>
                <w:sz w:val="16"/>
                <w:szCs w:val="16"/>
              </w:rPr>
              <w:t>${tgl_rencana_kpr}</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BB7F52" w:rsidRDefault="00836EE7" w:rsidP="00BB7F52">
            <w:pPr>
              <w:spacing w:after="0" w:line="240" w:lineRule="auto"/>
              <w:jc w:val="right"/>
              <w:rPr>
                <w:rFonts w:ascii="Verdana" w:hAnsi="Verdana" w:cs="Arial"/>
                <w:sz w:val="18"/>
                <w:szCs w:val="16"/>
              </w:rPr>
            </w:pPr>
            <w:r>
              <w:rPr>
                <w:rFonts w:ascii="Verdana" w:hAnsi="Verdana" w:cs="Arial"/>
                <w:sz w:val="16"/>
                <w:szCs w:val="16"/>
              </w:rPr>
              <w:t>${nilai_kpr</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SISA</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836EE7" w:rsidP="00BB7F52">
            <w:pPr>
              <w:spacing w:after="0" w:line="240" w:lineRule="auto"/>
              <w:jc w:val="right"/>
              <w:rPr>
                <w:rFonts w:ascii="Verdana" w:hAnsi="Verdana" w:cs="Arial"/>
                <w:sz w:val="16"/>
                <w:szCs w:val="16"/>
              </w:rPr>
            </w:pPr>
            <w:r>
              <w:rPr>
                <w:rFonts w:ascii="Verdana" w:hAnsi="Verdana" w:cs="Arial"/>
                <w:sz w:val="16"/>
                <w:szCs w:val="16"/>
              </w:rPr>
              <w:t>${sisa_1</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r w:rsidRPr="002A5042">
              <w:rPr>
                <w:rFonts w:ascii="Verdana" w:hAnsi="Verdana" w:cs="Arial"/>
                <w:sz w:val="16"/>
                <w:szCs w:val="16"/>
              </w:rPr>
              <w:t>-</w:t>
            </w:r>
          </w:p>
        </w:tc>
        <w:tc>
          <w:tcPr>
            <w:tcW w:w="5405" w:type="dxa"/>
            <w:shd w:val="clear" w:color="auto" w:fill="auto"/>
          </w:tcPr>
          <w:p w:rsidR="005A0AB8" w:rsidRPr="002A5042" w:rsidRDefault="005A0AB8" w:rsidP="007E4C58">
            <w:pPr>
              <w:spacing w:after="0" w:line="240" w:lineRule="auto"/>
              <w:jc w:val="both"/>
              <w:rPr>
                <w:rFonts w:ascii="Verdana" w:hAnsi="Verdana" w:cs="Arial"/>
                <w:sz w:val="16"/>
                <w:szCs w:val="16"/>
              </w:rPr>
            </w:pPr>
            <w:r w:rsidRPr="002A5042">
              <w:rPr>
                <w:rFonts w:ascii="Verdana" w:hAnsi="Verdana" w:cs="Arial"/>
                <w:sz w:val="16"/>
                <w:szCs w:val="16"/>
              </w:rPr>
              <w:t xml:space="preserve">Pembayaran Tanda Jadi, Tanggal </w:t>
            </w:r>
            <w:r w:rsidR="007E4C58">
              <w:rPr>
                <w:rFonts w:ascii="Verdana" w:hAnsi="Verdana" w:cs="Arial"/>
                <w:sz w:val="16"/>
                <w:szCs w:val="16"/>
              </w:rPr>
              <w:t>${</w:t>
            </w:r>
            <w:r w:rsidR="0013473A">
              <w:rPr>
                <w:rFonts w:ascii="Verdana" w:hAnsi="Verdana" w:cs="Arial"/>
                <w:sz w:val="16"/>
                <w:szCs w:val="16"/>
              </w:rPr>
              <w:t>tgl</w:t>
            </w:r>
            <w:bookmarkStart w:id="0" w:name="_GoBack"/>
            <w:bookmarkEnd w:id="0"/>
            <w:r w:rsidR="007E4C58">
              <w:rPr>
                <w:rFonts w:ascii="Verdana" w:hAnsi="Verdana" w:cs="Arial"/>
                <w:sz w:val="16"/>
                <w:szCs w:val="16"/>
              </w:rPr>
              <w:t>_tanda_jadi}</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836EE7" w:rsidP="00BB7F52">
            <w:pPr>
              <w:spacing w:after="0" w:line="240" w:lineRule="auto"/>
              <w:jc w:val="right"/>
              <w:rPr>
                <w:rFonts w:ascii="Verdana" w:hAnsi="Verdana" w:cs="Arial"/>
                <w:sz w:val="16"/>
                <w:szCs w:val="16"/>
              </w:rPr>
            </w:pPr>
            <w:r>
              <w:rPr>
                <w:rFonts w:ascii="Verdana" w:hAnsi="Verdana" w:cs="Arial"/>
                <w:sz w:val="16"/>
                <w:szCs w:val="16"/>
              </w:rPr>
              <w:t>${tanda_jadi</w:t>
            </w:r>
            <w:r w:rsidR="00BB7F52">
              <w:rPr>
                <w:rFonts w:ascii="Verdana" w:hAnsi="Verdana" w:cs="Arial"/>
                <w:sz w:val="16"/>
                <w:szCs w:val="16"/>
              </w:rPr>
              <w:t>}</w:t>
            </w:r>
          </w:p>
        </w:tc>
      </w:tr>
      <w:tr w:rsidR="005A0AB8" w:rsidRPr="002A5042" w:rsidTr="005A0AB8">
        <w:tc>
          <w:tcPr>
            <w:tcW w:w="355" w:type="dxa"/>
            <w:shd w:val="clear" w:color="auto" w:fill="auto"/>
          </w:tcPr>
          <w:p w:rsidR="005A0AB8" w:rsidRPr="002A5042" w:rsidRDefault="005A0AB8" w:rsidP="005A0AB8">
            <w:pPr>
              <w:spacing w:after="0" w:line="240" w:lineRule="auto"/>
              <w:jc w:val="center"/>
              <w:rPr>
                <w:rFonts w:ascii="Verdana" w:hAnsi="Verdana" w:cs="Arial"/>
                <w:sz w:val="16"/>
                <w:szCs w:val="16"/>
              </w:rPr>
            </w:pPr>
          </w:p>
        </w:tc>
        <w:tc>
          <w:tcPr>
            <w:tcW w:w="5405" w:type="dxa"/>
            <w:shd w:val="clear" w:color="auto" w:fill="auto"/>
          </w:tcPr>
          <w:p w:rsidR="005A0AB8" w:rsidRPr="002A5042" w:rsidRDefault="005A0AB8" w:rsidP="005A0AB8">
            <w:pPr>
              <w:spacing w:after="0" w:line="240" w:lineRule="auto"/>
              <w:jc w:val="right"/>
              <w:rPr>
                <w:rFonts w:ascii="Verdana" w:hAnsi="Verdana" w:cs="Arial"/>
                <w:sz w:val="16"/>
                <w:szCs w:val="16"/>
              </w:rPr>
            </w:pPr>
            <w:r w:rsidRPr="002A5042">
              <w:rPr>
                <w:rFonts w:ascii="Verdana" w:hAnsi="Verdana" w:cs="Arial"/>
                <w:sz w:val="16"/>
                <w:szCs w:val="16"/>
              </w:rPr>
              <w:t>SISA</w:t>
            </w:r>
          </w:p>
        </w:tc>
        <w:tc>
          <w:tcPr>
            <w:tcW w:w="700" w:type="dxa"/>
            <w:shd w:val="clear" w:color="auto" w:fill="auto"/>
          </w:tcPr>
          <w:p w:rsidR="005A0AB8" w:rsidRPr="002A5042" w:rsidRDefault="005A0AB8" w:rsidP="005A0AB8">
            <w:pPr>
              <w:spacing w:after="0" w:line="240" w:lineRule="auto"/>
              <w:jc w:val="both"/>
              <w:rPr>
                <w:rFonts w:ascii="Verdana" w:hAnsi="Verdana" w:cs="Arial"/>
                <w:sz w:val="16"/>
                <w:szCs w:val="16"/>
              </w:rPr>
            </w:pPr>
            <w:r w:rsidRPr="002A5042">
              <w:rPr>
                <w:rFonts w:ascii="Verdana" w:hAnsi="Verdana" w:cs="Arial"/>
                <w:sz w:val="16"/>
                <w:szCs w:val="16"/>
              </w:rPr>
              <w:t>: Rp.</w:t>
            </w:r>
          </w:p>
        </w:tc>
        <w:tc>
          <w:tcPr>
            <w:tcW w:w="1966" w:type="dxa"/>
            <w:shd w:val="clear" w:color="auto" w:fill="auto"/>
          </w:tcPr>
          <w:p w:rsidR="005A0AB8" w:rsidRPr="002A5042" w:rsidRDefault="00836EE7" w:rsidP="00BB7F52">
            <w:pPr>
              <w:spacing w:after="0" w:line="240" w:lineRule="auto"/>
              <w:jc w:val="right"/>
              <w:rPr>
                <w:rFonts w:ascii="Verdana" w:hAnsi="Verdana" w:cs="Arial"/>
                <w:sz w:val="16"/>
                <w:szCs w:val="16"/>
              </w:rPr>
            </w:pPr>
            <w:r>
              <w:rPr>
                <w:rFonts w:ascii="Verdana" w:hAnsi="Verdana" w:cs="Arial"/>
                <w:sz w:val="16"/>
                <w:szCs w:val="16"/>
              </w:rPr>
              <w:t>${sisa_2</w:t>
            </w:r>
            <w:r w:rsidR="00BB7F52">
              <w:rPr>
                <w:rFonts w:ascii="Verdana" w:hAnsi="Verdana" w:cs="Arial"/>
                <w:sz w:val="16"/>
                <w:szCs w:val="16"/>
              </w:rPr>
              <w:t>}</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Rincian Pembayaran Uang Muka / Pelunasan</w:t>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tbl>
      <w:tblPr>
        <w:tblW w:w="96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6"/>
        <w:gridCol w:w="2416"/>
        <w:gridCol w:w="2417"/>
        <w:gridCol w:w="2417"/>
      </w:tblGrid>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126AEB" w:rsidRDefault="005A0AB8" w:rsidP="005A0AB8">
            <w:pPr>
              <w:spacing w:after="0" w:line="240" w:lineRule="auto"/>
              <w:jc w:val="center"/>
              <w:rPr>
                <w:rFonts w:ascii="Verdana" w:hAnsi="Verdana" w:cs="Arial"/>
                <w:b/>
                <w:sz w:val="16"/>
                <w:szCs w:val="16"/>
              </w:rPr>
            </w:pPr>
            <w:r w:rsidRPr="00126AEB">
              <w:rPr>
                <w:rFonts w:ascii="Verdana" w:hAnsi="Verdana" w:cs="Arial"/>
                <w:b/>
                <w:sz w:val="16"/>
                <w:szCs w:val="16"/>
              </w:rPr>
              <w:t>Tanggal</w:t>
            </w:r>
          </w:p>
        </w:tc>
        <w:tc>
          <w:tcPr>
            <w:tcW w:w="2416" w:type="dxa"/>
            <w:tcBorders>
              <w:top w:val="single" w:sz="4" w:space="0" w:color="auto"/>
              <w:left w:val="single" w:sz="4" w:space="0" w:color="auto"/>
              <w:bottom w:val="single" w:sz="4" w:space="0" w:color="auto"/>
              <w:right w:val="single" w:sz="4" w:space="0" w:color="auto"/>
            </w:tcBorders>
          </w:tcPr>
          <w:p w:rsidR="005A0AB8" w:rsidRPr="00126AEB" w:rsidRDefault="005A0AB8" w:rsidP="005A0AB8">
            <w:pPr>
              <w:spacing w:after="0" w:line="240" w:lineRule="auto"/>
              <w:jc w:val="center"/>
              <w:rPr>
                <w:rFonts w:ascii="Verdana" w:hAnsi="Verdana" w:cs="Arial"/>
                <w:b/>
                <w:sz w:val="16"/>
                <w:szCs w:val="16"/>
              </w:rPr>
            </w:pPr>
            <w:r w:rsidRPr="00126AEB">
              <w:rPr>
                <w:rFonts w:ascii="Verdana" w:hAnsi="Verdana" w:cs="Arial"/>
                <w:b/>
                <w:sz w:val="16"/>
                <w:szCs w:val="16"/>
              </w:rPr>
              <w:t>Bulan</w:t>
            </w:r>
          </w:p>
        </w:tc>
        <w:tc>
          <w:tcPr>
            <w:tcW w:w="2417" w:type="dxa"/>
            <w:tcBorders>
              <w:top w:val="single" w:sz="4" w:space="0" w:color="auto"/>
              <w:left w:val="single" w:sz="4" w:space="0" w:color="auto"/>
              <w:bottom w:val="single" w:sz="4" w:space="0" w:color="auto"/>
              <w:right w:val="single" w:sz="4" w:space="0" w:color="auto"/>
            </w:tcBorders>
          </w:tcPr>
          <w:p w:rsidR="005A0AB8" w:rsidRPr="00126AEB" w:rsidRDefault="005A0AB8" w:rsidP="005A0AB8">
            <w:pPr>
              <w:spacing w:after="0" w:line="240" w:lineRule="auto"/>
              <w:jc w:val="center"/>
              <w:rPr>
                <w:rFonts w:ascii="Verdana" w:hAnsi="Verdana" w:cs="Arial"/>
                <w:b/>
                <w:sz w:val="16"/>
                <w:szCs w:val="16"/>
              </w:rPr>
            </w:pPr>
            <w:r w:rsidRPr="00126AEB">
              <w:rPr>
                <w:rFonts w:ascii="Verdana" w:hAnsi="Verdana" w:cs="Arial"/>
                <w:b/>
                <w:sz w:val="16"/>
                <w:szCs w:val="16"/>
              </w:rPr>
              <w:t>Angsuran</w:t>
            </w:r>
          </w:p>
        </w:tc>
        <w:tc>
          <w:tcPr>
            <w:tcW w:w="2417" w:type="dxa"/>
            <w:tcBorders>
              <w:top w:val="single" w:sz="4" w:space="0" w:color="auto"/>
              <w:left w:val="single" w:sz="4" w:space="0" w:color="auto"/>
              <w:bottom w:val="single" w:sz="4" w:space="0" w:color="auto"/>
              <w:right w:val="single" w:sz="4" w:space="0" w:color="auto"/>
            </w:tcBorders>
          </w:tcPr>
          <w:p w:rsidR="005A0AB8" w:rsidRPr="00126AEB" w:rsidRDefault="005A0AB8" w:rsidP="005A0AB8">
            <w:pPr>
              <w:spacing w:after="0" w:line="240" w:lineRule="auto"/>
              <w:jc w:val="center"/>
              <w:rPr>
                <w:rFonts w:ascii="Verdana" w:hAnsi="Verdana" w:cs="Arial"/>
                <w:b/>
                <w:sz w:val="16"/>
                <w:szCs w:val="16"/>
              </w:rPr>
            </w:pPr>
            <w:r w:rsidRPr="00126AEB">
              <w:rPr>
                <w:rFonts w:ascii="Verdana" w:hAnsi="Verdana" w:cs="Arial"/>
                <w:b/>
                <w:sz w:val="16"/>
                <w:szCs w:val="16"/>
              </w:rPr>
              <w:t>Jumlah Rupiah</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"tgl_01" </w:instrText>
            </w:r>
            <w:r>
              <w:rPr>
                <w:rFonts w:ascii="Verdana" w:hAnsi="Verdana" w:cs="Arial"/>
                <w:sz w:val="16"/>
                <w:szCs w:val="16"/>
              </w:rPr>
              <w:fldChar w:fldCharType="separate"/>
            </w:r>
            <w:ins w:id="1" w:author="Yacub" w:date="2015-05-15T16:21:00Z">
              <w:r>
                <w:rPr>
                  <w:rFonts w:ascii="Verdana" w:hAnsi="Verdana" w:cs="Arial"/>
                  <w:noProof/>
                  <w:sz w:val="16"/>
                  <w:szCs w:val="16"/>
                </w:rPr>
                <w:t>«tgl_01»</w:t>
              </w:r>
            </w:ins>
            <w:r w:rsidR="005C011B">
              <w:rPr>
                <w:rFonts w:ascii="Verdana" w:hAnsi="Verdana" w:cs="Arial"/>
                <w:sz w:val="16"/>
                <w:szCs w:val="16"/>
              </w:rPr>
              <w:t>${</w:t>
            </w:r>
            <w:del w:id="2" w:author="Yacub" w:date="2015-05-07T22:59:00Z">
              <w:r w:rsidDel="009228E2">
                <w:rPr>
                  <w:rFonts w:ascii="Verdana" w:hAnsi="Verdana" w:cs="Arial"/>
                  <w:noProof/>
                  <w:sz w:val="16"/>
                  <w:szCs w:val="16"/>
                </w:rPr>
                <w:delText>tgl_01</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"nilai_01" </w:instrText>
            </w:r>
            <w:r>
              <w:rPr>
                <w:rFonts w:ascii="Verdana" w:hAnsi="Verdana" w:cs="Arial"/>
                <w:sz w:val="16"/>
                <w:szCs w:val="16"/>
              </w:rPr>
              <w:fldChar w:fldCharType="separate"/>
            </w:r>
            <w:ins w:id="3" w:author="Yacub" w:date="2015-05-15T16:21:00Z">
              <w:r>
                <w:rPr>
                  <w:rFonts w:ascii="Verdana" w:hAnsi="Verdana" w:cs="Arial"/>
                  <w:noProof/>
                  <w:sz w:val="16"/>
                  <w:szCs w:val="16"/>
                </w:rPr>
                <w:t>«nilai_01»</w:t>
              </w:r>
            </w:ins>
            <w:r w:rsidR="005C011B">
              <w:rPr>
                <w:rFonts w:ascii="Verdana" w:hAnsi="Verdana" w:cs="Arial"/>
                <w:sz w:val="16"/>
                <w:szCs w:val="16"/>
              </w:rPr>
              <w:t>${</w:t>
            </w:r>
            <w:del w:id="4" w:author="Yacub" w:date="2015-05-07T22:59:00Z">
              <w:r w:rsidDel="009228E2">
                <w:rPr>
                  <w:rFonts w:ascii="Verdana" w:hAnsi="Verdana" w:cs="Arial"/>
                  <w:noProof/>
                  <w:sz w:val="16"/>
                  <w:szCs w:val="16"/>
                </w:rPr>
                <w:delText>nilai_01</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"tgl_02" </w:instrText>
            </w:r>
            <w:r>
              <w:rPr>
                <w:rFonts w:ascii="Verdana" w:hAnsi="Verdana" w:cs="Arial"/>
                <w:sz w:val="16"/>
                <w:szCs w:val="16"/>
              </w:rPr>
              <w:fldChar w:fldCharType="separate"/>
            </w:r>
            <w:ins w:id="5" w:author="Yacub" w:date="2015-05-15T16:21:00Z">
              <w:r>
                <w:rPr>
                  <w:rFonts w:ascii="Verdana" w:hAnsi="Verdana" w:cs="Arial"/>
                  <w:noProof/>
                  <w:sz w:val="16"/>
                  <w:szCs w:val="16"/>
                </w:rPr>
                <w:t>«tgl_02»</w:t>
              </w:r>
            </w:ins>
            <w:r w:rsidR="005C011B">
              <w:rPr>
                <w:rFonts w:ascii="Verdana" w:hAnsi="Verdana" w:cs="Arial"/>
                <w:sz w:val="16"/>
                <w:szCs w:val="16"/>
              </w:rPr>
              <w:t>${</w:t>
            </w:r>
            <w:del w:id="6" w:author="Yacub" w:date="2015-05-07T22:59:00Z">
              <w:r w:rsidDel="009228E2">
                <w:rPr>
                  <w:rFonts w:ascii="Verdana" w:hAnsi="Verdana" w:cs="Arial"/>
                  <w:noProof/>
                  <w:sz w:val="16"/>
                  <w:szCs w:val="16"/>
                </w:rPr>
                <w:delText>tgl_02</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Ke-2</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"nilai_02" </w:instrText>
            </w:r>
            <w:r>
              <w:rPr>
                <w:rFonts w:ascii="Verdana" w:hAnsi="Verdana" w:cs="Arial"/>
                <w:sz w:val="16"/>
                <w:szCs w:val="16"/>
              </w:rPr>
              <w:fldChar w:fldCharType="separate"/>
            </w:r>
            <w:ins w:id="7" w:author="Yacub" w:date="2015-05-15T16:21:00Z">
              <w:r>
                <w:rPr>
                  <w:rFonts w:ascii="Verdana" w:hAnsi="Verdana" w:cs="Arial"/>
                  <w:noProof/>
                  <w:sz w:val="16"/>
                  <w:szCs w:val="16"/>
                </w:rPr>
                <w:t>«nilai_02»</w:t>
              </w:r>
            </w:ins>
            <w:r w:rsidR="005C011B">
              <w:rPr>
                <w:rFonts w:ascii="Verdana" w:hAnsi="Verdana" w:cs="Arial"/>
                <w:sz w:val="16"/>
                <w:szCs w:val="16"/>
              </w:rPr>
              <w:t>${</w:t>
            </w:r>
            <w:del w:id="8" w:author="Yacub" w:date="2015-05-07T22:59:00Z">
              <w:r w:rsidDel="009228E2">
                <w:rPr>
                  <w:rFonts w:ascii="Verdana" w:hAnsi="Verdana" w:cs="Arial"/>
                  <w:noProof/>
                  <w:sz w:val="16"/>
                  <w:szCs w:val="16"/>
                </w:rPr>
                <w:delText>nilai_02</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"tgl_03" </w:instrText>
            </w:r>
            <w:r>
              <w:rPr>
                <w:rFonts w:ascii="Verdana" w:hAnsi="Verdana" w:cs="Arial"/>
                <w:sz w:val="16"/>
                <w:szCs w:val="16"/>
              </w:rPr>
              <w:fldChar w:fldCharType="separate"/>
            </w:r>
            <w:ins w:id="9" w:author="Yacub" w:date="2015-05-15T16:21:00Z">
              <w:r>
                <w:rPr>
                  <w:rFonts w:ascii="Verdana" w:hAnsi="Verdana" w:cs="Arial"/>
                  <w:noProof/>
                  <w:sz w:val="16"/>
                  <w:szCs w:val="16"/>
                </w:rPr>
                <w:t>«tgl_03»</w:t>
              </w:r>
            </w:ins>
            <w:r w:rsidR="005C011B">
              <w:rPr>
                <w:rFonts w:ascii="Verdana" w:hAnsi="Verdana" w:cs="Arial"/>
                <w:sz w:val="16"/>
                <w:szCs w:val="16"/>
              </w:rPr>
              <w:t>${</w:t>
            </w:r>
            <w:del w:id="10" w:author="Yacub" w:date="2015-05-07T22:59:00Z">
              <w:r w:rsidDel="009228E2">
                <w:rPr>
                  <w:rFonts w:ascii="Verdana" w:hAnsi="Verdana" w:cs="Arial"/>
                  <w:noProof/>
                  <w:sz w:val="16"/>
                  <w:szCs w:val="16"/>
                </w:rPr>
                <w:delText>tgl_03</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III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Ke-3</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"nilai_03" </w:instrText>
            </w:r>
            <w:r>
              <w:rPr>
                <w:rFonts w:ascii="Verdana" w:hAnsi="Verdana" w:cs="Arial"/>
                <w:sz w:val="16"/>
                <w:szCs w:val="16"/>
              </w:rPr>
              <w:fldChar w:fldCharType="separate"/>
            </w:r>
            <w:ins w:id="11" w:author="Yacub" w:date="2015-05-15T16:21:00Z">
              <w:r>
                <w:rPr>
                  <w:rFonts w:ascii="Verdana" w:hAnsi="Verdana" w:cs="Arial"/>
                  <w:noProof/>
                  <w:sz w:val="16"/>
                  <w:szCs w:val="16"/>
                </w:rPr>
                <w:t>«nilai_03»</w:t>
              </w:r>
            </w:ins>
            <w:r w:rsidR="005C011B">
              <w:rPr>
                <w:rFonts w:ascii="Verdana" w:hAnsi="Verdana" w:cs="Arial"/>
                <w:sz w:val="16"/>
                <w:szCs w:val="16"/>
              </w:rPr>
              <w:t>${</w:t>
            </w:r>
            <w:del w:id="12" w:author="Yacub" w:date="2015-05-07T22:59:00Z">
              <w:r w:rsidDel="009228E2">
                <w:rPr>
                  <w:rFonts w:ascii="Verdana" w:hAnsi="Verdana" w:cs="Arial"/>
                  <w:noProof/>
                  <w:sz w:val="16"/>
                  <w:szCs w:val="16"/>
                </w:rPr>
                <w:delText>nilai_03</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"tgl_04" </w:instrText>
            </w:r>
            <w:r>
              <w:rPr>
                <w:rFonts w:ascii="Verdana" w:hAnsi="Verdana" w:cs="Arial"/>
                <w:sz w:val="16"/>
                <w:szCs w:val="16"/>
              </w:rPr>
              <w:fldChar w:fldCharType="separate"/>
            </w:r>
            <w:ins w:id="13" w:author="Yacub" w:date="2015-05-15T16:21:00Z">
              <w:r>
                <w:rPr>
                  <w:rFonts w:ascii="Verdana" w:hAnsi="Verdana" w:cs="Arial"/>
                  <w:noProof/>
                  <w:sz w:val="16"/>
                  <w:szCs w:val="16"/>
                </w:rPr>
                <w:t>«tgl_04»</w:t>
              </w:r>
            </w:ins>
            <w:r w:rsidR="005C011B">
              <w:rPr>
                <w:rFonts w:ascii="Verdana" w:hAnsi="Verdana" w:cs="Arial"/>
                <w:sz w:val="16"/>
                <w:szCs w:val="16"/>
              </w:rPr>
              <w:t>${</w:t>
            </w:r>
            <w:del w:id="14" w:author="Yacub" w:date="2015-05-07T22:59:00Z">
              <w:r w:rsidDel="009228E2">
                <w:rPr>
                  <w:rFonts w:ascii="Verdana" w:hAnsi="Verdana" w:cs="Arial"/>
                  <w:noProof/>
                  <w:sz w:val="16"/>
                  <w:szCs w:val="16"/>
                </w:rPr>
                <w:delText>tgl_04</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IV</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Ke-4</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"nilai_04" </w:instrText>
            </w:r>
            <w:r>
              <w:rPr>
                <w:rFonts w:ascii="Verdana" w:hAnsi="Verdana" w:cs="Arial"/>
                <w:sz w:val="16"/>
                <w:szCs w:val="16"/>
              </w:rPr>
              <w:fldChar w:fldCharType="separate"/>
            </w:r>
            <w:ins w:id="15" w:author="Yacub" w:date="2015-05-15T16:21:00Z">
              <w:r>
                <w:rPr>
                  <w:rFonts w:ascii="Verdana" w:hAnsi="Verdana" w:cs="Arial"/>
                  <w:noProof/>
                  <w:sz w:val="16"/>
                  <w:szCs w:val="16"/>
                </w:rPr>
                <w:t>«nilai_04»</w:t>
              </w:r>
            </w:ins>
            <w:r w:rsidR="005C011B">
              <w:rPr>
                <w:rFonts w:ascii="Verdana" w:hAnsi="Verdana" w:cs="Arial"/>
                <w:sz w:val="16"/>
                <w:szCs w:val="16"/>
              </w:rPr>
              <w:t>${</w:t>
            </w:r>
            <w:del w:id="16" w:author="Yacub" w:date="2015-05-07T22:59:00Z">
              <w:r w:rsidDel="009228E2">
                <w:rPr>
                  <w:rFonts w:ascii="Verdana" w:hAnsi="Verdana" w:cs="Arial"/>
                  <w:noProof/>
                  <w:sz w:val="16"/>
                  <w:szCs w:val="16"/>
                </w:rPr>
                <w:delText>nilai_04</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"tgl_05" </w:instrText>
            </w:r>
            <w:r>
              <w:rPr>
                <w:rFonts w:ascii="Verdana" w:hAnsi="Verdana" w:cs="Arial"/>
                <w:sz w:val="16"/>
                <w:szCs w:val="16"/>
              </w:rPr>
              <w:fldChar w:fldCharType="separate"/>
            </w:r>
            <w:ins w:id="17" w:author="Yacub" w:date="2015-05-15T16:21:00Z">
              <w:r>
                <w:rPr>
                  <w:rFonts w:ascii="Verdana" w:hAnsi="Verdana" w:cs="Arial"/>
                  <w:noProof/>
                  <w:sz w:val="16"/>
                  <w:szCs w:val="16"/>
                </w:rPr>
                <w:t>«tgl_05»</w:t>
              </w:r>
            </w:ins>
            <w:r w:rsidR="005C011B">
              <w:rPr>
                <w:rFonts w:ascii="Verdana" w:hAnsi="Verdana" w:cs="Arial"/>
                <w:sz w:val="16"/>
                <w:szCs w:val="16"/>
              </w:rPr>
              <w:t>${</w:t>
            </w:r>
            <w:del w:id="18" w:author="Yacub" w:date="2015-05-07T22:59:00Z">
              <w:r w:rsidDel="009228E2">
                <w:rPr>
                  <w:rFonts w:ascii="Verdana" w:hAnsi="Verdana" w:cs="Arial"/>
                  <w:noProof/>
                  <w:sz w:val="16"/>
                  <w:szCs w:val="16"/>
                </w:rPr>
                <w:delText>tgl_05</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V</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Ke-5</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"nilai_05" </w:instrText>
            </w:r>
            <w:r>
              <w:rPr>
                <w:rFonts w:ascii="Verdana" w:hAnsi="Verdana" w:cs="Arial"/>
                <w:sz w:val="16"/>
                <w:szCs w:val="16"/>
              </w:rPr>
              <w:fldChar w:fldCharType="separate"/>
            </w:r>
            <w:ins w:id="19" w:author="Yacub" w:date="2015-05-15T16:21:00Z">
              <w:r>
                <w:rPr>
                  <w:rFonts w:ascii="Verdana" w:hAnsi="Verdana" w:cs="Arial"/>
                  <w:noProof/>
                  <w:sz w:val="16"/>
                  <w:szCs w:val="16"/>
                </w:rPr>
                <w:t>«nilai_05»</w:t>
              </w:r>
            </w:ins>
            <w:r w:rsidR="005C011B">
              <w:rPr>
                <w:rFonts w:ascii="Verdana" w:hAnsi="Verdana" w:cs="Arial"/>
                <w:sz w:val="16"/>
                <w:szCs w:val="16"/>
              </w:rPr>
              <w:t>${</w:t>
            </w:r>
            <w:del w:id="20" w:author="Yacub" w:date="2015-05-07T22:59:00Z">
              <w:r w:rsidDel="009228E2">
                <w:rPr>
                  <w:rFonts w:ascii="Verdana" w:hAnsi="Verdana" w:cs="Arial"/>
                  <w:noProof/>
                  <w:sz w:val="16"/>
                  <w:szCs w:val="16"/>
                </w:rPr>
                <w:delText>nilai_05</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"tgl_06" </w:instrText>
            </w:r>
            <w:r>
              <w:rPr>
                <w:rFonts w:ascii="Verdana" w:hAnsi="Verdana" w:cs="Arial"/>
                <w:sz w:val="16"/>
                <w:szCs w:val="16"/>
              </w:rPr>
              <w:fldChar w:fldCharType="separate"/>
            </w:r>
            <w:ins w:id="21" w:author="Yacub" w:date="2015-05-15T16:21:00Z">
              <w:r>
                <w:rPr>
                  <w:rFonts w:ascii="Verdana" w:hAnsi="Verdana" w:cs="Arial"/>
                  <w:noProof/>
                  <w:sz w:val="16"/>
                  <w:szCs w:val="16"/>
                </w:rPr>
                <w:t>«tgl_06»</w:t>
              </w:r>
            </w:ins>
            <w:r w:rsidR="005C011B">
              <w:rPr>
                <w:rFonts w:ascii="Verdana" w:hAnsi="Verdana" w:cs="Arial"/>
                <w:sz w:val="16"/>
                <w:szCs w:val="16"/>
              </w:rPr>
              <w:t>${</w:t>
            </w:r>
            <w:del w:id="22" w:author="Yacub" w:date="2015-05-07T22:59:00Z">
              <w:r w:rsidDel="009228E2">
                <w:rPr>
                  <w:rFonts w:ascii="Verdana" w:hAnsi="Verdana" w:cs="Arial"/>
                  <w:noProof/>
                  <w:sz w:val="16"/>
                  <w:szCs w:val="16"/>
                </w:rPr>
                <w:delText>tgl_06</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VI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Ke-6</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"nilai_06" </w:instrText>
            </w:r>
            <w:r>
              <w:rPr>
                <w:rFonts w:ascii="Verdana" w:hAnsi="Verdana" w:cs="Arial"/>
                <w:sz w:val="16"/>
                <w:szCs w:val="16"/>
              </w:rPr>
              <w:fldChar w:fldCharType="separate"/>
            </w:r>
            <w:ins w:id="23" w:author="Yacub" w:date="2015-05-15T16:21:00Z">
              <w:r>
                <w:rPr>
                  <w:rFonts w:ascii="Verdana" w:hAnsi="Verdana" w:cs="Arial"/>
                  <w:noProof/>
                  <w:sz w:val="16"/>
                  <w:szCs w:val="16"/>
                </w:rPr>
                <w:t>«nilai_06»</w:t>
              </w:r>
            </w:ins>
            <w:r w:rsidR="005C011B">
              <w:rPr>
                <w:rFonts w:ascii="Verdana" w:hAnsi="Verdana" w:cs="Arial"/>
                <w:sz w:val="16"/>
                <w:szCs w:val="16"/>
              </w:rPr>
              <w:t>${</w:t>
            </w:r>
            <w:del w:id="24" w:author="Yacub" w:date="2015-05-07T22:59:00Z">
              <w:r w:rsidDel="009228E2">
                <w:rPr>
                  <w:rFonts w:ascii="Verdana" w:hAnsi="Verdana" w:cs="Arial"/>
                  <w:noProof/>
                  <w:sz w:val="16"/>
                  <w:szCs w:val="16"/>
                </w:rPr>
                <w:delText>nilai_06</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"tgl_07" </w:instrText>
            </w:r>
            <w:r>
              <w:rPr>
                <w:rFonts w:ascii="Verdana" w:hAnsi="Verdana" w:cs="Arial"/>
                <w:sz w:val="16"/>
                <w:szCs w:val="16"/>
              </w:rPr>
              <w:fldChar w:fldCharType="separate"/>
            </w:r>
            <w:ins w:id="25" w:author="Yacub" w:date="2015-05-15T16:21:00Z">
              <w:r>
                <w:rPr>
                  <w:rFonts w:ascii="Verdana" w:hAnsi="Verdana" w:cs="Arial"/>
                  <w:noProof/>
                  <w:sz w:val="16"/>
                  <w:szCs w:val="16"/>
                </w:rPr>
                <w:t>«tgl_07»</w:t>
              </w:r>
            </w:ins>
            <w:r w:rsidR="005C011B">
              <w:rPr>
                <w:rFonts w:ascii="Verdana" w:hAnsi="Verdana" w:cs="Arial"/>
                <w:sz w:val="16"/>
                <w:szCs w:val="16"/>
              </w:rPr>
              <w:t>${</w:t>
            </w:r>
            <w:del w:id="26" w:author="Yacub" w:date="2015-05-07T22:59:00Z">
              <w:r w:rsidDel="009228E2">
                <w:rPr>
                  <w:rFonts w:ascii="Verdana" w:hAnsi="Verdana" w:cs="Arial"/>
                  <w:noProof/>
                  <w:sz w:val="16"/>
                  <w:szCs w:val="16"/>
                </w:rPr>
                <w:delText>tgl_07</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VII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Ke-7</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"nilai_07" </w:instrText>
            </w:r>
            <w:r>
              <w:rPr>
                <w:rFonts w:ascii="Verdana" w:hAnsi="Verdana" w:cs="Arial"/>
                <w:sz w:val="16"/>
                <w:szCs w:val="16"/>
              </w:rPr>
              <w:fldChar w:fldCharType="separate"/>
            </w:r>
            <w:ins w:id="27" w:author="Yacub" w:date="2015-05-15T16:21:00Z">
              <w:r>
                <w:rPr>
                  <w:rFonts w:ascii="Verdana" w:hAnsi="Verdana" w:cs="Arial"/>
                  <w:noProof/>
                  <w:sz w:val="16"/>
                  <w:szCs w:val="16"/>
                </w:rPr>
                <w:t>«nilai_07»</w:t>
              </w:r>
            </w:ins>
            <w:r w:rsidR="005C011B">
              <w:rPr>
                <w:rFonts w:ascii="Verdana" w:hAnsi="Verdana" w:cs="Arial"/>
                <w:sz w:val="16"/>
                <w:szCs w:val="16"/>
              </w:rPr>
              <w:t>${</w:t>
            </w:r>
            <w:del w:id="28" w:author="Yacub" w:date="2015-05-07T22:59:00Z">
              <w:r w:rsidDel="009228E2">
                <w:rPr>
                  <w:rFonts w:ascii="Verdana" w:hAnsi="Verdana" w:cs="Arial"/>
                  <w:noProof/>
                  <w:sz w:val="16"/>
                  <w:szCs w:val="16"/>
                </w:rPr>
                <w:delText>nilai_07</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"tgl_08" </w:instrText>
            </w:r>
            <w:r>
              <w:rPr>
                <w:rFonts w:ascii="Verdana" w:hAnsi="Verdana" w:cs="Arial"/>
                <w:sz w:val="16"/>
                <w:szCs w:val="16"/>
              </w:rPr>
              <w:fldChar w:fldCharType="separate"/>
            </w:r>
            <w:ins w:id="29" w:author="Yacub" w:date="2015-05-15T16:21:00Z">
              <w:r>
                <w:rPr>
                  <w:rFonts w:ascii="Verdana" w:hAnsi="Verdana" w:cs="Arial"/>
                  <w:noProof/>
                  <w:sz w:val="16"/>
                  <w:szCs w:val="16"/>
                </w:rPr>
                <w:t>«tgl_08»</w:t>
              </w:r>
            </w:ins>
            <w:r w:rsidR="005C011B">
              <w:rPr>
                <w:rFonts w:ascii="Verdana" w:hAnsi="Verdana" w:cs="Arial"/>
                <w:sz w:val="16"/>
                <w:szCs w:val="16"/>
              </w:rPr>
              <w:t>${</w:t>
            </w:r>
            <w:del w:id="30" w:author="Yacub" w:date="2015-05-07T22:59:00Z">
              <w:r w:rsidDel="009228E2">
                <w:rPr>
                  <w:rFonts w:ascii="Verdana" w:hAnsi="Verdana" w:cs="Arial"/>
                  <w:noProof/>
                  <w:sz w:val="16"/>
                  <w:szCs w:val="16"/>
                </w:rPr>
                <w:delText>tgl_08</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VIII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Ke-8</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"nilai_08" </w:instrText>
            </w:r>
            <w:r>
              <w:rPr>
                <w:rFonts w:ascii="Verdana" w:hAnsi="Verdana" w:cs="Arial"/>
                <w:sz w:val="16"/>
                <w:szCs w:val="16"/>
              </w:rPr>
              <w:fldChar w:fldCharType="separate"/>
            </w:r>
            <w:ins w:id="31" w:author="Yacub" w:date="2015-05-15T16:21:00Z">
              <w:r>
                <w:rPr>
                  <w:rFonts w:ascii="Verdana" w:hAnsi="Verdana" w:cs="Arial"/>
                  <w:noProof/>
                  <w:sz w:val="16"/>
                  <w:szCs w:val="16"/>
                </w:rPr>
                <w:t>«nilai_08»</w:t>
              </w:r>
            </w:ins>
            <w:r w:rsidR="005C011B">
              <w:rPr>
                <w:rFonts w:ascii="Verdana" w:hAnsi="Verdana" w:cs="Arial"/>
                <w:sz w:val="16"/>
                <w:szCs w:val="16"/>
              </w:rPr>
              <w:t>${</w:t>
            </w:r>
            <w:del w:id="32" w:author="Yacub" w:date="2015-05-07T22:59:00Z">
              <w:r w:rsidDel="009228E2">
                <w:rPr>
                  <w:rFonts w:ascii="Verdana" w:hAnsi="Verdana" w:cs="Arial"/>
                  <w:noProof/>
                  <w:sz w:val="16"/>
                  <w:szCs w:val="16"/>
                </w:rPr>
                <w:delText>nilai_08</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"tgl_09" </w:instrText>
            </w:r>
            <w:r>
              <w:rPr>
                <w:rFonts w:ascii="Verdana" w:hAnsi="Verdana" w:cs="Arial"/>
                <w:sz w:val="16"/>
                <w:szCs w:val="16"/>
              </w:rPr>
              <w:fldChar w:fldCharType="separate"/>
            </w:r>
            <w:ins w:id="33" w:author="Yacub" w:date="2015-05-15T16:21:00Z">
              <w:r>
                <w:rPr>
                  <w:rFonts w:ascii="Verdana" w:hAnsi="Verdana" w:cs="Arial"/>
                  <w:noProof/>
                  <w:sz w:val="16"/>
                  <w:szCs w:val="16"/>
                </w:rPr>
                <w:t>«tgl_09»</w:t>
              </w:r>
            </w:ins>
            <w:r w:rsidR="005C011B">
              <w:rPr>
                <w:rFonts w:ascii="Verdana" w:hAnsi="Verdana" w:cs="Arial"/>
                <w:sz w:val="16"/>
                <w:szCs w:val="16"/>
              </w:rPr>
              <w:t>${</w:t>
            </w:r>
            <w:del w:id="34" w:author="Yacub" w:date="2015-05-07T22:59:00Z">
              <w:r w:rsidDel="009228E2">
                <w:rPr>
                  <w:rFonts w:ascii="Verdana" w:hAnsi="Verdana" w:cs="Arial"/>
                  <w:noProof/>
                  <w:sz w:val="16"/>
                  <w:szCs w:val="16"/>
                </w:rPr>
                <w:delText>tgl_09</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IX</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Ke-9</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"nilai_09" </w:instrText>
            </w:r>
            <w:r>
              <w:rPr>
                <w:rFonts w:ascii="Verdana" w:hAnsi="Verdana" w:cs="Arial"/>
                <w:sz w:val="16"/>
                <w:szCs w:val="16"/>
              </w:rPr>
              <w:fldChar w:fldCharType="separate"/>
            </w:r>
            <w:ins w:id="35" w:author="Yacub" w:date="2015-05-15T16:21:00Z">
              <w:r>
                <w:rPr>
                  <w:rFonts w:ascii="Verdana" w:hAnsi="Verdana" w:cs="Arial"/>
                  <w:noProof/>
                  <w:sz w:val="16"/>
                  <w:szCs w:val="16"/>
                </w:rPr>
                <w:t>«nilai_09»</w:t>
              </w:r>
            </w:ins>
            <w:r w:rsidR="005C011B">
              <w:rPr>
                <w:rFonts w:ascii="Verdana" w:hAnsi="Verdana" w:cs="Arial"/>
                <w:sz w:val="16"/>
                <w:szCs w:val="16"/>
              </w:rPr>
              <w:t>${</w:t>
            </w:r>
            <w:del w:id="36" w:author="Yacub" w:date="2015-05-07T22:59:00Z">
              <w:r w:rsidDel="009228E2">
                <w:rPr>
                  <w:rFonts w:ascii="Verdana" w:hAnsi="Verdana" w:cs="Arial"/>
                  <w:noProof/>
                  <w:sz w:val="16"/>
                  <w:szCs w:val="16"/>
                </w:rPr>
                <w:delText>nilai_09</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"tgl_10" </w:instrText>
            </w:r>
            <w:r>
              <w:rPr>
                <w:rFonts w:ascii="Verdana" w:hAnsi="Verdana" w:cs="Arial"/>
                <w:sz w:val="16"/>
                <w:szCs w:val="16"/>
              </w:rPr>
              <w:fldChar w:fldCharType="separate"/>
            </w:r>
            <w:ins w:id="37" w:author="Yacub" w:date="2015-05-15T16:21:00Z">
              <w:r>
                <w:rPr>
                  <w:rFonts w:ascii="Verdana" w:hAnsi="Verdana" w:cs="Arial"/>
                  <w:noProof/>
                  <w:sz w:val="16"/>
                  <w:szCs w:val="16"/>
                </w:rPr>
                <w:t>«tgl_10»</w:t>
              </w:r>
            </w:ins>
            <w:r w:rsidR="005C011B">
              <w:rPr>
                <w:rFonts w:ascii="Verdana" w:hAnsi="Verdana" w:cs="Arial"/>
                <w:sz w:val="16"/>
                <w:szCs w:val="16"/>
              </w:rPr>
              <w:t>${</w:t>
            </w:r>
            <w:del w:id="38" w:author="Yacub" w:date="2015-05-07T22:59:00Z">
              <w:r w:rsidDel="009228E2">
                <w:rPr>
                  <w:rFonts w:ascii="Verdana" w:hAnsi="Verdana" w:cs="Arial"/>
                  <w:noProof/>
                  <w:sz w:val="16"/>
                  <w:szCs w:val="16"/>
                </w:rPr>
                <w:delText>tgl_10</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Ke-10</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"nilai_10" </w:instrText>
            </w:r>
            <w:r>
              <w:rPr>
                <w:rFonts w:ascii="Verdana" w:hAnsi="Verdana" w:cs="Arial"/>
                <w:sz w:val="16"/>
                <w:szCs w:val="16"/>
              </w:rPr>
              <w:fldChar w:fldCharType="separate"/>
            </w:r>
            <w:ins w:id="39" w:author="Yacub" w:date="2015-05-15T16:21:00Z">
              <w:r>
                <w:rPr>
                  <w:rFonts w:ascii="Verdana" w:hAnsi="Verdana" w:cs="Arial"/>
                  <w:noProof/>
                  <w:sz w:val="16"/>
                  <w:szCs w:val="16"/>
                </w:rPr>
                <w:t>«nilai_10»</w:t>
              </w:r>
            </w:ins>
            <w:r w:rsidR="005C011B">
              <w:rPr>
                <w:rFonts w:ascii="Verdana" w:hAnsi="Verdana" w:cs="Arial"/>
                <w:sz w:val="16"/>
                <w:szCs w:val="16"/>
              </w:rPr>
              <w:t>${</w:t>
            </w:r>
            <w:del w:id="40" w:author="Yacub" w:date="2015-05-07T22:59:00Z">
              <w:r w:rsidDel="009228E2">
                <w:rPr>
                  <w:rFonts w:ascii="Verdana" w:hAnsi="Verdana" w:cs="Arial"/>
                  <w:noProof/>
                  <w:sz w:val="16"/>
                  <w:szCs w:val="16"/>
                </w:rPr>
                <w:delText>nilai_10</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"tgl_11" </w:instrText>
            </w:r>
            <w:r>
              <w:rPr>
                <w:rFonts w:ascii="Verdana" w:hAnsi="Verdana" w:cs="Arial"/>
                <w:sz w:val="16"/>
                <w:szCs w:val="16"/>
              </w:rPr>
              <w:fldChar w:fldCharType="separate"/>
            </w:r>
            <w:ins w:id="41" w:author="Yacub" w:date="2015-05-15T16:21:00Z">
              <w:r>
                <w:rPr>
                  <w:rFonts w:ascii="Verdana" w:hAnsi="Verdana" w:cs="Arial"/>
                  <w:noProof/>
                  <w:sz w:val="16"/>
                  <w:szCs w:val="16"/>
                </w:rPr>
                <w:t>«tgl_11»</w:t>
              </w:r>
            </w:ins>
            <w:r w:rsidR="005C011B">
              <w:rPr>
                <w:rFonts w:ascii="Verdana" w:hAnsi="Verdana" w:cs="Arial"/>
                <w:sz w:val="16"/>
                <w:szCs w:val="16"/>
              </w:rPr>
              <w:t>${</w:t>
            </w:r>
            <w:del w:id="42" w:author="Yacub" w:date="2015-05-07T22:59:00Z">
              <w:r w:rsidDel="009228E2">
                <w:rPr>
                  <w:rFonts w:ascii="Verdana" w:hAnsi="Verdana" w:cs="Arial"/>
                  <w:noProof/>
                  <w:sz w:val="16"/>
                  <w:szCs w:val="16"/>
                </w:rPr>
                <w:delText>tgl_11</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Ke-11</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"nilai_11" </w:instrText>
            </w:r>
            <w:r>
              <w:rPr>
                <w:rFonts w:ascii="Verdana" w:hAnsi="Verdana" w:cs="Arial"/>
                <w:sz w:val="16"/>
                <w:szCs w:val="16"/>
              </w:rPr>
              <w:fldChar w:fldCharType="separate"/>
            </w:r>
            <w:ins w:id="43" w:author="Yacub" w:date="2015-05-15T16:21:00Z">
              <w:r>
                <w:rPr>
                  <w:rFonts w:ascii="Verdana" w:hAnsi="Verdana" w:cs="Arial"/>
                  <w:noProof/>
                  <w:sz w:val="16"/>
                  <w:szCs w:val="16"/>
                </w:rPr>
                <w:t>«nilai_11»</w:t>
              </w:r>
            </w:ins>
            <w:r w:rsidR="005C011B">
              <w:rPr>
                <w:rFonts w:ascii="Verdana" w:hAnsi="Verdana" w:cs="Arial"/>
                <w:sz w:val="16"/>
                <w:szCs w:val="16"/>
              </w:rPr>
              <w:t>${</w:t>
            </w:r>
            <w:del w:id="44" w:author="Yacub" w:date="2015-05-07T22:59:00Z">
              <w:r w:rsidDel="009228E2">
                <w:rPr>
                  <w:rFonts w:ascii="Verdana" w:hAnsi="Verdana" w:cs="Arial"/>
                  <w:noProof/>
                  <w:sz w:val="16"/>
                  <w:szCs w:val="16"/>
                </w:rPr>
                <w:delText>nilai_11</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"tgl_12" </w:instrText>
            </w:r>
            <w:r>
              <w:rPr>
                <w:rFonts w:ascii="Verdana" w:hAnsi="Verdana" w:cs="Arial"/>
                <w:sz w:val="16"/>
                <w:szCs w:val="16"/>
              </w:rPr>
              <w:fldChar w:fldCharType="separate"/>
            </w:r>
            <w:ins w:id="45" w:author="Yacub" w:date="2015-05-15T16:21:00Z">
              <w:r>
                <w:rPr>
                  <w:rFonts w:ascii="Verdana" w:hAnsi="Verdana" w:cs="Arial"/>
                  <w:noProof/>
                  <w:sz w:val="16"/>
                  <w:szCs w:val="16"/>
                </w:rPr>
                <w:t>«tgl_12»</w:t>
              </w:r>
            </w:ins>
            <w:r w:rsidR="005C011B">
              <w:rPr>
                <w:rFonts w:ascii="Verdana" w:hAnsi="Verdana" w:cs="Arial"/>
                <w:sz w:val="16"/>
                <w:szCs w:val="16"/>
              </w:rPr>
              <w:t>${</w:t>
            </w:r>
            <w:del w:id="46" w:author="Yacub" w:date="2015-05-07T22:59:00Z">
              <w:r w:rsidDel="009228E2">
                <w:rPr>
                  <w:rFonts w:ascii="Verdana" w:hAnsi="Verdana" w:cs="Arial"/>
                  <w:noProof/>
                  <w:sz w:val="16"/>
                  <w:szCs w:val="16"/>
                </w:rPr>
                <w:delText>tgl_12</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Ke-12</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"nilai_12" </w:instrText>
            </w:r>
            <w:r>
              <w:rPr>
                <w:rFonts w:ascii="Verdana" w:hAnsi="Verdana" w:cs="Arial"/>
                <w:sz w:val="16"/>
                <w:szCs w:val="16"/>
              </w:rPr>
              <w:fldChar w:fldCharType="separate"/>
            </w:r>
            <w:ins w:id="47" w:author="Yacub" w:date="2015-05-15T16:21:00Z">
              <w:r>
                <w:rPr>
                  <w:rFonts w:ascii="Verdana" w:hAnsi="Verdana" w:cs="Arial"/>
                  <w:noProof/>
                  <w:sz w:val="16"/>
                  <w:szCs w:val="16"/>
                </w:rPr>
                <w:t>«nilai_12»</w:t>
              </w:r>
            </w:ins>
            <w:r w:rsidR="005C011B">
              <w:rPr>
                <w:rFonts w:ascii="Verdana" w:hAnsi="Verdana" w:cs="Arial"/>
                <w:sz w:val="16"/>
                <w:szCs w:val="16"/>
              </w:rPr>
              <w:t>${</w:t>
            </w:r>
            <w:del w:id="48" w:author="Yacub" w:date="2015-05-07T22:59:00Z">
              <w:r w:rsidDel="009228E2">
                <w:rPr>
                  <w:rFonts w:ascii="Verdana" w:hAnsi="Verdana" w:cs="Arial"/>
                  <w:noProof/>
                  <w:sz w:val="16"/>
                  <w:szCs w:val="16"/>
                </w:rPr>
                <w:delText>nilai_12</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"tgl_13" </w:instrText>
            </w:r>
            <w:r>
              <w:rPr>
                <w:rFonts w:ascii="Verdana" w:hAnsi="Verdana" w:cs="Arial"/>
                <w:sz w:val="16"/>
                <w:szCs w:val="16"/>
              </w:rPr>
              <w:fldChar w:fldCharType="separate"/>
            </w:r>
            <w:ins w:id="49" w:author="Yacub" w:date="2015-05-15T16:21:00Z">
              <w:r>
                <w:rPr>
                  <w:rFonts w:ascii="Verdana" w:hAnsi="Verdana" w:cs="Arial"/>
                  <w:noProof/>
                  <w:sz w:val="16"/>
                  <w:szCs w:val="16"/>
                </w:rPr>
                <w:t>«tgl_13»</w:t>
              </w:r>
            </w:ins>
            <w:r w:rsidR="005C011B">
              <w:rPr>
                <w:rFonts w:ascii="Verdana" w:hAnsi="Verdana" w:cs="Arial"/>
                <w:sz w:val="16"/>
                <w:szCs w:val="16"/>
              </w:rPr>
              <w:t>${</w:t>
            </w:r>
            <w:del w:id="50" w:author="Yacub" w:date="2015-05-07T22:59:00Z">
              <w:r w:rsidDel="009228E2">
                <w:rPr>
                  <w:rFonts w:ascii="Verdana" w:hAnsi="Verdana" w:cs="Arial"/>
                  <w:noProof/>
                  <w:sz w:val="16"/>
                  <w:szCs w:val="16"/>
                </w:rPr>
                <w:delText>tgl_13</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XIII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Ke-13</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"nilai_13" </w:instrText>
            </w:r>
            <w:r>
              <w:rPr>
                <w:rFonts w:ascii="Verdana" w:hAnsi="Verdana" w:cs="Arial"/>
                <w:sz w:val="16"/>
                <w:szCs w:val="16"/>
              </w:rPr>
              <w:fldChar w:fldCharType="separate"/>
            </w:r>
            <w:ins w:id="51" w:author="Yacub" w:date="2015-05-15T16:21:00Z">
              <w:r>
                <w:rPr>
                  <w:rFonts w:ascii="Verdana" w:hAnsi="Verdana" w:cs="Arial"/>
                  <w:noProof/>
                  <w:sz w:val="16"/>
                  <w:szCs w:val="16"/>
                </w:rPr>
                <w:t>«nilai_13»</w:t>
              </w:r>
            </w:ins>
            <w:r w:rsidR="005C011B">
              <w:rPr>
                <w:rFonts w:ascii="Verdana" w:hAnsi="Verdana" w:cs="Arial"/>
                <w:sz w:val="16"/>
                <w:szCs w:val="16"/>
              </w:rPr>
              <w:t>${</w:t>
            </w:r>
            <w:del w:id="52" w:author="Yacub" w:date="2015-05-07T22:59:00Z">
              <w:r w:rsidDel="009228E2">
                <w:rPr>
                  <w:rFonts w:ascii="Verdana" w:hAnsi="Verdana" w:cs="Arial"/>
                  <w:noProof/>
                  <w:sz w:val="16"/>
                  <w:szCs w:val="16"/>
                </w:rPr>
                <w:delText>nilai_13</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"tgl_14" </w:instrText>
            </w:r>
            <w:r>
              <w:rPr>
                <w:rFonts w:ascii="Verdana" w:hAnsi="Verdana" w:cs="Arial"/>
                <w:sz w:val="16"/>
                <w:szCs w:val="16"/>
              </w:rPr>
              <w:fldChar w:fldCharType="separate"/>
            </w:r>
            <w:ins w:id="53" w:author="Yacub" w:date="2015-05-15T16:21:00Z">
              <w:r>
                <w:rPr>
                  <w:rFonts w:ascii="Verdana" w:hAnsi="Verdana" w:cs="Arial"/>
                  <w:noProof/>
                  <w:sz w:val="16"/>
                  <w:szCs w:val="16"/>
                </w:rPr>
                <w:t>«tgl_14»</w:t>
              </w:r>
            </w:ins>
            <w:r w:rsidR="005C011B">
              <w:rPr>
                <w:rFonts w:ascii="Verdana" w:hAnsi="Verdana" w:cs="Arial"/>
                <w:sz w:val="16"/>
                <w:szCs w:val="16"/>
              </w:rPr>
              <w:t>${</w:t>
            </w:r>
            <w:del w:id="54" w:author="Yacub" w:date="2015-05-07T22:59:00Z">
              <w:r w:rsidDel="009228E2">
                <w:rPr>
                  <w:rFonts w:ascii="Verdana" w:hAnsi="Verdana" w:cs="Arial"/>
                  <w:noProof/>
                  <w:sz w:val="16"/>
                  <w:szCs w:val="16"/>
                </w:rPr>
                <w:delText>tgl_14</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XIV</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Ke-14</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"nilai_14" </w:instrText>
            </w:r>
            <w:r>
              <w:rPr>
                <w:rFonts w:ascii="Verdana" w:hAnsi="Verdana" w:cs="Arial"/>
                <w:sz w:val="16"/>
                <w:szCs w:val="16"/>
              </w:rPr>
              <w:fldChar w:fldCharType="separate"/>
            </w:r>
            <w:ins w:id="55" w:author="Yacub" w:date="2015-05-15T16:21:00Z">
              <w:r>
                <w:rPr>
                  <w:rFonts w:ascii="Verdana" w:hAnsi="Verdana" w:cs="Arial"/>
                  <w:noProof/>
                  <w:sz w:val="16"/>
                  <w:szCs w:val="16"/>
                </w:rPr>
                <w:t>«nilai_14»</w:t>
              </w:r>
            </w:ins>
            <w:r w:rsidR="005C011B">
              <w:rPr>
                <w:rFonts w:ascii="Verdana" w:hAnsi="Verdana" w:cs="Arial"/>
                <w:sz w:val="16"/>
                <w:szCs w:val="16"/>
              </w:rPr>
              <w:t>${</w:t>
            </w:r>
            <w:del w:id="56" w:author="Yacub" w:date="2015-05-07T22:59:00Z">
              <w:r w:rsidDel="009228E2">
                <w:rPr>
                  <w:rFonts w:ascii="Verdana" w:hAnsi="Verdana" w:cs="Arial"/>
                  <w:noProof/>
                  <w:sz w:val="16"/>
                  <w:szCs w:val="16"/>
                </w:rPr>
                <w:delText>nilai_14</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"tgl_15" </w:instrText>
            </w:r>
            <w:r>
              <w:rPr>
                <w:rFonts w:ascii="Verdana" w:hAnsi="Verdana" w:cs="Arial"/>
                <w:sz w:val="16"/>
                <w:szCs w:val="16"/>
              </w:rPr>
              <w:fldChar w:fldCharType="separate"/>
            </w:r>
            <w:ins w:id="57" w:author="Yacub" w:date="2015-05-15T16:21:00Z">
              <w:r>
                <w:rPr>
                  <w:rFonts w:ascii="Verdana" w:hAnsi="Verdana" w:cs="Arial"/>
                  <w:noProof/>
                  <w:sz w:val="16"/>
                  <w:szCs w:val="16"/>
                </w:rPr>
                <w:t>«tgl_15»</w:t>
              </w:r>
            </w:ins>
            <w:r w:rsidR="005C011B">
              <w:rPr>
                <w:rFonts w:ascii="Verdana" w:hAnsi="Verdana" w:cs="Arial"/>
                <w:sz w:val="16"/>
                <w:szCs w:val="16"/>
              </w:rPr>
              <w:t>${</w:t>
            </w:r>
            <w:del w:id="58" w:author="Yacub" w:date="2015-05-07T22:59:00Z">
              <w:r w:rsidDel="009228E2">
                <w:rPr>
                  <w:rFonts w:ascii="Verdana" w:hAnsi="Verdana" w:cs="Arial"/>
                  <w:noProof/>
                  <w:sz w:val="16"/>
                  <w:szCs w:val="16"/>
                </w:rPr>
                <w:delText>tgl_15</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XV</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Ke-15</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"nilai_15" </w:instrText>
            </w:r>
            <w:r>
              <w:rPr>
                <w:rFonts w:ascii="Verdana" w:hAnsi="Verdana" w:cs="Arial"/>
                <w:sz w:val="16"/>
                <w:szCs w:val="16"/>
              </w:rPr>
              <w:fldChar w:fldCharType="separate"/>
            </w:r>
            <w:ins w:id="59" w:author="Yacub" w:date="2015-05-15T16:21:00Z">
              <w:r>
                <w:rPr>
                  <w:rFonts w:ascii="Verdana" w:hAnsi="Verdana" w:cs="Arial"/>
                  <w:noProof/>
                  <w:sz w:val="16"/>
                  <w:szCs w:val="16"/>
                </w:rPr>
                <w:t>«nilai_15»</w:t>
              </w:r>
            </w:ins>
            <w:r w:rsidR="005C011B">
              <w:rPr>
                <w:rFonts w:ascii="Verdana" w:hAnsi="Verdana" w:cs="Arial"/>
                <w:sz w:val="16"/>
                <w:szCs w:val="16"/>
              </w:rPr>
              <w:t>${</w:t>
            </w:r>
            <w:del w:id="60" w:author="Yacub" w:date="2015-05-07T22:59:00Z">
              <w:r w:rsidDel="009228E2">
                <w:rPr>
                  <w:rFonts w:ascii="Verdana" w:hAnsi="Verdana" w:cs="Arial"/>
                  <w:noProof/>
                  <w:sz w:val="16"/>
                  <w:szCs w:val="16"/>
                </w:rPr>
                <w:delText>nilai_15</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"tgl_16" </w:instrText>
            </w:r>
            <w:r>
              <w:rPr>
                <w:rFonts w:ascii="Verdana" w:hAnsi="Verdana" w:cs="Arial"/>
                <w:sz w:val="16"/>
                <w:szCs w:val="16"/>
              </w:rPr>
              <w:fldChar w:fldCharType="separate"/>
            </w:r>
            <w:ins w:id="61" w:author="Yacub" w:date="2015-05-15T16:21:00Z">
              <w:r>
                <w:rPr>
                  <w:rFonts w:ascii="Verdana" w:hAnsi="Verdana" w:cs="Arial"/>
                  <w:noProof/>
                  <w:sz w:val="16"/>
                  <w:szCs w:val="16"/>
                </w:rPr>
                <w:t>«tgl_16»</w:t>
              </w:r>
            </w:ins>
            <w:r w:rsidR="005C011B">
              <w:rPr>
                <w:rFonts w:ascii="Verdana" w:hAnsi="Verdana" w:cs="Arial"/>
                <w:sz w:val="16"/>
                <w:szCs w:val="16"/>
              </w:rPr>
              <w:t>${</w:t>
            </w:r>
            <w:del w:id="62" w:author="Yacub" w:date="2015-05-07T22:59:00Z">
              <w:r w:rsidDel="009228E2">
                <w:rPr>
                  <w:rFonts w:ascii="Verdana" w:hAnsi="Verdana" w:cs="Arial"/>
                  <w:noProof/>
                  <w:sz w:val="16"/>
                  <w:szCs w:val="16"/>
                </w:rPr>
                <w:delText>tgl_16</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XVI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Ke-16</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"nilai_16" </w:instrText>
            </w:r>
            <w:r>
              <w:rPr>
                <w:rFonts w:ascii="Verdana" w:hAnsi="Verdana" w:cs="Arial"/>
                <w:sz w:val="16"/>
                <w:szCs w:val="16"/>
              </w:rPr>
              <w:fldChar w:fldCharType="separate"/>
            </w:r>
            <w:ins w:id="63" w:author="Yacub" w:date="2015-05-15T16:21:00Z">
              <w:r>
                <w:rPr>
                  <w:rFonts w:ascii="Verdana" w:hAnsi="Verdana" w:cs="Arial"/>
                  <w:noProof/>
                  <w:sz w:val="16"/>
                  <w:szCs w:val="16"/>
                </w:rPr>
                <w:t>«nilai_16»</w:t>
              </w:r>
            </w:ins>
            <w:r w:rsidR="005C011B">
              <w:rPr>
                <w:rFonts w:ascii="Verdana" w:hAnsi="Verdana" w:cs="Arial"/>
                <w:sz w:val="16"/>
                <w:szCs w:val="16"/>
              </w:rPr>
              <w:t>${</w:t>
            </w:r>
            <w:del w:id="64" w:author="Yacub" w:date="2015-05-07T22:59:00Z">
              <w:r w:rsidDel="009228E2">
                <w:rPr>
                  <w:rFonts w:ascii="Verdana" w:hAnsi="Verdana" w:cs="Arial"/>
                  <w:noProof/>
                  <w:sz w:val="16"/>
                  <w:szCs w:val="16"/>
                </w:rPr>
                <w:delText>nilai_16</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"tgl_17" </w:instrText>
            </w:r>
            <w:r>
              <w:rPr>
                <w:rFonts w:ascii="Verdana" w:hAnsi="Verdana" w:cs="Arial"/>
                <w:sz w:val="16"/>
                <w:szCs w:val="16"/>
              </w:rPr>
              <w:fldChar w:fldCharType="separate"/>
            </w:r>
            <w:ins w:id="65" w:author="Yacub" w:date="2015-05-15T16:21:00Z">
              <w:r>
                <w:rPr>
                  <w:rFonts w:ascii="Verdana" w:hAnsi="Verdana" w:cs="Arial"/>
                  <w:noProof/>
                  <w:sz w:val="16"/>
                  <w:szCs w:val="16"/>
                </w:rPr>
                <w:t>«tgl_17»</w:t>
              </w:r>
            </w:ins>
            <w:r w:rsidR="005C011B">
              <w:rPr>
                <w:rFonts w:ascii="Verdana" w:hAnsi="Verdana" w:cs="Arial"/>
                <w:sz w:val="16"/>
                <w:szCs w:val="16"/>
              </w:rPr>
              <w:t>${</w:t>
            </w:r>
            <w:del w:id="66" w:author="Yacub" w:date="2015-05-07T22:59:00Z">
              <w:r w:rsidDel="009228E2">
                <w:rPr>
                  <w:rFonts w:ascii="Verdana" w:hAnsi="Verdana" w:cs="Arial"/>
                  <w:noProof/>
                  <w:sz w:val="16"/>
                  <w:szCs w:val="16"/>
                </w:rPr>
                <w:delText>tgl_17</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XVII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Ke-17</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"nilai_17" </w:instrText>
            </w:r>
            <w:r>
              <w:rPr>
                <w:rFonts w:ascii="Verdana" w:hAnsi="Verdana" w:cs="Arial"/>
                <w:sz w:val="16"/>
                <w:szCs w:val="16"/>
              </w:rPr>
              <w:fldChar w:fldCharType="separate"/>
            </w:r>
            <w:ins w:id="67" w:author="Yacub" w:date="2015-05-15T16:21:00Z">
              <w:r>
                <w:rPr>
                  <w:rFonts w:ascii="Verdana" w:hAnsi="Verdana" w:cs="Arial"/>
                  <w:noProof/>
                  <w:sz w:val="16"/>
                  <w:szCs w:val="16"/>
                </w:rPr>
                <w:t>«nilai_17»</w:t>
              </w:r>
            </w:ins>
            <w:r w:rsidR="005C011B">
              <w:rPr>
                <w:rFonts w:ascii="Verdana" w:hAnsi="Verdana" w:cs="Arial"/>
                <w:sz w:val="16"/>
                <w:szCs w:val="16"/>
              </w:rPr>
              <w:t>${</w:t>
            </w:r>
            <w:del w:id="68" w:author="Yacub" w:date="2015-05-07T22:59:00Z">
              <w:r w:rsidDel="009228E2">
                <w:rPr>
                  <w:rFonts w:ascii="Verdana" w:hAnsi="Verdana" w:cs="Arial"/>
                  <w:noProof/>
                  <w:sz w:val="16"/>
                  <w:szCs w:val="16"/>
                </w:rPr>
                <w:delText>nilai_17</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"tgl_18" </w:instrText>
            </w:r>
            <w:r>
              <w:rPr>
                <w:rFonts w:ascii="Verdana" w:hAnsi="Verdana" w:cs="Arial"/>
                <w:sz w:val="16"/>
                <w:szCs w:val="16"/>
              </w:rPr>
              <w:fldChar w:fldCharType="separate"/>
            </w:r>
            <w:ins w:id="69" w:author="Yacub" w:date="2015-05-15T16:21:00Z">
              <w:r>
                <w:rPr>
                  <w:rFonts w:ascii="Verdana" w:hAnsi="Verdana" w:cs="Arial"/>
                  <w:noProof/>
                  <w:sz w:val="16"/>
                  <w:szCs w:val="16"/>
                </w:rPr>
                <w:t>«tgl_18»</w:t>
              </w:r>
            </w:ins>
            <w:r w:rsidR="005C011B">
              <w:rPr>
                <w:rFonts w:ascii="Verdana" w:hAnsi="Verdana" w:cs="Arial"/>
                <w:sz w:val="16"/>
                <w:szCs w:val="16"/>
              </w:rPr>
              <w:t>${</w:t>
            </w:r>
            <w:del w:id="70" w:author="Yacub" w:date="2015-05-07T22:59:00Z">
              <w:r w:rsidDel="009228E2">
                <w:rPr>
                  <w:rFonts w:ascii="Verdana" w:hAnsi="Verdana" w:cs="Arial"/>
                  <w:noProof/>
                  <w:sz w:val="16"/>
                  <w:szCs w:val="16"/>
                </w:rPr>
                <w:delText>tgl_18</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XVIII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Ke-18</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"nilai_18" </w:instrText>
            </w:r>
            <w:r>
              <w:rPr>
                <w:rFonts w:ascii="Verdana" w:hAnsi="Verdana" w:cs="Arial"/>
                <w:sz w:val="16"/>
                <w:szCs w:val="16"/>
              </w:rPr>
              <w:fldChar w:fldCharType="separate"/>
            </w:r>
            <w:ins w:id="71" w:author="Yacub" w:date="2015-05-15T16:21:00Z">
              <w:r>
                <w:rPr>
                  <w:rFonts w:ascii="Verdana" w:hAnsi="Verdana" w:cs="Arial"/>
                  <w:noProof/>
                  <w:sz w:val="16"/>
                  <w:szCs w:val="16"/>
                </w:rPr>
                <w:t>«nilai_18»</w:t>
              </w:r>
            </w:ins>
            <w:r w:rsidR="005C011B">
              <w:rPr>
                <w:rFonts w:ascii="Verdana" w:hAnsi="Verdana" w:cs="Arial"/>
                <w:sz w:val="16"/>
                <w:szCs w:val="16"/>
              </w:rPr>
              <w:t>${</w:t>
            </w:r>
            <w:del w:id="72" w:author="Yacub" w:date="2015-05-07T22:59:00Z">
              <w:r w:rsidDel="009228E2">
                <w:rPr>
                  <w:rFonts w:ascii="Verdana" w:hAnsi="Verdana" w:cs="Arial"/>
                  <w:noProof/>
                  <w:sz w:val="16"/>
                  <w:szCs w:val="16"/>
                </w:rPr>
                <w:delText>nilai_18</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"tgl_19" </w:instrText>
            </w:r>
            <w:r>
              <w:rPr>
                <w:rFonts w:ascii="Verdana" w:hAnsi="Verdana" w:cs="Arial"/>
                <w:sz w:val="16"/>
                <w:szCs w:val="16"/>
              </w:rPr>
              <w:fldChar w:fldCharType="separate"/>
            </w:r>
            <w:ins w:id="73" w:author="Yacub" w:date="2015-05-15T16:21:00Z">
              <w:r>
                <w:rPr>
                  <w:rFonts w:ascii="Verdana" w:hAnsi="Verdana" w:cs="Arial"/>
                  <w:noProof/>
                  <w:sz w:val="16"/>
                  <w:szCs w:val="16"/>
                </w:rPr>
                <w:t>«tgl_19»</w:t>
              </w:r>
            </w:ins>
            <w:r w:rsidR="005C011B">
              <w:rPr>
                <w:rFonts w:ascii="Verdana" w:hAnsi="Verdana" w:cs="Arial"/>
                <w:sz w:val="16"/>
                <w:szCs w:val="16"/>
              </w:rPr>
              <w:t>${</w:t>
            </w:r>
            <w:del w:id="74" w:author="Yacub" w:date="2015-05-07T22:59:00Z">
              <w:r w:rsidDel="009228E2">
                <w:rPr>
                  <w:rFonts w:ascii="Verdana" w:hAnsi="Verdana" w:cs="Arial"/>
                  <w:noProof/>
                  <w:sz w:val="16"/>
                  <w:szCs w:val="16"/>
                </w:rPr>
                <w:delText>tgl_19</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XIX</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Ke-1</w:t>
            </w:r>
            <w:r>
              <w:rPr>
                <w:sz w:val="16"/>
                <w:szCs w:val="16"/>
              </w:rPr>
              <w:t>9</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"nilai_19" </w:instrText>
            </w:r>
            <w:r>
              <w:rPr>
                <w:rFonts w:ascii="Verdana" w:hAnsi="Verdana" w:cs="Arial"/>
                <w:sz w:val="16"/>
                <w:szCs w:val="16"/>
              </w:rPr>
              <w:fldChar w:fldCharType="separate"/>
            </w:r>
            <w:ins w:id="75" w:author="Yacub" w:date="2015-05-15T16:21:00Z">
              <w:r>
                <w:rPr>
                  <w:rFonts w:ascii="Verdana" w:hAnsi="Verdana" w:cs="Arial"/>
                  <w:noProof/>
                  <w:sz w:val="16"/>
                  <w:szCs w:val="16"/>
                </w:rPr>
                <w:t>«nilai_19»</w:t>
              </w:r>
            </w:ins>
            <w:r w:rsidR="005C011B">
              <w:rPr>
                <w:rFonts w:ascii="Verdana" w:hAnsi="Verdana" w:cs="Arial"/>
                <w:sz w:val="16"/>
                <w:szCs w:val="16"/>
              </w:rPr>
              <w:t>${</w:t>
            </w:r>
            <w:del w:id="76" w:author="Yacub" w:date="2015-05-07T22:59:00Z">
              <w:r w:rsidDel="009228E2">
                <w:rPr>
                  <w:rFonts w:ascii="Verdana" w:hAnsi="Verdana" w:cs="Arial"/>
                  <w:noProof/>
                  <w:sz w:val="16"/>
                  <w:szCs w:val="16"/>
                </w:rPr>
                <w:delText>nilai_19</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"tgl_20" </w:instrText>
            </w:r>
            <w:r>
              <w:rPr>
                <w:rFonts w:ascii="Verdana" w:hAnsi="Verdana" w:cs="Arial"/>
                <w:sz w:val="16"/>
                <w:szCs w:val="16"/>
              </w:rPr>
              <w:fldChar w:fldCharType="separate"/>
            </w:r>
            <w:ins w:id="77" w:author="Yacub" w:date="2015-05-15T16:21:00Z">
              <w:r>
                <w:rPr>
                  <w:rFonts w:ascii="Verdana" w:hAnsi="Verdana" w:cs="Arial"/>
                  <w:noProof/>
                  <w:sz w:val="16"/>
                  <w:szCs w:val="16"/>
                </w:rPr>
                <w:t>«tgl_20»</w:t>
              </w:r>
            </w:ins>
            <w:r w:rsidR="005C011B">
              <w:rPr>
                <w:rFonts w:ascii="Verdana" w:hAnsi="Verdana" w:cs="Arial"/>
                <w:sz w:val="16"/>
                <w:szCs w:val="16"/>
              </w:rPr>
              <w:t>${</w:t>
            </w:r>
            <w:del w:id="78" w:author="Yacub" w:date="2015-05-07T22:59:00Z">
              <w:r w:rsidDel="009228E2">
                <w:rPr>
                  <w:rFonts w:ascii="Verdana" w:hAnsi="Verdana" w:cs="Arial"/>
                  <w:noProof/>
                  <w:sz w:val="16"/>
                  <w:szCs w:val="16"/>
                </w:rPr>
                <w:delText>tgl_20</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4C331A" w:rsidRDefault="005A0AB8" w:rsidP="005A0AB8">
            <w:pPr>
              <w:pStyle w:val="ListParagraph"/>
              <w:spacing w:after="0" w:line="240" w:lineRule="auto"/>
              <w:ind w:left="0"/>
              <w:jc w:val="center"/>
              <w:rPr>
                <w:sz w:val="16"/>
                <w:szCs w:val="16"/>
              </w:rPr>
            </w:pPr>
            <w:r w:rsidRPr="004C331A">
              <w:rPr>
                <w:sz w:val="16"/>
                <w:szCs w:val="16"/>
              </w:rPr>
              <w:t>XX</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w:t>
            </w:r>
            <w:r>
              <w:rPr>
                <w:sz w:val="16"/>
                <w:szCs w:val="16"/>
              </w:rPr>
              <w:t>20</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"nilai_20" </w:instrText>
            </w:r>
            <w:r>
              <w:rPr>
                <w:rFonts w:ascii="Verdana" w:hAnsi="Verdana" w:cs="Arial"/>
                <w:sz w:val="16"/>
                <w:szCs w:val="16"/>
              </w:rPr>
              <w:fldChar w:fldCharType="separate"/>
            </w:r>
            <w:ins w:id="79" w:author="Yacub" w:date="2015-05-15T16:21:00Z">
              <w:r>
                <w:rPr>
                  <w:rFonts w:ascii="Verdana" w:hAnsi="Verdana" w:cs="Arial"/>
                  <w:noProof/>
                  <w:sz w:val="16"/>
                  <w:szCs w:val="16"/>
                </w:rPr>
                <w:t>«nilai_20»</w:t>
              </w:r>
            </w:ins>
            <w:r w:rsidR="005C011B">
              <w:rPr>
                <w:rFonts w:ascii="Verdana" w:hAnsi="Verdana" w:cs="Arial"/>
                <w:sz w:val="16"/>
                <w:szCs w:val="16"/>
              </w:rPr>
              <w:t>${</w:t>
            </w:r>
            <w:del w:id="80" w:author="Yacub" w:date="2015-05-07T22:59:00Z">
              <w:r w:rsidDel="009228E2">
                <w:rPr>
                  <w:rFonts w:ascii="Verdana" w:hAnsi="Verdana" w:cs="Arial"/>
                  <w:noProof/>
                  <w:sz w:val="16"/>
                  <w:szCs w:val="16"/>
                </w:rPr>
                <w:delText>nilai_20</w:delText>
              </w:r>
            </w:del>
            <w:r>
              <w:rPr>
                <w:rFonts w:ascii="Verdana" w:hAnsi="Verdana" w:cs="Arial"/>
                <w:sz w:val="16"/>
                <w:szCs w:val="16"/>
              </w:rPr>
              <w:fldChar w:fldCharType="end"/>
            </w:r>
            <w:r w:rsidR="005C011B">
              <w:rPr>
                <w:rFonts w:ascii="Verdana" w:hAnsi="Verdana" w:cs="Arial"/>
                <w:sz w:val="16"/>
                <w:szCs w:val="16"/>
              </w:rPr>
              <w:t>}</w:t>
            </w:r>
          </w:p>
        </w:tc>
      </w:tr>
    </w:tbl>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ab/>
      </w:r>
    </w:p>
    <w:p w:rsidR="005A0AB8" w:rsidRDefault="005A0AB8" w:rsidP="005A0AB8">
      <w:pPr>
        <w:spacing w:after="0" w:line="240" w:lineRule="auto"/>
        <w:jc w:val="both"/>
        <w:rPr>
          <w:rFonts w:ascii="Verdana" w:hAnsi="Verdana" w:cs="Arial"/>
          <w:sz w:val="16"/>
          <w:szCs w:val="16"/>
        </w:rPr>
      </w:pPr>
    </w:p>
    <w:p w:rsidR="005A0AB8" w:rsidRDefault="005A0AB8" w:rsidP="005A0AB8">
      <w:pPr>
        <w:spacing w:after="0" w:line="240" w:lineRule="auto"/>
        <w:jc w:val="both"/>
        <w:rPr>
          <w:rFonts w:ascii="Verdana" w:hAnsi="Verdana" w:cs="Arial"/>
          <w:sz w:val="16"/>
          <w:szCs w:val="16"/>
        </w:rPr>
      </w:pPr>
    </w:p>
    <w:tbl>
      <w:tblPr>
        <w:tblW w:w="96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6"/>
        <w:gridCol w:w="2416"/>
        <w:gridCol w:w="2417"/>
        <w:gridCol w:w="2417"/>
      </w:tblGrid>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"tgl_21" </w:instrText>
            </w:r>
            <w:r>
              <w:rPr>
                <w:rFonts w:ascii="Verdana" w:hAnsi="Verdana" w:cs="Arial"/>
                <w:sz w:val="16"/>
                <w:szCs w:val="16"/>
              </w:rPr>
              <w:fldChar w:fldCharType="separate"/>
            </w:r>
            <w:ins w:id="81" w:author="Yacub" w:date="2015-05-15T16:21:00Z">
              <w:r>
                <w:rPr>
                  <w:rFonts w:ascii="Verdana" w:hAnsi="Verdana" w:cs="Arial"/>
                  <w:noProof/>
                  <w:sz w:val="16"/>
                  <w:szCs w:val="16"/>
                </w:rPr>
                <w:t>«tgl_21»</w:t>
              </w:r>
            </w:ins>
            <w:r w:rsidR="005C011B">
              <w:rPr>
                <w:rFonts w:ascii="Verdana" w:hAnsi="Verdana" w:cs="Arial"/>
                <w:sz w:val="16"/>
                <w:szCs w:val="16"/>
              </w:rPr>
              <w:t>${</w:t>
            </w:r>
            <w:del w:id="82" w:author="Yacub" w:date="2015-05-07T22:59:00Z">
              <w:r w:rsidDel="009228E2">
                <w:rPr>
                  <w:rFonts w:ascii="Verdana" w:hAnsi="Verdana" w:cs="Arial"/>
                  <w:noProof/>
                  <w:sz w:val="16"/>
                  <w:szCs w:val="16"/>
                </w:rPr>
                <w:delText>tgl_21</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pStyle w:val="ListParagraph"/>
              <w:spacing w:after="0" w:line="240" w:lineRule="auto"/>
              <w:ind w:left="0"/>
              <w:jc w:val="center"/>
              <w:rPr>
                <w:sz w:val="16"/>
                <w:szCs w:val="16"/>
              </w:rPr>
            </w:pPr>
            <w:r>
              <w:rPr>
                <w:sz w:val="16"/>
                <w:szCs w:val="16"/>
              </w:rPr>
              <w:t>XXI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w:t>
            </w:r>
            <w:r>
              <w:rPr>
                <w:sz w:val="16"/>
                <w:szCs w:val="16"/>
              </w:rPr>
              <w:t>21</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"nilai_21" </w:instrText>
            </w:r>
            <w:r>
              <w:rPr>
                <w:rFonts w:ascii="Verdana" w:hAnsi="Verdana" w:cs="Arial"/>
                <w:sz w:val="16"/>
                <w:szCs w:val="16"/>
              </w:rPr>
              <w:fldChar w:fldCharType="separate"/>
            </w:r>
            <w:ins w:id="83" w:author="Yacub" w:date="2015-05-15T16:21:00Z">
              <w:r>
                <w:rPr>
                  <w:rFonts w:ascii="Verdana" w:hAnsi="Verdana" w:cs="Arial"/>
                  <w:noProof/>
                  <w:sz w:val="16"/>
                  <w:szCs w:val="16"/>
                </w:rPr>
                <w:t>«nilai_21»</w:t>
              </w:r>
            </w:ins>
            <w:r w:rsidR="005C011B">
              <w:rPr>
                <w:rFonts w:ascii="Verdana" w:hAnsi="Verdana" w:cs="Arial"/>
                <w:sz w:val="16"/>
                <w:szCs w:val="16"/>
              </w:rPr>
              <w:t>${</w:t>
            </w:r>
            <w:del w:id="84" w:author="Yacub" w:date="2015-05-07T22:59:00Z">
              <w:r w:rsidDel="009228E2">
                <w:rPr>
                  <w:rFonts w:ascii="Verdana" w:hAnsi="Verdana" w:cs="Arial"/>
                  <w:noProof/>
                  <w:sz w:val="16"/>
                  <w:szCs w:val="16"/>
                </w:rPr>
                <w:delText>nilai_21</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"tgl_22" </w:instrText>
            </w:r>
            <w:r>
              <w:rPr>
                <w:rFonts w:ascii="Verdana" w:hAnsi="Verdana" w:cs="Arial"/>
                <w:sz w:val="16"/>
                <w:szCs w:val="16"/>
              </w:rPr>
              <w:fldChar w:fldCharType="separate"/>
            </w:r>
            <w:ins w:id="85" w:author="Yacub" w:date="2015-05-15T16:21:00Z">
              <w:r>
                <w:rPr>
                  <w:rFonts w:ascii="Verdana" w:hAnsi="Verdana" w:cs="Arial"/>
                  <w:noProof/>
                  <w:sz w:val="16"/>
                  <w:szCs w:val="16"/>
                </w:rPr>
                <w:t>«tgl_22»</w:t>
              </w:r>
            </w:ins>
            <w:r w:rsidR="005C011B">
              <w:rPr>
                <w:rFonts w:ascii="Verdana" w:hAnsi="Verdana" w:cs="Arial"/>
                <w:sz w:val="16"/>
                <w:szCs w:val="16"/>
              </w:rPr>
              <w:t>${</w:t>
            </w:r>
            <w:del w:id="86" w:author="Yacub" w:date="2015-05-07T22:59:00Z">
              <w:r w:rsidDel="009228E2">
                <w:rPr>
                  <w:rFonts w:ascii="Verdana" w:hAnsi="Verdana" w:cs="Arial"/>
                  <w:noProof/>
                  <w:sz w:val="16"/>
                  <w:szCs w:val="16"/>
                </w:rPr>
                <w:delText>tgl_22</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pStyle w:val="ListParagraph"/>
              <w:spacing w:after="0" w:line="240" w:lineRule="auto"/>
              <w:ind w:left="0"/>
              <w:jc w:val="center"/>
              <w:rPr>
                <w:sz w:val="16"/>
                <w:szCs w:val="16"/>
              </w:rPr>
            </w:pPr>
            <w:r>
              <w:rPr>
                <w:sz w:val="16"/>
                <w:szCs w:val="16"/>
              </w:rPr>
              <w:t>XXII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w:t>
            </w:r>
            <w:r>
              <w:rPr>
                <w:sz w:val="16"/>
                <w:szCs w:val="16"/>
              </w:rPr>
              <w:t>22</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"nilai_22" </w:instrText>
            </w:r>
            <w:r>
              <w:rPr>
                <w:rFonts w:ascii="Verdana" w:hAnsi="Verdana" w:cs="Arial"/>
                <w:sz w:val="16"/>
                <w:szCs w:val="16"/>
              </w:rPr>
              <w:fldChar w:fldCharType="separate"/>
            </w:r>
            <w:ins w:id="87" w:author="Yacub" w:date="2015-05-15T16:21:00Z">
              <w:r>
                <w:rPr>
                  <w:rFonts w:ascii="Verdana" w:hAnsi="Verdana" w:cs="Arial"/>
                  <w:noProof/>
                  <w:sz w:val="16"/>
                  <w:szCs w:val="16"/>
                </w:rPr>
                <w:t>«nilai_22»</w:t>
              </w:r>
            </w:ins>
            <w:r w:rsidR="005C011B">
              <w:rPr>
                <w:rFonts w:ascii="Verdana" w:hAnsi="Verdana" w:cs="Arial"/>
                <w:sz w:val="16"/>
                <w:szCs w:val="16"/>
              </w:rPr>
              <w:t>${</w:t>
            </w:r>
            <w:del w:id="88" w:author="Yacub" w:date="2015-05-07T22:59:00Z">
              <w:r w:rsidDel="009228E2">
                <w:rPr>
                  <w:rFonts w:ascii="Verdana" w:hAnsi="Verdana" w:cs="Arial"/>
                  <w:noProof/>
                  <w:sz w:val="16"/>
                  <w:szCs w:val="16"/>
                </w:rPr>
                <w:delText>nilai_22</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"tgl_23" </w:instrText>
            </w:r>
            <w:r>
              <w:rPr>
                <w:rFonts w:ascii="Verdana" w:hAnsi="Verdana" w:cs="Arial"/>
                <w:sz w:val="16"/>
                <w:szCs w:val="16"/>
              </w:rPr>
              <w:fldChar w:fldCharType="separate"/>
            </w:r>
            <w:ins w:id="89" w:author="Yacub" w:date="2015-05-15T16:21:00Z">
              <w:r>
                <w:rPr>
                  <w:rFonts w:ascii="Verdana" w:hAnsi="Verdana" w:cs="Arial"/>
                  <w:noProof/>
                  <w:sz w:val="16"/>
                  <w:szCs w:val="16"/>
                </w:rPr>
                <w:t>«tgl_23»</w:t>
              </w:r>
            </w:ins>
            <w:r w:rsidR="005C011B">
              <w:rPr>
                <w:rFonts w:ascii="Verdana" w:hAnsi="Verdana" w:cs="Arial"/>
                <w:sz w:val="16"/>
                <w:szCs w:val="16"/>
              </w:rPr>
              <w:t>${</w:t>
            </w:r>
            <w:del w:id="90" w:author="Yacub" w:date="2015-05-07T22:59:00Z">
              <w:r w:rsidDel="009228E2">
                <w:rPr>
                  <w:rFonts w:ascii="Verdana" w:hAnsi="Verdana" w:cs="Arial"/>
                  <w:noProof/>
                  <w:sz w:val="16"/>
                  <w:szCs w:val="16"/>
                </w:rPr>
                <w:delText>tgl_23</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pStyle w:val="ListParagraph"/>
              <w:spacing w:after="0" w:line="240" w:lineRule="auto"/>
              <w:ind w:left="0"/>
              <w:jc w:val="center"/>
              <w:rPr>
                <w:sz w:val="16"/>
                <w:szCs w:val="16"/>
              </w:rPr>
            </w:pPr>
            <w:r>
              <w:rPr>
                <w:sz w:val="16"/>
                <w:szCs w:val="16"/>
              </w:rPr>
              <w:t>XXIII</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w:t>
            </w:r>
            <w:r>
              <w:rPr>
                <w:sz w:val="16"/>
                <w:szCs w:val="16"/>
              </w:rPr>
              <w:t>23</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"nilai_23" </w:instrText>
            </w:r>
            <w:r>
              <w:rPr>
                <w:rFonts w:ascii="Verdana" w:hAnsi="Verdana" w:cs="Arial"/>
                <w:sz w:val="16"/>
                <w:szCs w:val="16"/>
              </w:rPr>
              <w:fldChar w:fldCharType="separate"/>
            </w:r>
            <w:ins w:id="91" w:author="Yacub" w:date="2015-05-15T16:21:00Z">
              <w:r>
                <w:rPr>
                  <w:rFonts w:ascii="Verdana" w:hAnsi="Verdana" w:cs="Arial"/>
                  <w:noProof/>
                  <w:sz w:val="16"/>
                  <w:szCs w:val="16"/>
                </w:rPr>
                <w:t>«nilai_23»</w:t>
              </w:r>
            </w:ins>
            <w:r w:rsidR="005C011B">
              <w:rPr>
                <w:rFonts w:ascii="Verdana" w:hAnsi="Verdana" w:cs="Arial"/>
                <w:sz w:val="16"/>
                <w:szCs w:val="16"/>
              </w:rPr>
              <w:t>${</w:t>
            </w:r>
            <w:del w:id="92" w:author="Yacub" w:date="2015-05-07T22:59:00Z">
              <w:r w:rsidDel="009228E2">
                <w:rPr>
                  <w:rFonts w:ascii="Verdana" w:hAnsi="Verdana" w:cs="Arial"/>
                  <w:noProof/>
                  <w:sz w:val="16"/>
                  <w:szCs w:val="16"/>
                </w:rPr>
                <w:delText>nilai_23</w:delText>
              </w:r>
            </w:del>
            <w:r>
              <w:rPr>
                <w:rFonts w:ascii="Verdana" w:hAnsi="Verdana" w:cs="Arial"/>
                <w:sz w:val="16"/>
                <w:szCs w:val="16"/>
              </w:rPr>
              <w:fldChar w:fldCharType="end"/>
            </w:r>
            <w:r w:rsidR="005C011B">
              <w:rPr>
                <w:rFonts w:ascii="Verdana" w:hAnsi="Verdana" w:cs="Arial"/>
                <w:sz w:val="16"/>
                <w:szCs w:val="16"/>
              </w:rPr>
              <w:t>}</w:t>
            </w:r>
          </w:p>
        </w:tc>
      </w:tr>
      <w:tr w:rsidR="005A0AB8" w:rsidRPr="008D47CA" w:rsidTr="005A0AB8">
        <w:tc>
          <w:tcPr>
            <w:tcW w:w="2416"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center"/>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"tgl_24" </w:instrText>
            </w:r>
            <w:r>
              <w:rPr>
                <w:rFonts w:ascii="Verdana" w:hAnsi="Verdana" w:cs="Arial"/>
                <w:sz w:val="16"/>
                <w:szCs w:val="16"/>
              </w:rPr>
              <w:fldChar w:fldCharType="separate"/>
            </w:r>
            <w:ins w:id="93" w:author="Yacub" w:date="2015-05-15T16:21:00Z">
              <w:r>
                <w:rPr>
                  <w:rFonts w:ascii="Verdana" w:hAnsi="Verdana" w:cs="Arial"/>
                  <w:noProof/>
                  <w:sz w:val="16"/>
                  <w:szCs w:val="16"/>
                </w:rPr>
                <w:t>«tgl_24»</w:t>
              </w:r>
            </w:ins>
            <w:r w:rsidR="005C011B">
              <w:rPr>
                <w:rFonts w:ascii="Verdana" w:hAnsi="Verdana" w:cs="Arial"/>
                <w:sz w:val="16"/>
                <w:szCs w:val="16"/>
              </w:rPr>
              <w:t>${</w:t>
            </w:r>
            <w:del w:id="94" w:author="Yacub" w:date="2015-05-07T22:59:00Z">
              <w:r w:rsidDel="009228E2">
                <w:rPr>
                  <w:rFonts w:ascii="Verdana" w:hAnsi="Verdana" w:cs="Arial"/>
                  <w:noProof/>
                  <w:sz w:val="16"/>
                  <w:szCs w:val="16"/>
                </w:rPr>
                <w:delText>tgl_24</w:delText>
              </w:r>
            </w:del>
            <w:r>
              <w:rPr>
                <w:rFonts w:ascii="Verdana" w:hAnsi="Verdana" w:cs="Arial"/>
                <w:sz w:val="16"/>
                <w:szCs w:val="16"/>
              </w:rPr>
              <w:fldChar w:fldCharType="end"/>
            </w:r>
            <w:r w:rsidR="005C011B">
              <w:rPr>
                <w:rFonts w:ascii="Verdana" w:hAnsi="Verdana" w:cs="Arial"/>
                <w:sz w:val="16"/>
                <w:szCs w:val="16"/>
              </w:rPr>
              <w:t>}</w:t>
            </w:r>
          </w:p>
        </w:tc>
        <w:tc>
          <w:tcPr>
            <w:tcW w:w="2416"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pStyle w:val="ListParagraph"/>
              <w:spacing w:after="0" w:line="240" w:lineRule="auto"/>
              <w:ind w:left="0"/>
              <w:jc w:val="center"/>
              <w:rPr>
                <w:sz w:val="16"/>
                <w:szCs w:val="16"/>
              </w:rPr>
            </w:pPr>
            <w:r>
              <w:rPr>
                <w:sz w:val="16"/>
                <w:szCs w:val="16"/>
              </w:rPr>
              <w:t>XXIV</w:t>
            </w:r>
          </w:p>
        </w:tc>
        <w:tc>
          <w:tcPr>
            <w:tcW w:w="2417" w:type="dxa"/>
            <w:tcBorders>
              <w:top w:val="single" w:sz="4" w:space="0" w:color="auto"/>
              <w:left w:val="single" w:sz="4" w:space="0" w:color="auto"/>
              <w:bottom w:val="single" w:sz="4" w:space="0" w:color="auto"/>
              <w:right w:val="single" w:sz="4" w:space="0" w:color="auto"/>
            </w:tcBorders>
            <w:vAlign w:val="center"/>
          </w:tcPr>
          <w:p w:rsidR="005A0AB8" w:rsidRPr="008D47CA" w:rsidRDefault="005A0AB8" w:rsidP="005A0AB8">
            <w:pPr>
              <w:spacing w:after="0" w:line="240" w:lineRule="auto"/>
              <w:jc w:val="center"/>
              <w:rPr>
                <w:sz w:val="16"/>
                <w:szCs w:val="16"/>
              </w:rPr>
            </w:pPr>
            <w:r w:rsidRPr="008D47CA">
              <w:rPr>
                <w:sz w:val="16"/>
                <w:szCs w:val="16"/>
              </w:rPr>
              <w:t>Ke-</w:t>
            </w:r>
            <w:r>
              <w:rPr>
                <w:sz w:val="16"/>
                <w:szCs w:val="16"/>
              </w:rPr>
              <w:t>24</w:t>
            </w:r>
          </w:p>
        </w:tc>
        <w:tc>
          <w:tcPr>
            <w:tcW w:w="2417" w:type="dxa"/>
            <w:tcBorders>
              <w:top w:val="single" w:sz="4" w:space="0" w:color="auto"/>
              <w:left w:val="single" w:sz="4" w:space="0" w:color="auto"/>
              <w:bottom w:val="single" w:sz="4" w:space="0" w:color="auto"/>
              <w:right w:val="single" w:sz="4" w:space="0" w:color="auto"/>
            </w:tcBorders>
          </w:tcPr>
          <w:p w:rsidR="005A0AB8" w:rsidRPr="008D47CA" w:rsidRDefault="005A0AB8" w:rsidP="005C011B">
            <w:pPr>
              <w:spacing w:after="0" w:line="240" w:lineRule="auto"/>
              <w:jc w:val="right"/>
              <w:rPr>
                <w:rFonts w:ascii="Verdana" w:hAnsi="Verdana" w:cs="Arial"/>
                <w:sz w:val="16"/>
                <w:szCs w:val="16"/>
              </w:rPr>
            </w:pPr>
            <w:r>
              <w:rPr>
                <w:rFonts w:ascii="Verdana" w:hAnsi="Verdana" w:cs="Arial"/>
                <w:sz w:val="16"/>
                <w:szCs w:val="16"/>
              </w:rPr>
              <w:fldChar w:fldCharType="begin"/>
            </w:r>
            <w:r>
              <w:rPr>
                <w:rFonts w:ascii="Verdana" w:hAnsi="Verdana" w:cs="Arial"/>
                <w:sz w:val="16"/>
                <w:szCs w:val="16"/>
              </w:rPr>
              <w:instrText xml:space="preserve"> MERGEFIELD "nilai_24" </w:instrText>
            </w:r>
            <w:r>
              <w:rPr>
                <w:rFonts w:ascii="Verdana" w:hAnsi="Verdana" w:cs="Arial"/>
                <w:sz w:val="16"/>
                <w:szCs w:val="16"/>
              </w:rPr>
              <w:fldChar w:fldCharType="separate"/>
            </w:r>
            <w:ins w:id="95" w:author="Yacub" w:date="2015-05-15T16:21:00Z">
              <w:r>
                <w:rPr>
                  <w:rFonts w:ascii="Verdana" w:hAnsi="Verdana" w:cs="Arial"/>
                  <w:noProof/>
                  <w:sz w:val="16"/>
                  <w:szCs w:val="16"/>
                </w:rPr>
                <w:t>«nilai_24»</w:t>
              </w:r>
            </w:ins>
            <w:r w:rsidR="005C011B">
              <w:rPr>
                <w:rFonts w:ascii="Verdana" w:hAnsi="Verdana" w:cs="Arial"/>
                <w:sz w:val="16"/>
                <w:szCs w:val="16"/>
              </w:rPr>
              <w:t>${</w:t>
            </w:r>
            <w:del w:id="96" w:author="Yacub" w:date="2015-05-07T22:59:00Z">
              <w:r w:rsidDel="009228E2">
                <w:rPr>
                  <w:rFonts w:ascii="Verdana" w:hAnsi="Verdana" w:cs="Arial"/>
                  <w:noProof/>
                  <w:sz w:val="16"/>
                  <w:szCs w:val="16"/>
                </w:rPr>
                <w:delText>nilai_24</w:delText>
              </w:r>
            </w:del>
            <w:r>
              <w:rPr>
                <w:rFonts w:ascii="Verdana" w:hAnsi="Verdana" w:cs="Arial"/>
                <w:sz w:val="16"/>
                <w:szCs w:val="16"/>
              </w:rPr>
              <w:fldChar w:fldCharType="end"/>
            </w:r>
            <w:r w:rsidR="005C011B">
              <w:rPr>
                <w:rFonts w:ascii="Verdana" w:hAnsi="Verdana" w:cs="Arial"/>
                <w:sz w:val="16"/>
                <w:szCs w:val="16"/>
              </w:rPr>
              <w:t>}</w:t>
            </w:r>
          </w:p>
        </w:tc>
      </w:tr>
    </w:tbl>
    <w:p w:rsidR="005A0AB8" w:rsidRPr="00F055A4" w:rsidRDefault="005A0AB8" w:rsidP="005A0AB8">
      <w:pPr>
        <w:spacing w:after="0" w:line="240" w:lineRule="auto"/>
        <w:jc w:val="both"/>
        <w:rPr>
          <w:rFonts w:ascii="Verdana" w:hAnsi="Verdana" w:cs="Arial"/>
          <w:sz w:val="16"/>
          <w:szCs w:val="16"/>
        </w:rPr>
      </w:pP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r w:rsidRPr="00F055A4">
        <w:rPr>
          <w:rFonts w:ascii="Verdana" w:hAnsi="Verdana" w:cs="Arial"/>
          <w:sz w:val="16"/>
          <w:szCs w:val="16"/>
        </w:rPr>
        <w:tab/>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 xml:space="preserve">Catatan : </w:t>
      </w:r>
      <w:r w:rsidRPr="00F055A4">
        <w:rPr>
          <w:rFonts w:ascii="Verdana" w:hAnsi="Verdana" w:cs="Arial"/>
          <w:sz w:val="16"/>
          <w:szCs w:val="16"/>
        </w:rPr>
        <w:t xml:space="preserve"> </w:t>
      </w:r>
      <w:r w:rsidR="0009654F">
        <w:rPr>
          <w:rFonts w:ascii="Verdana" w:hAnsi="Verdana" w:cs="Arial"/>
          <w:sz w:val="16"/>
          <w:szCs w:val="16"/>
        </w:rPr>
        <w:t>${keterangan_1</w:t>
      </w:r>
      <w:r w:rsidR="00ED5B67">
        <w:rPr>
          <w:rFonts w:ascii="Verdana" w:hAnsi="Verdana" w:cs="Arial"/>
          <w:sz w:val="16"/>
          <w:szCs w:val="16"/>
        </w:rPr>
        <w:t>}</w:t>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ab/>
        <w:t xml:space="preserve">   </w:t>
      </w:r>
    </w:p>
    <w:p w:rsidR="005A0AB8" w:rsidRDefault="005A0AB8" w:rsidP="005A0AB8">
      <w:pPr>
        <w:spacing w:after="0" w:line="240" w:lineRule="auto"/>
        <w:jc w:val="both"/>
        <w:rPr>
          <w:rFonts w:ascii="Verdana" w:hAnsi="Verdana" w:cs="Arial"/>
          <w:sz w:val="16"/>
          <w:szCs w:val="16"/>
        </w:rPr>
      </w:pP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r>
        <w:rPr>
          <w:rFonts w:ascii="Verdana" w:hAnsi="Verdana" w:cs="Arial"/>
          <w:sz w:val="16"/>
          <w:szCs w:val="16"/>
        </w:rPr>
        <w:tab/>
      </w:r>
    </w:p>
    <w:p w:rsidR="005A0AB8" w:rsidRDefault="005A0AB8" w:rsidP="005A0AB8">
      <w:pPr>
        <w:spacing w:after="0" w:line="240" w:lineRule="auto"/>
        <w:ind w:left="5760" w:firstLine="720"/>
        <w:jc w:val="both"/>
        <w:rPr>
          <w:rFonts w:ascii="Verdana" w:hAnsi="Verdana" w:cs="Arial"/>
          <w:sz w:val="13"/>
          <w:szCs w:val="13"/>
        </w:rPr>
      </w:pPr>
      <w:r w:rsidRPr="004E56D6">
        <w:rPr>
          <w:rFonts w:ascii="Verdana" w:hAnsi="Verdana" w:cs="Arial"/>
          <w:sz w:val="13"/>
          <w:szCs w:val="13"/>
        </w:rPr>
        <w:tab/>
      </w:r>
      <w:r w:rsidRPr="00C41EC0">
        <w:rPr>
          <w:rFonts w:ascii="Verdana" w:hAnsi="Verdana" w:cs="Arial"/>
          <w:sz w:val="13"/>
          <w:szCs w:val="13"/>
        </w:rPr>
        <w:tab/>
      </w:r>
      <w:r w:rsidRPr="00C41EC0">
        <w:rPr>
          <w:rFonts w:ascii="Verdana" w:hAnsi="Verdana" w:cs="Arial"/>
          <w:sz w:val="13"/>
          <w:szCs w:val="13"/>
        </w:rPr>
        <w:tab/>
      </w: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Untuk pembayaran dengan </w:t>
      </w:r>
      <w:r>
        <w:rPr>
          <w:rFonts w:ascii="Verdana" w:hAnsi="Verdana" w:cs="Arial"/>
          <w:sz w:val="14"/>
          <w:szCs w:val="14"/>
        </w:rPr>
        <w:t>cek</w:t>
      </w:r>
      <w:r w:rsidRPr="002A5042">
        <w:rPr>
          <w:rFonts w:ascii="Verdana" w:hAnsi="Verdana" w:cs="Arial"/>
          <w:sz w:val="14"/>
          <w:szCs w:val="14"/>
        </w:rPr>
        <w:t xml:space="preserve">giro dan transfer Bank, baru berlaku sah apabila dana telah efektif diterima oleh rekening </w:t>
      </w:r>
      <w:r>
        <w:rPr>
          <w:rFonts w:ascii="Verdana" w:hAnsi="Verdana" w:cs="Arial"/>
          <w:sz w:val="14"/>
          <w:szCs w:val="14"/>
        </w:rPr>
        <w:t>DELTACENDANA</w:t>
      </w:r>
      <w:r w:rsidRPr="002A5042">
        <w:rPr>
          <w:rFonts w:ascii="Verdana" w:hAnsi="Verdana" w:cs="Arial"/>
          <w:sz w:val="14"/>
          <w:szCs w:val="14"/>
        </w:rPr>
        <w:t xml:space="preserve"> dan </w:t>
      </w:r>
      <w:r>
        <w:rPr>
          <w:rFonts w:ascii="Verdana" w:hAnsi="Verdana" w:cs="Arial"/>
          <w:sz w:val="14"/>
          <w:szCs w:val="14"/>
        </w:rPr>
        <w:t xml:space="preserve">DELTACENDANA </w:t>
      </w:r>
      <w:r w:rsidRPr="002A5042">
        <w:rPr>
          <w:rFonts w:ascii="Verdana" w:hAnsi="Verdana" w:cs="Arial"/>
          <w:sz w:val="14"/>
          <w:szCs w:val="14"/>
        </w:rPr>
        <w:t xml:space="preserve"> telah menerima tanda bukti transfer dari </w:t>
      </w:r>
      <w:r>
        <w:rPr>
          <w:rFonts w:ascii="Verdana" w:hAnsi="Verdana" w:cs="Arial"/>
          <w:sz w:val="14"/>
          <w:szCs w:val="14"/>
        </w:rPr>
        <w:t>PEMBELI</w:t>
      </w:r>
      <w:r w:rsidRPr="002A5042">
        <w:rPr>
          <w:rFonts w:ascii="Verdana" w:hAnsi="Verdana" w:cs="Arial"/>
          <w:sz w:val="14"/>
          <w:szCs w:val="14"/>
        </w:rPr>
        <w:t xml:space="preserve"> </w:t>
      </w:r>
      <w:r>
        <w:rPr>
          <w:rFonts w:ascii="Verdana" w:hAnsi="Verdana" w:cs="Arial"/>
          <w:sz w:val="14"/>
          <w:szCs w:val="14"/>
        </w:rPr>
        <w:t>dan</w:t>
      </w:r>
      <w:r w:rsidRPr="002A5042">
        <w:rPr>
          <w:rFonts w:ascii="Verdana" w:hAnsi="Verdana" w:cs="Arial"/>
          <w:sz w:val="14"/>
          <w:szCs w:val="14"/>
        </w:rPr>
        <w:t xml:space="preserve"> telah </w:t>
      </w:r>
      <w:r>
        <w:rPr>
          <w:rFonts w:ascii="Verdana" w:hAnsi="Verdana" w:cs="Arial"/>
          <w:sz w:val="14"/>
          <w:szCs w:val="14"/>
        </w:rPr>
        <w:t>menerbitkan</w:t>
      </w:r>
      <w:r w:rsidRPr="002A5042">
        <w:rPr>
          <w:rFonts w:ascii="Verdana" w:hAnsi="Verdana" w:cs="Arial"/>
          <w:sz w:val="14"/>
          <w:szCs w:val="14"/>
        </w:rPr>
        <w:t xml:space="preserve"> kuitansi</w:t>
      </w:r>
      <w:r>
        <w:rPr>
          <w:rFonts w:ascii="Verdana" w:hAnsi="Verdana" w:cs="Arial"/>
          <w:sz w:val="14"/>
          <w:szCs w:val="14"/>
        </w:rPr>
        <w:t xml:space="preserve"> yang sah atas penerimaan uang atas nama PEMBELI yang tercantum dalam Surat Persetujuan Pembelian ini. Pembayaran dengan transfer/setoran Bank harus dilakukan ke nomor rekening atas nama DELTACENDANA dan dengan menyebutkan nama,  blok</w:t>
      </w:r>
      <w:r>
        <w:rPr>
          <w:rFonts w:ascii="Verdana" w:hAnsi="Verdana" w:cs="Arial"/>
          <w:sz w:val="14"/>
          <w:szCs w:val="14"/>
          <w:lang w:val="id-ID"/>
        </w:rPr>
        <w:t>/</w:t>
      </w:r>
      <w:r>
        <w:rPr>
          <w:rFonts w:ascii="Verdana" w:hAnsi="Verdana" w:cs="Arial"/>
          <w:sz w:val="14"/>
          <w:szCs w:val="14"/>
        </w:rPr>
        <w:t>nomor Tanah dan Bangunan yang dilakukan pembayaran.</w:t>
      </w:r>
      <w:r w:rsidRPr="000C046C">
        <w:t xml:space="preserve"> </w:t>
      </w:r>
      <w:r w:rsidRPr="000C046C">
        <w:rPr>
          <w:rFonts w:ascii="Verdana" w:hAnsi="Verdana" w:cs="Arial"/>
          <w:sz w:val="14"/>
          <w:szCs w:val="14"/>
        </w:rPr>
        <w:t>Segala pembayaran ke nomor rekening lain yang bukan atas nama PT. Deltacendana Citapersada adalah tidak diakui dan tidak berharga dan segala akibat dari pembayaran dengan tidak menyebutkan nama, nomor/blok TANAH dan BANGUNAN dimaksud, menjadi tanggungan PEMBELI sepenuhnya.</w:t>
      </w:r>
      <w:r>
        <w:rPr>
          <w:rFonts w:ascii="Verdana" w:hAnsi="Verdana" w:cs="Arial"/>
          <w:sz w:val="14"/>
          <w:szCs w:val="14"/>
        </w:rPr>
        <w:t xml:space="preserve"> </w:t>
      </w:r>
      <w:r w:rsidRPr="002A5042">
        <w:rPr>
          <w:rFonts w:ascii="Verdana" w:hAnsi="Verdana" w:cs="Arial"/>
          <w:sz w:val="14"/>
          <w:szCs w:val="14"/>
        </w:rPr>
        <w:tab/>
      </w:r>
    </w:p>
    <w:p w:rsidR="005A0AB8" w:rsidRPr="002A5042" w:rsidRDefault="005A0AB8" w:rsidP="005A0AB8">
      <w:pPr>
        <w:pStyle w:val="ListParagraph"/>
        <w:spacing w:after="0" w:line="240" w:lineRule="auto"/>
        <w:ind w:left="0"/>
        <w:jc w:val="both"/>
      </w:pPr>
      <w:r w:rsidRPr="002A5042">
        <w:rPr>
          <w:rFonts w:ascii="Verdana" w:hAnsi="Verdana" w:cs="Arial"/>
          <w:sz w:val="14"/>
          <w:szCs w:val="14"/>
        </w:rPr>
        <w:tab/>
      </w: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Setiap keterlambatan pembayaran atas point 1 di atas, dimana dengan lewatnya waktu / jadwal pembayaran merupakan bukti kuat akan kelalaian </w:t>
      </w:r>
      <w:r>
        <w:rPr>
          <w:rFonts w:ascii="Verdana" w:hAnsi="Verdana" w:cs="Arial"/>
          <w:sz w:val="14"/>
          <w:szCs w:val="14"/>
        </w:rPr>
        <w:t>PEMBELI</w:t>
      </w:r>
      <w:r w:rsidRPr="002A5042">
        <w:rPr>
          <w:rFonts w:ascii="Verdana" w:hAnsi="Verdana" w:cs="Arial"/>
          <w:sz w:val="14"/>
          <w:szCs w:val="14"/>
        </w:rPr>
        <w:t xml:space="preserve">, maka atas tiap-tiap hari keterlambatan, </w:t>
      </w:r>
      <w:r>
        <w:rPr>
          <w:rFonts w:ascii="Verdana" w:hAnsi="Verdana" w:cs="Arial"/>
          <w:sz w:val="14"/>
          <w:szCs w:val="14"/>
        </w:rPr>
        <w:t>PEMBELI</w:t>
      </w:r>
      <w:r w:rsidRPr="002A5042">
        <w:rPr>
          <w:rFonts w:ascii="Verdana" w:hAnsi="Verdana" w:cs="Arial"/>
          <w:sz w:val="14"/>
          <w:szCs w:val="14"/>
        </w:rPr>
        <w:t xml:space="preserve"> akan dikenakan denda </w:t>
      </w:r>
      <w:r w:rsidRPr="002A5042">
        <w:rPr>
          <w:rFonts w:ascii="Verdana" w:hAnsi="Verdana" w:cs="Arial"/>
          <w:sz w:val="14"/>
          <w:szCs w:val="14"/>
          <w:lang w:val="id-ID"/>
        </w:rPr>
        <w:t xml:space="preserve">1 </w:t>
      </w:r>
      <w:r w:rsidRPr="00967009">
        <w:rPr>
          <w:rFonts w:ascii="Verdana" w:hAnsi="Verdana" w:cs="Arial"/>
          <w:sz w:val="14"/>
          <w:szCs w:val="14"/>
          <w:vertAlign w:val="superscript"/>
          <w:lang w:val="id-ID"/>
        </w:rPr>
        <w:t>o</w:t>
      </w:r>
      <w:r w:rsidRPr="002A5042">
        <w:rPr>
          <w:rFonts w:ascii="Verdana" w:hAnsi="Verdana" w:cs="Arial"/>
          <w:sz w:val="14"/>
          <w:szCs w:val="14"/>
          <w:lang w:val="id-ID"/>
        </w:rPr>
        <w:t>/</w:t>
      </w:r>
      <w:r w:rsidRPr="00967009">
        <w:rPr>
          <w:rFonts w:ascii="Verdana" w:hAnsi="Verdana" w:cs="Arial"/>
          <w:sz w:val="14"/>
          <w:szCs w:val="14"/>
          <w:vertAlign w:val="subscript"/>
          <w:lang w:val="id-ID"/>
        </w:rPr>
        <w:t>oo</w:t>
      </w:r>
      <w:r w:rsidRPr="002A5042">
        <w:rPr>
          <w:rFonts w:ascii="Verdana" w:hAnsi="Verdana" w:cs="Arial"/>
          <w:sz w:val="14"/>
          <w:szCs w:val="14"/>
          <w:lang w:val="id-ID"/>
        </w:rPr>
        <w:t xml:space="preserve"> </w:t>
      </w:r>
      <w:r w:rsidRPr="002A5042">
        <w:rPr>
          <w:rFonts w:ascii="Verdana" w:hAnsi="Verdana" w:cs="Arial"/>
          <w:sz w:val="14"/>
          <w:szCs w:val="14"/>
        </w:rPr>
        <w:t xml:space="preserve">(satu permil) dari jumlah kewajiban yang harus dibayar, denda dimana akan dihitung dari setiap pembayaran yang telah jatuh tempo hingga denda maksimal mencapai 3% (tiga persen) yang akan mengakibatkan batalnya Surat Persetujuan Pembelian ini, dan selanjutnya </w:t>
      </w:r>
      <w:r>
        <w:rPr>
          <w:rFonts w:ascii="Verdana" w:hAnsi="Verdana" w:cs="Arial"/>
          <w:sz w:val="14"/>
          <w:szCs w:val="14"/>
        </w:rPr>
        <w:t>PEMBELI</w:t>
      </w:r>
      <w:r w:rsidRPr="002A5042">
        <w:rPr>
          <w:rFonts w:ascii="Verdana" w:hAnsi="Verdana" w:cs="Arial"/>
          <w:sz w:val="14"/>
          <w:szCs w:val="14"/>
        </w:rPr>
        <w:t xml:space="preserve"> dengan ini menyetujui pembatalan transaksi tersebut.</w:t>
      </w:r>
      <w:r w:rsidRPr="002A5042">
        <w:rPr>
          <w:rFonts w:ascii="Verdana" w:hAnsi="Verdana" w:cs="Arial"/>
          <w:sz w:val="14"/>
          <w:szCs w:val="14"/>
        </w:rPr>
        <w:tab/>
      </w:r>
      <w:r w:rsidRPr="002A5042">
        <w:rPr>
          <w:rFonts w:ascii="Verdana" w:hAnsi="Verdana" w:cs="Arial"/>
          <w:sz w:val="14"/>
          <w:szCs w:val="14"/>
        </w:rPr>
        <w:tab/>
      </w:r>
    </w:p>
    <w:p w:rsidR="005A0AB8" w:rsidRPr="002A5042" w:rsidRDefault="005A0AB8" w:rsidP="005A0AB8">
      <w:pPr>
        <w:spacing w:after="0" w:line="240" w:lineRule="auto"/>
        <w:ind w:firstLine="432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PEMBELI bersedia dan mengikatkan diri kepada DELTACENDANA untuk menandatangani Perjanjian Pengikatan Jual Beli Tanah dan Bangunan selambat-lambatnya dalam waktu 14 (empat belas) hari setelah penandatanganan Surat Persetujuan Pembelian ini. Dalam hal PEMBELI tidak atau belum menandatangani Perjanjian Pengikatan Jual Beli Tanah dan Bangunan dalam jangka waktu yang ditetapkan tersebut, maka DELTACENDANA dapat membatalkan Surat Persetujuan Pembelian ini.</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Surat Persetujuan Pembelian ini bukan merupakan surat berharga ataupun surat bukti atas TANAH, sehingga PEMBELI dilarang untuk mengalihkan, menghibahkan, meperjualbelikan, dan menjaminkan Surat Persetujuan Pembelian ini atau hak</w:t>
      </w:r>
      <w:r>
        <w:rPr>
          <w:rFonts w:ascii="Verdana" w:hAnsi="Verdana" w:cs="Arial"/>
          <w:sz w:val="14"/>
          <w:szCs w:val="14"/>
          <w:lang w:val="id-ID"/>
        </w:rPr>
        <w:t xml:space="preserve"> </w:t>
      </w:r>
      <w:r>
        <w:rPr>
          <w:rFonts w:ascii="Verdana" w:hAnsi="Verdana" w:cs="Arial"/>
          <w:sz w:val="14"/>
          <w:szCs w:val="14"/>
        </w:rPr>
        <w:t>atas TANAH ini kepada pihak manapun. Dalam hal PEMBELI melakukannya, maka Surat Persetujuan Pembelian ini menjadi batal demi h</w:t>
      </w:r>
      <w:r>
        <w:rPr>
          <w:rFonts w:ascii="Verdana" w:hAnsi="Verdana" w:cs="Arial"/>
          <w:sz w:val="14"/>
          <w:szCs w:val="14"/>
          <w:lang w:val="id-ID"/>
        </w:rPr>
        <w:t>u</w:t>
      </w:r>
      <w:r>
        <w:rPr>
          <w:rFonts w:ascii="Verdana" w:hAnsi="Verdana" w:cs="Arial"/>
          <w:sz w:val="14"/>
          <w:szCs w:val="14"/>
        </w:rPr>
        <w:t>kum.</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Ap</w:t>
      </w:r>
      <w:r w:rsidRPr="002A5042">
        <w:rPr>
          <w:rFonts w:ascii="Verdana" w:hAnsi="Verdana" w:cs="Arial"/>
          <w:sz w:val="14"/>
          <w:szCs w:val="14"/>
        </w:rPr>
        <w:t xml:space="preserve">abila </w:t>
      </w:r>
      <w:r>
        <w:rPr>
          <w:rFonts w:ascii="Verdana" w:hAnsi="Verdana" w:cs="Arial"/>
          <w:sz w:val="14"/>
          <w:szCs w:val="14"/>
        </w:rPr>
        <w:t>PEMBELI</w:t>
      </w:r>
      <w:r w:rsidRPr="002A5042">
        <w:rPr>
          <w:rFonts w:ascii="Verdana" w:hAnsi="Verdana" w:cs="Arial"/>
          <w:sz w:val="14"/>
          <w:szCs w:val="14"/>
        </w:rPr>
        <w:t xml:space="preserve"> dalam membayar harga Tanah dan Bangunan tersebut mempergunakan fasilitas  KPR atau Bank / lembaga Keuangan maka </w:t>
      </w:r>
      <w:r>
        <w:rPr>
          <w:rFonts w:ascii="Verdana" w:hAnsi="Verdana" w:cs="Arial"/>
          <w:sz w:val="14"/>
          <w:szCs w:val="14"/>
        </w:rPr>
        <w:t>PEMBELI</w:t>
      </w:r>
      <w:r w:rsidRPr="002A5042">
        <w:rPr>
          <w:rFonts w:ascii="Verdana" w:hAnsi="Verdana" w:cs="Arial"/>
          <w:sz w:val="14"/>
          <w:szCs w:val="14"/>
        </w:rPr>
        <w:t xml:space="preserve"> wajib melengkapi persyaratan KPR dan </w:t>
      </w:r>
      <w:r>
        <w:rPr>
          <w:rFonts w:ascii="Verdana" w:hAnsi="Verdana" w:cs="Arial"/>
          <w:sz w:val="14"/>
          <w:szCs w:val="14"/>
        </w:rPr>
        <w:t>memperoleh Surat Persetujuann Kredit (SPK) dari bank tersebut</w:t>
      </w:r>
      <w:r w:rsidRPr="002A5042">
        <w:rPr>
          <w:rFonts w:ascii="Verdana" w:hAnsi="Verdana" w:cs="Arial"/>
          <w:sz w:val="14"/>
          <w:szCs w:val="14"/>
        </w:rPr>
        <w:t xml:space="preserve"> selambat-lambatnya</w:t>
      </w:r>
      <w:r>
        <w:rPr>
          <w:rFonts w:ascii="Verdana" w:hAnsi="Verdana" w:cs="Arial"/>
          <w:sz w:val="14"/>
          <w:szCs w:val="14"/>
        </w:rPr>
        <w:t xml:space="preserve"> 60</w:t>
      </w:r>
      <w:r w:rsidRPr="002A5042">
        <w:rPr>
          <w:rFonts w:ascii="Verdana" w:hAnsi="Verdana" w:cs="Arial"/>
          <w:sz w:val="14"/>
          <w:szCs w:val="14"/>
        </w:rPr>
        <w:t xml:space="preserve"> (</w:t>
      </w:r>
      <w:r>
        <w:rPr>
          <w:rFonts w:ascii="Verdana" w:hAnsi="Verdana" w:cs="Arial"/>
          <w:sz w:val="14"/>
          <w:szCs w:val="14"/>
        </w:rPr>
        <w:t>enam puluh</w:t>
      </w:r>
      <w:r w:rsidRPr="002A5042">
        <w:rPr>
          <w:rFonts w:ascii="Verdana" w:hAnsi="Verdana" w:cs="Arial"/>
          <w:sz w:val="14"/>
          <w:szCs w:val="14"/>
        </w:rPr>
        <w:t xml:space="preserve">) </w:t>
      </w:r>
      <w:r>
        <w:rPr>
          <w:rFonts w:ascii="Verdana" w:hAnsi="Verdana" w:cs="Arial"/>
          <w:sz w:val="14"/>
          <w:szCs w:val="14"/>
        </w:rPr>
        <w:t>hari sebelum tanggal jatuh tempo penandatanganan KPR</w:t>
      </w:r>
      <w:r w:rsidRPr="002A5042">
        <w:rPr>
          <w:rFonts w:ascii="Verdana" w:hAnsi="Verdana" w:cs="Arial"/>
          <w:sz w:val="14"/>
          <w:szCs w:val="14"/>
        </w:rPr>
        <w:t xml:space="preserve">. </w:t>
      </w:r>
      <w:r>
        <w:rPr>
          <w:rFonts w:ascii="Verdana" w:hAnsi="Verdana" w:cs="Arial"/>
          <w:sz w:val="14"/>
          <w:szCs w:val="14"/>
        </w:rPr>
        <w:t>Bila proses permohonan KPR tersebut ditolak oleh pihak Bank dan PEMBELI tidak dapat melakukan pembayaran secara tunai kepada DELTACENDANA, maka Surat Persetujuan Pembelian ini menjadi batal dan akan dikenakan biaya administrasi sebesar 5% (lima persen) dari total harga transaksi sebelum PPN, dan dengan ini PEMBELI membebaskan DELTACENDANA dari kewajiban untuk mengembalikan pajak dan biaya-biaya lain yang sudah dibayarkan oleh PEMBELI, dan DELTACENDANA dibebaskan dari pembayaran biaya administrasi atau ganti kerugian dalam bentuk apapun juga.</w:t>
      </w:r>
    </w:p>
    <w:p w:rsidR="005A0AB8" w:rsidRPr="002A5042" w:rsidRDefault="005A0AB8" w:rsidP="005A0AB8">
      <w:pPr>
        <w:pStyle w:val="ListParagraph"/>
        <w:spacing w:after="0" w:line="240" w:lineRule="auto"/>
        <w:ind w:firstLine="5760"/>
        <w:jc w:val="both"/>
        <w:rPr>
          <w:rFonts w:ascii="Verdana" w:hAnsi="Verdana" w:cs="Arial"/>
          <w:sz w:val="14"/>
          <w:szCs w:val="14"/>
        </w:rPr>
      </w:pPr>
    </w:p>
    <w:p w:rsidR="005A0AB8" w:rsidRPr="002A5042" w:rsidRDefault="005A0AB8" w:rsidP="005A0AB8">
      <w:pPr>
        <w:numPr>
          <w:ilvl w:val="0"/>
          <w:numId w:val="2"/>
        </w:numPr>
        <w:spacing w:after="0" w:line="240" w:lineRule="auto"/>
        <w:jc w:val="both"/>
        <w:rPr>
          <w:rFonts w:ascii="Verdana" w:hAnsi="Verdana" w:cs="Arial"/>
          <w:sz w:val="14"/>
          <w:szCs w:val="14"/>
        </w:rPr>
      </w:pPr>
      <w:r>
        <w:rPr>
          <w:rFonts w:ascii="Verdana" w:hAnsi="Verdana" w:cs="Arial"/>
          <w:sz w:val="14"/>
          <w:szCs w:val="14"/>
        </w:rPr>
        <w:t xml:space="preserve"> </w:t>
      </w:r>
      <w:r w:rsidRPr="002A5042">
        <w:rPr>
          <w:rFonts w:ascii="Verdana" w:hAnsi="Verdana" w:cs="Arial"/>
          <w:sz w:val="14"/>
          <w:szCs w:val="14"/>
        </w:rPr>
        <w:t>Apabila kemudian terjadi perubahan nilai KPR, maka PEMBELI bersedia membayar seluruh kekurangan nilai KPR selambat-lambatnya 14 (empat belas) hari sejak saat penyerahan SPK baru. Keterlambatan dalam pembayaran tersebut akan dikenakan denda 1</w:t>
      </w:r>
      <w:r w:rsidRPr="00F779DE">
        <w:rPr>
          <w:rFonts w:ascii="Verdana" w:hAnsi="Verdana" w:cs="Arial"/>
          <w:sz w:val="14"/>
          <w:szCs w:val="14"/>
          <w:vertAlign w:val="superscript"/>
        </w:rPr>
        <w:t>0</w:t>
      </w:r>
      <w:r>
        <w:rPr>
          <w:rFonts w:ascii="Verdana" w:hAnsi="Verdana" w:cs="Arial"/>
          <w:sz w:val="14"/>
          <w:szCs w:val="14"/>
        </w:rPr>
        <w:t>/</w:t>
      </w:r>
      <w:r w:rsidRPr="00F779DE">
        <w:rPr>
          <w:rFonts w:ascii="Verdana" w:hAnsi="Verdana" w:cs="Arial"/>
          <w:sz w:val="14"/>
          <w:szCs w:val="14"/>
          <w:vertAlign w:val="subscript"/>
        </w:rPr>
        <w:t>00</w:t>
      </w:r>
      <w:r w:rsidRPr="002A5042">
        <w:rPr>
          <w:rFonts w:ascii="Verdana" w:hAnsi="Verdana" w:cs="Arial"/>
          <w:sz w:val="14"/>
          <w:szCs w:val="14"/>
        </w:rPr>
        <w:t xml:space="preserve"> (satu permil) perhari hingga denda maksimal mencapai 3% (tiga persen). Dalam hal keterlambatan pembayaran telah mencapai denda maksimal dan PEMBELI belum melakukan kewajiban pembayaran berikut denda-dendanya, maka Surat Persetujuan Pembelian ini menjadi batal demi h</w:t>
      </w:r>
      <w:r>
        <w:rPr>
          <w:rFonts w:ascii="Verdana" w:hAnsi="Verdana" w:cs="Arial"/>
          <w:sz w:val="14"/>
          <w:szCs w:val="14"/>
        </w:rPr>
        <w:t>u</w:t>
      </w:r>
      <w:r w:rsidRPr="002A5042">
        <w:rPr>
          <w:rFonts w:ascii="Verdana" w:hAnsi="Verdana" w:cs="Arial"/>
          <w:sz w:val="14"/>
          <w:szCs w:val="14"/>
        </w:rPr>
        <w:t xml:space="preserve">kum dan berlaku ketentuan pembatalan seperti pada point </w:t>
      </w:r>
      <w:r>
        <w:rPr>
          <w:rFonts w:ascii="Verdana" w:hAnsi="Verdana" w:cs="Arial"/>
          <w:sz w:val="14"/>
          <w:szCs w:val="14"/>
        </w:rPr>
        <w:t>11 Surat Persetujuan Pembelian ini.</w:t>
      </w:r>
    </w:p>
    <w:p w:rsidR="005A0AB8" w:rsidRPr="002A5042" w:rsidRDefault="005A0AB8" w:rsidP="005A0AB8">
      <w:pPr>
        <w:spacing w:after="0" w:line="240" w:lineRule="auto"/>
        <w:ind w:firstLine="576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Apabila luas tanah yang ditentukan pada Surat Persetujuan Pembelian (SPP) ini berbeda luasnya dengan ukuran yang ditentukan dalam surat ukur atau gambar situasi yang dibuat oleh Kantor Pertanahan di wilayah mana tanah tersebut berada maka </w:t>
      </w:r>
      <w:r>
        <w:rPr>
          <w:rFonts w:ascii="Verdana" w:hAnsi="Verdana" w:cs="Arial"/>
          <w:sz w:val="14"/>
          <w:szCs w:val="14"/>
        </w:rPr>
        <w:t>PEMBELI</w:t>
      </w:r>
      <w:r w:rsidRPr="002A5042">
        <w:rPr>
          <w:rFonts w:ascii="Verdana" w:hAnsi="Verdana" w:cs="Arial"/>
          <w:sz w:val="14"/>
          <w:szCs w:val="14"/>
        </w:rPr>
        <w:t xml:space="preserve"> akan mematuhi serta mengikuti hasil pengukuran dari Kantor Pertanahan yang bersangkutan oleh karenanya </w:t>
      </w:r>
      <w:r>
        <w:rPr>
          <w:rFonts w:ascii="Verdana" w:hAnsi="Verdana" w:cs="Arial"/>
          <w:sz w:val="14"/>
          <w:szCs w:val="14"/>
        </w:rPr>
        <w:t>PEMBELI</w:t>
      </w:r>
      <w:r w:rsidRPr="002A5042">
        <w:rPr>
          <w:rFonts w:ascii="Verdana" w:hAnsi="Verdana" w:cs="Arial"/>
          <w:sz w:val="14"/>
          <w:szCs w:val="14"/>
        </w:rPr>
        <w:t xml:space="preserve">  serta pihak </w:t>
      </w:r>
      <w:r>
        <w:rPr>
          <w:rFonts w:ascii="Verdana" w:hAnsi="Verdana" w:cs="Arial"/>
          <w:sz w:val="14"/>
          <w:szCs w:val="14"/>
        </w:rPr>
        <w:t>DELTACENDANA</w:t>
      </w:r>
      <w:r w:rsidRPr="002A5042">
        <w:rPr>
          <w:rFonts w:ascii="Verdana" w:hAnsi="Verdana" w:cs="Arial"/>
          <w:sz w:val="14"/>
          <w:szCs w:val="14"/>
        </w:rPr>
        <w:t xml:space="preserve"> akan mengadakan perhitungan satu sama lain sesuai dengan harga tanah yang berlaku pada saat ditandatanganinya perjanjian ini.</w:t>
      </w:r>
    </w:p>
    <w:p w:rsidR="005A0AB8" w:rsidRPr="002A5042" w:rsidRDefault="005A0AB8" w:rsidP="005A0AB8">
      <w:pPr>
        <w:pStyle w:val="ListParagraph"/>
        <w:spacing w:after="0" w:line="240" w:lineRule="auto"/>
        <w:ind w:left="360" w:firstLine="540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Perubahan ke type dan lokasi lain hanya diperkenankan selambat-lambatnya 1 (satu) bulan sejak pembayaran tanda jadi dan hanya untuk perubahan kepada type dengan nilai yang lebih besar . Harga transaksi baru berlaku sesuai dengan harga pada saat perubahan tersebut dilaksanakan , pajak dan bea yang sudah dibayarkan untuk transaksi terlebih dahulu  dibayarkan kembali.</w:t>
      </w:r>
      <w:r w:rsidRPr="002A5042">
        <w:rPr>
          <w:rFonts w:ascii="Verdana" w:hAnsi="Verdana" w:cs="Arial"/>
          <w:sz w:val="14"/>
          <w:szCs w:val="14"/>
        </w:rPr>
        <w:tab/>
      </w:r>
    </w:p>
    <w:p w:rsidR="005A0AB8" w:rsidRPr="002A5042" w:rsidRDefault="005A0AB8" w:rsidP="005A0AB8">
      <w:pPr>
        <w:pStyle w:val="ListParagraph"/>
        <w:spacing w:after="0" w:line="240" w:lineRule="auto"/>
        <w:ind w:firstLine="504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Atas keterlambatan penyelesaian BANGUNAN oleh DELTACENDANA, maka DELTACENDANA dikenakan denda sebesar 0,5% (setengah persen) per bulan dari nilai pekerjaan yang belum diselesaikan oleh DELTACENDANA, yang dihitung sejak jatuh temponya kewajiban tersebut sampai dengan denda maksimal sebesar 2% (dua persen) dari harga bangunan. Dalam hal keterlambatan tersebut disebabkan oleh adanya peristiwa Force Majeure, keterlambatan pemasangan instalasi listrik PLN, atau keterlambatan lainnya di luar kekuasaan DELTACENDANA,maka ketentuan mengenai denda ini menjadi tidak berlaku.</w:t>
      </w:r>
    </w:p>
    <w:p w:rsidR="005A0AB8" w:rsidRDefault="005A0AB8" w:rsidP="005A0AB8">
      <w:pPr>
        <w:pStyle w:val="ListParagraph"/>
        <w:spacing w:after="0" w:line="240" w:lineRule="auto"/>
        <w:ind w:left="360"/>
        <w:jc w:val="both"/>
        <w:rPr>
          <w:rFonts w:ascii="Verdana" w:hAnsi="Verdana" w:cs="Arial"/>
          <w:sz w:val="14"/>
          <w:szCs w:val="14"/>
        </w:rPr>
      </w:pPr>
    </w:p>
    <w:p w:rsidR="005A0AB8" w:rsidRDefault="005A0AB8" w:rsidP="005A0AB8">
      <w:pPr>
        <w:pStyle w:val="ListParagraph"/>
        <w:numPr>
          <w:ilvl w:val="0"/>
          <w:numId w:val="2"/>
        </w:numPr>
        <w:spacing w:after="0" w:line="240" w:lineRule="auto"/>
        <w:jc w:val="both"/>
        <w:rPr>
          <w:rFonts w:ascii="Verdana" w:hAnsi="Verdana" w:cs="Arial"/>
          <w:sz w:val="14"/>
          <w:szCs w:val="14"/>
        </w:rPr>
      </w:pPr>
      <w:r>
        <w:rPr>
          <w:rFonts w:ascii="Verdana" w:hAnsi="Verdana" w:cs="Arial"/>
          <w:sz w:val="14"/>
          <w:szCs w:val="14"/>
        </w:rPr>
        <w:t xml:space="preserve">Dalam hal Surat Persetujuan Pembelian menjadi batal atau dibatalkan sebagaimana dimaksud butir-butir di atas maka DELTACENDANA dan PEMBELI sepakat untuk mengesampingkan pasal 1266 dan 1267 Kitab Undang-undang Hukum Perdata (KUPerdata) dan atas pembayaran yang telah dilakukan oleh PEMBELI akan dikenakan biaya administrasi sebesar 10% (sepuluh persen) dari nilai harga TANAH dan BANGUNAN berdasarkan  </w:t>
      </w:r>
      <w:r>
        <w:rPr>
          <w:rFonts w:ascii="Verdana" w:hAnsi="Verdana" w:cs="Arial"/>
          <w:sz w:val="14"/>
          <w:szCs w:val="14"/>
          <w:lang w:val="id-ID"/>
        </w:rPr>
        <w:t xml:space="preserve">butir 1 </w:t>
      </w:r>
      <w:r>
        <w:rPr>
          <w:rFonts w:ascii="Verdana" w:hAnsi="Verdana" w:cs="Arial"/>
          <w:sz w:val="14"/>
          <w:szCs w:val="14"/>
        </w:rPr>
        <w:t>Surat Persetujuan Pembelian ini atau jika penbayaran belum mencapai 10% (sepuluh persen)</w:t>
      </w:r>
      <w:r>
        <w:rPr>
          <w:rFonts w:ascii="Verdana" w:hAnsi="Verdana" w:cs="Arial"/>
          <w:sz w:val="14"/>
          <w:szCs w:val="14"/>
          <w:lang w:val="id-ID"/>
        </w:rPr>
        <w:t xml:space="preserve"> </w:t>
      </w:r>
      <w:r>
        <w:rPr>
          <w:rFonts w:ascii="Verdana" w:hAnsi="Verdana" w:cs="Arial"/>
          <w:sz w:val="14"/>
          <w:szCs w:val="14"/>
        </w:rPr>
        <w:t xml:space="preserve"> maka seluruh pembayaran yang telah dilakukan tidak dapat dikembalikan dan dengan ini PEMBELI membebaskan DELTACENDANA dari kewajiban untuk menembalikan pajak dan biaya-biaya lain yang sudah dibayarkan oleh PEMBELI dan DELTACENDANA dibebaskan dari pembayaran administrasi atau ganti kerugian dalam bentuk apapun juga.</w:t>
      </w:r>
    </w:p>
    <w:p w:rsidR="005A0AB8" w:rsidRDefault="005A0AB8" w:rsidP="005A0AB8">
      <w:pPr>
        <w:pStyle w:val="ListParagraph"/>
        <w:spacing w:after="0" w:line="240" w:lineRule="auto"/>
        <w:ind w:left="360"/>
        <w:jc w:val="both"/>
        <w:rPr>
          <w:rFonts w:ascii="Verdana" w:hAnsi="Verdana" w:cs="Arial"/>
          <w:sz w:val="14"/>
          <w:szCs w:val="14"/>
        </w:rPr>
      </w:pPr>
    </w:p>
    <w:p w:rsidR="005A0AB8" w:rsidRPr="002A5042" w:rsidRDefault="005A0AB8" w:rsidP="005A0AB8">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 xml:space="preserve">Alamat </w:t>
      </w:r>
      <w:r>
        <w:rPr>
          <w:rFonts w:ascii="Verdana" w:hAnsi="Verdana" w:cs="Arial"/>
          <w:sz w:val="14"/>
          <w:szCs w:val="14"/>
        </w:rPr>
        <w:t>PEMBELI</w:t>
      </w:r>
      <w:r w:rsidRPr="002A5042">
        <w:rPr>
          <w:rFonts w:ascii="Verdana" w:hAnsi="Verdana" w:cs="Arial"/>
          <w:sz w:val="14"/>
          <w:szCs w:val="14"/>
        </w:rPr>
        <w:t xml:space="preserve"> di atas adalah benar dan segala administrasi surat-menyurat  mempergunakan alamat dan nomor telepon di atas. Perubahan alamat wajib diinformasikan kepada PT.</w:t>
      </w:r>
      <w:r>
        <w:rPr>
          <w:rFonts w:ascii="Verdana" w:hAnsi="Verdana" w:cs="Arial"/>
          <w:sz w:val="14"/>
          <w:szCs w:val="14"/>
        </w:rPr>
        <w:t xml:space="preserve"> Deltacendana CItapersada </w:t>
      </w:r>
      <w:r w:rsidRPr="002A5042">
        <w:rPr>
          <w:rFonts w:ascii="Verdana" w:hAnsi="Verdana" w:cs="Arial"/>
          <w:sz w:val="14"/>
          <w:szCs w:val="14"/>
        </w:rPr>
        <w:t xml:space="preserve">melalui counter pemasaran, selambat-lambatnya 3 (tiga) hari  sejak perubahan alamat tersebut dilakukan dan segala akibat yang timbul atas kelalaian menginformasikan perubahan alamat tersebut menjadi tanggung jawab </w:t>
      </w:r>
      <w:r>
        <w:rPr>
          <w:rFonts w:ascii="Verdana" w:hAnsi="Verdana" w:cs="Arial"/>
          <w:sz w:val="14"/>
          <w:szCs w:val="14"/>
        </w:rPr>
        <w:t>PEMBELI</w:t>
      </w:r>
      <w:r w:rsidRPr="002A5042">
        <w:rPr>
          <w:rFonts w:ascii="Verdana" w:hAnsi="Verdana" w:cs="Arial"/>
          <w:sz w:val="14"/>
          <w:szCs w:val="14"/>
        </w:rPr>
        <w:t>.</w:t>
      </w:r>
      <w:r w:rsidRPr="002A5042">
        <w:rPr>
          <w:rFonts w:ascii="Verdana" w:hAnsi="Verdana" w:cs="Arial"/>
          <w:sz w:val="14"/>
          <w:szCs w:val="14"/>
        </w:rPr>
        <w:tab/>
      </w:r>
    </w:p>
    <w:p w:rsidR="005A0AB8" w:rsidRPr="002A5042" w:rsidRDefault="005A0AB8" w:rsidP="005A0AB8">
      <w:pPr>
        <w:spacing w:after="0" w:line="240" w:lineRule="auto"/>
        <w:ind w:firstLine="5040"/>
        <w:jc w:val="both"/>
        <w:rPr>
          <w:rFonts w:ascii="Verdana" w:hAnsi="Verdana" w:cs="Arial"/>
          <w:sz w:val="14"/>
          <w:szCs w:val="14"/>
        </w:rPr>
      </w:pPr>
    </w:p>
    <w:p w:rsidR="004A30B3" w:rsidRPr="004A30B3" w:rsidRDefault="005A0AB8" w:rsidP="004A30B3">
      <w:pPr>
        <w:pStyle w:val="ListParagraph"/>
        <w:numPr>
          <w:ilvl w:val="0"/>
          <w:numId w:val="2"/>
        </w:numPr>
        <w:spacing w:after="0" w:line="240" w:lineRule="auto"/>
        <w:jc w:val="both"/>
        <w:rPr>
          <w:rFonts w:ascii="Verdana" w:hAnsi="Verdana" w:cs="Arial"/>
          <w:sz w:val="14"/>
          <w:szCs w:val="14"/>
        </w:rPr>
      </w:pPr>
      <w:r w:rsidRPr="002A5042">
        <w:rPr>
          <w:rFonts w:ascii="Verdana" w:hAnsi="Verdana" w:cs="Arial"/>
          <w:sz w:val="14"/>
          <w:szCs w:val="14"/>
        </w:rPr>
        <w:t>Transaksi pada butir 1 di atas belum termasuk biaya Akta jual Beli dan Biaya Balik Nama, Biaya Perolehan Hak Atas Tanah dan Bangunan serta biaya lainya sesuai dengan peraturan yang berlaku. Segala kekurangan biaya antara lain Akta Jual Beli  (AJB) dan Biaya Balik Nama (BBN) , Biaya Perolehan Hak Atas Tanah serta biaya lainnya yang mengalami perubahan dan / atau penyesuaian akibat peraturan yang saat ini berlaku maupun yang timbul dikemudian hari harus dilunasi selambat-lambatnya 30 (tiga puluh) hari sebelum AJB ditandatangani.</w:t>
      </w:r>
      <w:r w:rsidRPr="002A5042">
        <w:rPr>
          <w:rFonts w:ascii="Verdana" w:hAnsi="Verdana" w:cs="Arial"/>
          <w:sz w:val="14"/>
          <w:szCs w:val="14"/>
        </w:rPr>
        <w:tab/>
      </w:r>
    </w:p>
    <w:p w:rsidR="005A0AB8" w:rsidRPr="00184EFA" w:rsidRDefault="005A0AB8" w:rsidP="005A0AB8">
      <w:pPr>
        <w:pStyle w:val="ListParagraph"/>
        <w:numPr>
          <w:ilvl w:val="0"/>
          <w:numId w:val="2"/>
        </w:numPr>
        <w:spacing w:after="0" w:line="240" w:lineRule="auto"/>
        <w:jc w:val="both"/>
        <w:rPr>
          <w:rFonts w:ascii="Verdana" w:hAnsi="Verdana" w:cs="Arial"/>
          <w:color w:val="FFFFFF"/>
          <w:sz w:val="14"/>
          <w:szCs w:val="14"/>
          <w:rPrChange w:id="97" w:author="Yacub" w:date="2015-05-07T23:02:00Z">
            <w:rPr>
              <w:rFonts w:ascii="Verdana" w:hAnsi="Verdana" w:cs="Arial"/>
              <w:sz w:val="14"/>
              <w:szCs w:val="14"/>
            </w:rPr>
          </w:rPrChange>
        </w:rPr>
      </w:pPr>
      <w:r w:rsidRPr="00184EFA">
        <w:rPr>
          <w:rFonts w:ascii="Verdana" w:hAnsi="Verdana" w:cs="Arial"/>
          <w:color w:val="FFFFFF"/>
          <w:sz w:val="14"/>
          <w:szCs w:val="14"/>
          <w:rPrChange w:id="98" w:author="Yacub" w:date="2015-05-07T23:02:00Z">
            <w:rPr>
              <w:rFonts w:ascii="Verdana" w:hAnsi="Verdana" w:cs="Arial"/>
              <w:sz w:val="14"/>
              <w:szCs w:val="14"/>
            </w:rPr>
          </w:rPrChange>
        </w:rPr>
        <w:lastRenderedPageBreak/>
        <w:t>Terhitung sejak tanggal penandatanganan Surat Persetujuan Pembelian ini, PEMBELI setuju bahwa segala pajak, iuran, dan beban lain yang  terhitung atas TANAH dan BANGUNAN yang dipungut oleh intansi yang berwenang, antara lain pajak Bumi dan Bangunan (PBB), menjadi beban dan tanggung jawab PEMBELI  sepenuhnya.</w:t>
      </w:r>
    </w:p>
    <w:p w:rsidR="005A0AB8" w:rsidRPr="00184EFA" w:rsidRDefault="005A0AB8" w:rsidP="005A0AB8">
      <w:pPr>
        <w:pStyle w:val="ListParagraph"/>
        <w:spacing w:after="0" w:line="240" w:lineRule="auto"/>
        <w:ind w:left="360"/>
        <w:jc w:val="both"/>
        <w:rPr>
          <w:rFonts w:ascii="Verdana" w:hAnsi="Verdana" w:cs="Arial"/>
          <w:color w:val="FFFFFF"/>
          <w:sz w:val="14"/>
          <w:szCs w:val="14"/>
          <w:rPrChange w:id="99" w:author="Yacub" w:date="2015-05-07T23:02:00Z">
            <w:rPr>
              <w:rFonts w:ascii="Verdana" w:hAnsi="Verdana" w:cs="Arial"/>
              <w:sz w:val="14"/>
              <w:szCs w:val="14"/>
            </w:rPr>
          </w:rPrChange>
        </w:rPr>
      </w:pPr>
    </w:p>
    <w:p w:rsidR="005A0AB8" w:rsidRPr="00184EFA" w:rsidRDefault="005A0AB8" w:rsidP="005A0AB8">
      <w:pPr>
        <w:pStyle w:val="ListParagraph"/>
        <w:numPr>
          <w:ilvl w:val="0"/>
          <w:numId w:val="2"/>
        </w:numPr>
        <w:tabs>
          <w:tab w:val="left" w:pos="720"/>
        </w:tabs>
        <w:spacing w:after="0" w:line="240" w:lineRule="auto"/>
        <w:jc w:val="both"/>
        <w:rPr>
          <w:rFonts w:ascii="Verdana" w:hAnsi="Verdana" w:cs="Arial"/>
          <w:color w:val="FFFFFF"/>
          <w:sz w:val="14"/>
          <w:szCs w:val="14"/>
          <w:rPrChange w:id="100" w:author="Yacub" w:date="2015-05-07T23:02:00Z">
            <w:rPr>
              <w:rFonts w:ascii="Verdana" w:hAnsi="Verdana" w:cs="Arial"/>
              <w:sz w:val="14"/>
              <w:szCs w:val="14"/>
            </w:rPr>
          </w:rPrChange>
        </w:rPr>
      </w:pPr>
      <w:r w:rsidRPr="00184EFA">
        <w:rPr>
          <w:rFonts w:ascii="Verdana" w:hAnsi="Verdana" w:cs="Arial"/>
          <w:color w:val="FFFFFF"/>
          <w:sz w:val="14"/>
          <w:szCs w:val="14"/>
          <w:rPrChange w:id="101" w:author="Yacub" w:date="2015-05-07T23:02:00Z">
            <w:rPr>
              <w:rFonts w:ascii="Verdana" w:hAnsi="Verdana" w:cs="Arial"/>
              <w:sz w:val="14"/>
              <w:szCs w:val="14"/>
            </w:rPr>
          </w:rPrChange>
        </w:rPr>
        <w:t>Terhitung sejak tanggal dilakukannya penandatanganan Surat Persetujuan Pembelian, maka segala pajak, iuran, dan beban lain yang terhutang atas TANAH dan BANGUNAN yang dipungut oleh instansi yang berwenang dan/atau DELTACENDANA, termasuk tapi tidak terbatas pada Pajak Bumi dan Bangunan (PBB) menjadi beban dan tanggung jawab PEMBELI sepenuhnya. Khusus Iuran Pemeliharaan Lingkungan (IPL), wajib dibayarkan PEMBELI sejak saat lunasnya pembayaran harga TANAH dan BANGUNAN oleh PEMBELI atau sejak saat dilaksanakan Akad Kredit yang pertama kali atas TANAH dan BANGUNAN antara PEMBELI dengan BANK.</w:t>
      </w:r>
    </w:p>
    <w:p w:rsidR="005A0AB8" w:rsidRPr="00184EFA" w:rsidRDefault="005A0AB8" w:rsidP="005A0AB8">
      <w:pPr>
        <w:pStyle w:val="ListParagraph"/>
        <w:spacing w:after="0" w:line="240" w:lineRule="auto"/>
        <w:ind w:left="0"/>
        <w:jc w:val="both"/>
        <w:rPr>
          <w:rFonts w:ascii="Verdana" w:hAnsi="Verdana" w:cs="Arial"/>
          <w:color w:val="FFFFFF"/>
          <w:sz w:val="14"/>
          <w:szCs w:val="14"/>
          <w:rPrChange w:id="102" w:author="Yacub" w:date="2015-05-07T23:02:00Z">
            <w:rPr>
              <w:rFonts w:ascii="Verdana" w:hAnsi="Verdana" w:cs="Arial"/>
              <w:sz w:val="14"/>
              <w:szCs w:val="14"/>
            </w:rPr>
          </w:rPrChange>
        </w:rPr>
      </w:pPr>
    </w:p>
    <w:p w:rsidR="005A0AB8" w:rsidRPr="00184EFA" w:rsidRDefault="005A0AB8" w:rsidP="005A0AB8">
      <w:pPr>
        <w:pStyle w:val="ListParagraph"/>
        <w:numPr>
          <w:ilvl w:val="0"/>
          <w:numId w:val="2"/>
        </w:numPr>
        <w:spacing w:after="0" w:line="240" w:lineRule="auto"/>
        <w:jc w:val="both"/>
        <w:rPr>
          <w:rFonts w:ascii="Verdana" w:hAnsi="Verdana" w:cs="Arial"/>
          <w:color w:val="FFFFFF"/>
          <w:sz w:val="15"/>
          <w:szCs w:val="15"/>
          <w:rPrChange w:id="103" w:author="Yacub" w:date="2015-05-07T23:02:00Z">
            <w:rPr>
              <w:rFonts w:ascii="Verdana" w:hAnsi="Verdana" w:cs="Arial"/>
              <w:sz w:val="15"/>
              <w:szCs w:val="15"/>
            </w:rPr>
          </w:rPrChange>
        </w:rPr>
      </w:pPr>
      <w:r w:rsidRPr="00184EFA">
        <w:rPr>
          <w:rFonts w:ascii="Verdana" w:hAnsi="Verdana" w:cs="Arial"/>
          <w:color w:val="FFFFFF"/>
          <w:sz w:val="14"/>
          <w:szCs w:val="14"/>
          <w:rPrChange w:id="104" w:author="Yacub" w:date="2015-05-07T23:02:00Z">
            <w:rPr>
              <w:rFonts w:ascii="Verdana" w:hAnsi="Verdana" w:cs="Arial"/>
              <w:sz w:val="14"/>
              <w:szCs w:val="14"/>
            </w:rPr>
          </w:rPrChange>
        </w:rPr>
        <w:t>Terhitung sejak ditanda-tanganinya Surat Persetujuan Pembelian , PEMBELI bersedia memenuhi biaya dan kewajiban sesuai dengan peraturan yang dikeluarkan oleh DELTACENDANA.</w:t>
      </w:r>
      <w:r w:rsidRPr="00184EFA">
        <w:rPr>
          <w:rFonts w:ascii="Verdana" w:hAnsi="Verdana" w:cs="Arial"/>
          <w:color w:val="FFFFFF"/>
          <w:sz w:val="14"/>
          <w:szCs w:val="14"/>
          <w:rPrChange w:id="105" w:author="Yacub" w:date="2015-05-07T23:02:00Z">
            <w:rPr>
              <w:rFonts w:ascii="Verdana" w:hAnsi="Verdana" w:cs="Arial"/>
              <w:sz w:val="14"/>
              <w:szCs w:val="14"/>
            </w:rPr>
          </w:rPrChange>
        </w:rPr>
        <w:tab/>
      </w:r>
      <w:r w:rsidRPr="00184EFA">
        <w:rPr>
          <w:rFonts w:ascii="Verdana" w:hAnsi="Verdana" w:cs="Arial"/>
          <w:color w:val="FFFFFF"/>
          <w:sz w:val="14"/>
          <w:szCs w:val="14"/>
          <w:rPrChange w:id="106" w:author="Yacub" w:date="2015-05-07T23:02:00Z">
            <w:rPr>
              <w:rFonts w:ascii="Verdana" w:hAnsi="Verdana" w:cs="Arial"/>
              <w:sz w:val="14"/>
              <w:szCs w:val="14"/>
            </w:rPr>
          </w:rPrChange>
        </w:rPr>
        <w:tab/>
      </w:r>
      <w:r w:rsidRPr="00184EFA">
        <w:rPr>
          <w:rFonts w:ascii="Verdana" w:hAnsi="Verdana" w:cs="Arial"/>
          <w:color w:val="FFFFFF"/>
          <w:sz w:val="14"/>
          <w:szCs w:val="14"/>
          <w:rPrChange w:id="107" w:author="Yacub" w:date="2015-05-07T23:02:00Z">
            <w:rPr>
              <w:rFonts w:ascii="Verdana" w:hAnsi="Verdana" w:cs="Arial"/>
              <w:sz w:val="14"/>
              <w:szCs w:val="14"/>
            </w:rPr>
          </w:rPrChange>
        </w:rPr>
        <w:tab/>
      </w:r>
      <w:r w:rsidRPr="00184EFA">
        <w:rPr>
          <w:rFonts w:ascii="Verdana" w:hAnsi="Verdana" w:cs="Arial"/>
          <w:color w:val="FFFFFF"/>
          <w:sz w:val="15"/>
          <w:szCs w:val="15"/>
          <w:rPrChange w:id="108" w:author="Yacub" w:date="2015-05-07T23:02:00Z">
            <w:rPr>
              <w:rFonts w:ascii="Verdana" w:hAnsi="Verdana" w:cs="Arial"/>
              <w:sz w:val="15"/>
              <w:szCs w:val="15"/>
            </w:rPr>
          </w:rPrChange>
        </w:rPr>
        <w:tab/>
      </w:r>
      <w:r w:rsidRPr="00184EFA">
        <w:rPr>
          <w:rFonts w:ascii="Verdana" w:hAnsi="Verdana" w:cs="Arial"/>
          <w:color w:val="FFFFFF"/>
          <w:sz w:val="15"/>
          <w:szCs w:val="15"/>
          <w:rPrChange w:id="109" w:author="Yacub" w:date="2015-05-07T23:02:00Z">
            <w:rPr>
              <w:rFonts w:ascii="Verdana" w:hAnsi="Verdana" w:cs="Arial"/>
              <w:sz w:val="15"/>
              <w:szCs w:val="15"/>
            </w:rPr>
          </w:rPrChange>
        </w:rPr>
        <w:tab/>
      </w:r>
      <w:r w:rsidRPr="00184EFA">
        <w:rPr>
          <w:rFonts w:ascii="Verdana" w:hAnsi="Verdana" w:cs="Arial"/>
          <w:color w:val="FFFFFF"/>
          <w:sz w:val="15"/>
          <w:szCs w:val="15"/>
          <w:rPrChange w:id="110" w:author="Yacub" w:date="2015-05-07T23:02:00Z">
            <w:rPr>
              <w:rFonts w:ascii="Verdana" w:hAnsi="Verdana" w:cs="Arial"/>
              <w:sz w:val="15"/>
              <w:szCs w:val="15"/>
            </w:rPr>
          </w:rPrChange>
        </w:rPr>
        <w:tab/>
      </w:r>
      <w:r w:rsidRPr="00184EFA">
        <w:rPr>
          <w:rFonts w:ascii="Verdana" w:hAnsi="Verdana" w:cs="Arial"/>
          <w:color w:val="FFFFFF"/>
          <w:sz w:val="15"/>
          <w:szCs w:val="15"/>
          <w:rPrChange w:id="111" w:author="Yacub" w:date="2015-05-07T23:02:00Z">
            <w:rPr>
              <w:rFonts w:ascii="Verdana" w:hAnsi="Verdana" w:cs="Arial"/>
              <w:sz w:val="15"/>
              <w:szCs w:val="15"/>
            </w:rPr>
          </w:rPrChange>
        </w:rPr>
        <w:tab/>
      </w:r>
      <w:r w:rsidRPr="00184EFA">
        <w:rPr>
          <w:rFonts w:ascii="Verdana" w:hAnsi="Verdana" w:cs="Arial"/>
          <w:color w:val="FFFFFF"/>
          <w:sz w:val="15"/>
          <w:szCs w:val="15"/>
          <w:rPrChange w:id="112" w:author="Yacub" w:date="2015-05-07T23:02:00Z">
            <w:rPr>
              <w:rFonts w:ascii="Verdana" w:hAnsi="Verdana" w:cs="Arial"/>
              <w:sz w:val="15"/>
              <w:szCs w:val="15"/>
            </w:rPr>
          </w:rPrChange>
        </w:rPr>
        <w:tab/>
      </w:r>
      <w:r w:rsidRPr="00184EFA">
        <w:rPr>
          <w:color w:val="FFFFFF"/>
          <w:rPrChange w:id="113" w:author="Yacub" w:date="2015-05-07T23:02:00Z">
            <w:rPr/>
          </w:rPrChange>
        </w:rPr>
        <w:tab/>
      </w:r>
      <w:r w:rsidRPr="00184EFA">
        <w:rPr>
          <w:color w:val="FFFFFF"/>
          <w:rPrChange w:id="114" w:author="Yacub" w:date="2015-05-07T23:02:00Z">
            <w:rPr/>
          </w:rPrChange>
        </w:rPr>
        <w:tab/>
      </w:r>
      <w:r w:rsidRPr="00184EFA">
        <w:rPr>
          <w:color w:val="FFFFFF"/>
          <w:rPrChange w:id="115" w:author="Yacub" w:date="2015-05-07T23:02:00Z">
            <w:rPr/>
          </w:rPrChange>
        </w:rPr>
        <w:tab/>
      </w:r>
      <w:r w:rsidRPr="00184EFA">
        <w:rPr>
          <w:color w:val="FFFFFF"/>
          <w:rPrChange w:id="116" w:author="Yacub" w:date="2015-05-07T23:02:00Z">
            <w:rPr/>
          </w:rPrChange>
        </w:rPr>
        <w:tab/>
      </w:r>
      <w:r w:rsidRPr="00184EFA">
        <w:rPr>
          <w:color w:val="FFFFFF"/>
          <w:rPrChange w:id="117" w:author="Yacub" w:date="2015-05-07T23:02:00Z">
            <w:rPr/>
          </w:rPrChange>
        </w:rPr>
        <w:tab/>
      </w:r>
      <w:r w:rsidRPr="00184EFA">
        <w:rPr>
          <w:color w:val="FFFFFF"/>
          <w:rPrChange w:id="118" w:author="Yacub" w:date="2015-05-07T23:02:00Z">
            <w:rPr/>
          </w:rPrChange>
        </w:rPr>
        <w:tab/>
      </w:r>
      <w:r w:rsidRPr="00184EFA">
        <w:rPr>
          <w:color w:val="FFFFFF"/>
          <w:rPrChange w:id="119" w:author="Yacub" w:date="2015-05-07T23:02:00Z">
            <w:rPr/>
          </w:rPrChange>
        </w:rPr>
        <w:tab/>
      </w:r>
    </w:p>
    <w:p w:rsidR="005A0AB8" w:rsidRPr="00184EFA" w:rsidRDefault="005A0AB8" w:rsidP="005A0AB8">
      <w:pPr>
        <w:spacing w:after="0" w:line="240" w:lineRule="auto"/>
        <w:ind w:left="720"/>
        <w:jc w:val="both"/>
        <w:rPr>
          <w:rFonts w:ascii="Verdana" w:hAnsi="Verdana" w:cs="Arial"/>
          <w:color w:val="FFFFFF"/>
          <w:sz w:val="15"/>
          <w:szCs w:val="15"/>
          <w:rPrChange w:id="120" w:author="Yacub" w:date="2015-05-07T23:02:00Z">
            <w:rPr>
              <w:rFonts w:ascii="Verdana" w:hAnsi="Verdana" w:cs="Arial"/>
              <w:sz w:val="15"/>
              <w:szCs w:val="15"/>
            </w:rPr>
          </w:rPrChange>
        </w:rPr>
      </w:pPr>
      <w:r w:rsidRPr="00184EFA">
        <w:rPr>
          <w:rFonts w:ascii="Verdana" w:hAnsi="Verdana" w:cs="Arial"/>
          <w:color w:val="FFFFFF"/>
          <w:sz w:val="15"/>
          <w:szCs w:val="15"/>
          <w:rPrChange w:id="121" w:author="Yacub" w:date="2015-05-07T23:02:00Z">
            <w:rPr>
              <w:rFonts w:ascii="Verdana" w:hAnsi="Verdana" w:cs="Arial"/>
              <w:sz w:val="15"/>
              <w:szCs w:val="15"/>
            </w:rPr>
          </w:rPrChange>
        </w:rPr>
        <w:t>Demikian Surat Persetujuan Pembelian ini ditanda tangani.</w:t>
      </w:r>
    </w:p>
    <w:p w:rsidR="005A0AB8" w:rsidRPr="00184EFA" w:rsidRDefault="005A0AB8" w:rsidP="005A0AB8">
      <w:pPr>
        <w:spacing w:after="0" w:line="240" w:lineRule="auto"/>
        <w:ind w:left="720"/>
        <w:jc w:val="both"/>
        <w:rPr>
          <w:rFonts w:ascii="Verdana" w:hAnsi="Verdana" w:cs="Arial"/>
          <w:color w:val="FFFFFF"/>
          <w:sz w:val="15"/>
          <w:szCs w:val="15"/>
          <w:rPrChange w:id="122" w:author="Yacub" w:date="2015-05-07T23:02:00Z">
            <w:rPr>
              <w:rFonts w:ascii="Verdana" w:hAnsi="Verdana" w:cs="Arial"/>
              <w:sz w:val="15"/>
              <w:szCs w:val="15"/>
            </w:rPr>
          </w:rPrChange>
        </w:rPr>
      </w:pPr>
    </w:p>
    <w:tbl>
      <w:tblPr>
        <w:tblW w:w="9360" w:type="dxa"/>
        <w:tblInd w:w="468" w:type="dxa"/>
        <w:tblLook w:val="01E0" w:firstRow="1" w:lastRow="1" w:firstColumn="1" w:lastColumn="1" w:noHBand="0" w:noVBand="0"/>
      </w:tblPr>
      <w:tblGrid>
        <w:gridCol w:w="4968"/>
        <w:gridCol w:w="4392"/>
      </w:tblGrid>
      <w:tr w:rsidR="005A0AB8" w:rsidRPr="00B315E5" w:rsidTr="005A0AB8">
        <w:tc>
          <w:tcPr>
            <w:tcW w:w="4968" w:type="dxa"/>
            <w:shd w:val="clear" w:color="auto" w:fill="auto"/>
          </w:tcPr>
          <w:p w:rsidR="005A0AB8" w:rsidRPr="006650C3" w:rsidRDefault="005A0AB8" w:rsidP="005A0AB8">
            <w:pPr>
              <w:spacing w:after="0" w:line="240" w:lineRule="auto"/>
              <w:jc w:val="both"/>
              <w:rPr>
                <w:rFonts w:ascii="Verdana" w:hAnsi="Verdana" w:cs="Arial"/>
                <w:color w:val="FFFFFF"/>
                <w:sz w:val="15"/>
                <w:szCs w:val="15"/>
              </w:rPr>
            </w:pPr>
          </w:p>
        </w:tc>
        <w:tc>
          <w:tcPr>
            <w:tcW w:w="4392" w:type="dxa"/>
            <w:shd w:val="clear" w:color="auto" w:fill="auto"/>
          </w:tcPr>
          <w:p w:rsidR="005A0AB8" w:rsidRPr="006650C3" w:rsidRDefault="005A0AB8" w:rsidP="008E53B6">
            <w:pPr>
              <w:spacing w:after="0" w:line="240" w:lineRule="auto"/>
              <w:jc w:val="center"/>
              <w:rPr>
                <w:rFonts w:ascii="Verdana" w:hAnsi="Verdana" w:cs="Arial"/>
                <w:sz w:val="15"/>
                <w:szCs w:val="15"/>
              </w:rPr>
            </w:pPr>
            <w:r w:rsidRPr="005A0AB8">
              <w:rPr>
                <w:rFonts w:ascii="Verdana" w:hAnsi="Verdana" w:cs="Arial"/>
                <w:sz w:val="15"/>
                <w:szCs w:val="15"/>
              </w:rPr>
              <w:t xml:space="preserve">Tangerang, </w:t>
            </w:r>
            <w:r w:rsidR="008E53B6">
              <w:rPr>
                <w:rFonts w:ascii="Verdana" w:hAnsi="Verdana" w:cs="Arial"/>
                <w:sz w:val="15"/>
                <w:szCs w:val="15"/>
              </w:rPr>
              <w:t>${tanggal_spp</w:t>
            </w:r>
            <w:r w:rsidR="00ED5B67">
              <w:rPr>
                <w:rFonts w:ascii="Verdana" w:hAnsi="Verdana" w:cs="Arial"/>
                <w:sz w:val="15"/>
                <w:szCs w:val="15"/>
              </w:rPr>
              <w:t>}</w:t>
            </w:r>
          </w:p>
        </w:tc>
      </w:tr>
      <w:tr w:rsidR="005A0AB8" w:rsidRPr="00B315E5" w:rsidTr="005A0AB8">
        <w:tc>
          <w:tcPr>
            <w:tcW w:w="4968" w:type="dxa"/>
            <w:shd w:val="clear" w:color="auto" w:fill="auto"/>
          </w:tcPr>
          <w:p w:rsidR="005A0AB8" w:rsidRPr="00B315E5" w:rsidRDefault="005A0AB8" w:rsidP="005A0AB8">
            <w:pPr>
              <w:spacing w:after="0" w:line="240" w:lineRule="auto"/>
              <w:jc w:val="both"/>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both"/>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r w:rsidRPr="00B315E5">
              <w:rPr>
                <w:rFonts w:ascii="Verdana" w:hAnsi="Verdana" w:cs="Arial"/>
                <w:color w:val="FFFFFF"/>
                <w:sz w:val="15"/>
                <w:szCs w:val="15"/>
              </w:rPr>
              <w:t>Menyetujui,</w:t>
            </w:r>
          </w:p>
        </w:tc>
        <w:tc>
          <w:tcPr>
            <w:tcW w:w="4392"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r w:rsidRPr="00B315E5">
              <w:rPr>
                <w:rFonts w:ascii="Verdana" w:hAnsi="Verdana" w:cs="Arial"/>
                <w:color w:val="FFFFFF"/>
                <w:sz w:val="15"/>
                <w:szCs w:val="15"/>
              </w:rPr>
              <w:t>Mengetahui,</w:t>
            </w: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b/>
                <w:color w:val="FFFFFF"/>
                <w:sz w:val="15"/>
                <w:szCs w:val="15"/>
              </w:rPr>
            </w:pPr>
            <w:r w:rsidRPr="00B315E5">
              <w:rPr>
                <w:rFonts w:ascii="Verdana" w:hAnsi="Verdana" w:cs="Arial"/>
                <w:b/>
                <w:color w:val="FFFFFF"/>
                <w:sz w:val="15"/>
                <w:szCs w:val="15"/>
                <w:lang w:val="id-ID"/>
              </w:rPr>
              <w:t>G. Edward Sugijanto, ST. MT.</w:t>
            </w:r>
          </w:p>
        </w:tc>
        <w:tc>
          <w:tcPr>
            <w:tcW w:w="4392" w:type="dxa"/>
            <w:shd w:val="clear" w:color="auto" w:fill="auto"/>
          </w:tcPr>
          <w:p w:rsidR="005A0AB8" w:rsidRPr="006650C3" w:rsidRDefault="006D0025" w:rsidP="00ED5B67">
            <w:pPr>
              <w:spacing w:after="0" w:line="240" w:lineRule="auto"/>
              <w:jc w:val="center"/>
              <w:rPr>
                <w:rFonts w:ascii="Verdana" w:hAnsi="Verdana" w:cs="Arial"/>
                <w:b/>
                <w:sz w:val="15"/>
                <w:szCs w:val="15"/>
              </w:rPr>
            </w:pPr>
            <w:r>
              <w:rPr>
                <w:rFonts w:ascii="Verdana" w:hAnsi="Verdana" w:cs="Arial"/>
                <w:b/>
                <w:sz w:val="15"/>
                <w:szCs w:val="15"/>
              </w:rPr>
              <w:t>${nama</w:t>
            </w:r>
            <w:r w:rsidR="00ED5B67">
              <w:rPr>
                <w:rFonts w:ascii="Verdana" w:hAnsi="Verdana" w:cs="Arial"/>
                <w:b/>
                <w:sz w:val="15"/>
                <w:szCs w:val="15"/>
              </w:rPr>
              <w:t>}</w:t>
            </w: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B315E5" w:rsidRDefault="005A0AB8" w:rsidP="005A0AB8">
            <w:pPr>
              <w:spacing w:after="0" w:line="240" w:lineRule="auto"/>
              <w:jc w:val="center"/>
              <w:rPr>
                <w:rFonts w:ascii="Verdana" w:hAnsi="Verdana" w:cs="Arial"/>
                <w:sz w:val="15"/>
                <w:szCs w:val="15"/>
              </w:rPr>
            </w:pPr>
          </w:p>
        </w:tc>
      </w:tr>
      <w:tr w:rsidR="005A0AB8" w:rsidRPr="00B315E5" w:rsidTr="005A0AB8">
        <w:tc>
          <w:tcPr>
            <w:tcW w:w="4968" w:type="dxa"/>
            <w:shd w:val="clear" w:color="auto" w:fill="auto"/>
          </w:tcPr>
          <w:p w:rsidR="005A0AB8" w:rsidRPr="00B315E5" w:rsidRDefault="005A0AB8" w:rsidP="005A0AB8">
            <w:pPr>
              <w:spacing w:after="0" w:line="240" w:lineRule="auto"/>
              <w:jc w:val="center"/>
              <w:rPr>
                <w:rFonts w:ascii="Verdana" w:hAnsi="Verdana" w:cs="Arial"/>
                <w:color w:val="FFFFFF"/>
                <w:sz w:val="15"/>
                <w:szCs w:val="15"/>
              </w:rPr>
            </w:pPr>
          </w:p>
        </w:tc>
        <w:tc>
          <w:tcPr>
            <w:tcW w:w="4392" w:type="dxa"/>
            <w:shd w:val="clear" w:color="auto" w:fill="auto"/>
          </w:tcPr>
          <w:p w:rsidR="005A0AB8" w:rsidRPr="006650C3" w:rsidRDefault="006D0025" w:rsidP="00ED5B67">
            <w:pPr>
              <w:spacing w:after="0" w:line="240" w:lineRule="auto"/>
              <w:jc w:val="center"/>
              <w:rPr>
                <w:rFonts w:ascii="Verdana" w:hAnsi="Verdana" w:cs="Arial"/>
                <w:b/>
                <w:sz w:val="15"/>
                <w:szCs w:val="15"/>
              </w:rPr>
            </w:pPr>
            <w:r>
              <w:rPr>
                <w:rFonts w:ascii="Verdana" w:hAnsi="Verdana" w:cs="Arial"/>
                <w:b/>
                <w:sz w:val="15"/>
                <w:szCs w:val="15"/>
              </w:rPr>
              <w:t>${nama_suami_istri</w:t>
            </w:r>
            <w:r w:rsidR="00447BEF">
              <w:rPr>
                <w:rFonts w:ascii="Verdana" w:hAnsi="Verdana" w:cs="Arial"/>
                <w:b/>
                <w:sz w:val="15"/>
                <w:szCs w:val="15"/>
              </w:rPr>
              <w:t>}</w:t>
            </w:r>
          </w:p>
        </w:tc>
      </w:tr>
    </w:tbl>
    <w:p w:rsidR="005A0AB8" w:rsidRPr="002A5042" w:rsidRDefault="005A0AB8" w:rsidP="005A0AB8">
      <w:pPr>
        <w:spacing w:after="0" w:line="240" w:lineRule="auto"/>
        <w:ind w:left="720"/>
        <w:jc w:val="both"/>
        <w:rPr>
          <w:rFonts w:ascii="Verdana" w:hAnsi="Verdana" w:cs="Arial"/>
          <w:sz w:val="15"/>
          <w:szCs w:val="15"/>
        </w:rPr>
      </w:pP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r w:rsidRPr="002A5042">
        <w:rPr>
          <w:rFonts w:ascii="Verdana" w:hAnsi="Verdana" w:cs="Arial"/>
          <w:sz w:val="15"/>
          <w:szCs w:val="15"/>
        </w:rPr>
        <w:tab/>
      </w:r>
    </w:p>
    <w:p w:rsidR="005A0AB8" w:rsidRPr="002A5042" w:rsidRDefault="005A0AB8" w:rsidP="005A0AB8">
      <w:pPr>
        <w:spacing w:after="0" w:line="240" w:lineRule="auto"/>
        <w:ind w:left="360" w:hanging="360"/>
      </w:pPr>
    </w:p>
    <w:p w:rsidR="00AD11E6" w:rsidRDefault="00AD11E6"/>
    <w:sectPr w:rsidR="00AD11E6" w:rsidSect="005A0AB8">
      <w:pgSz w:w="11909" w:h="16834" w:code="9"/>
      <w:pgMar w:top="360" w:right="1109" w:bottom="547"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405A7"/>
    <w:multiLevelType w:val="hybridMultilevel"/>
    <w:tmpl w:val="214009F0"/>
    <w:lvl w:ilvl="0" w:tplc="A1688FFE">
      <w:start w:val="2"/>
      <w:numFmt w:val="decimal"/>
      <w:lvlText w:val="%1"/>
      <w:lvlJc w:val="left"/>
      <w:pPr>
        <w:ind w:left="720" w:hanging="360"/>
      </w:pPr>
      <w:rPr>
        <w:rFonts w:hint="default"/>
        <w:sz w:val="14"/>
        <w:szCs w:val="1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B664809"/>
    <w:multiLevelType w:val="hybridMultilevel"/>
    <w:tmpl w:val="5AF4BF42"/>
    <w:lvl w:ilvl="0" w:tplc="EEB6546A">
      <w:start w:val="1"/>
      <w:numFmt w:val="decimal"/>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B8"/>
    <w:rsid w:val="0009654F"/>
    <w:rsid w:val="000A3984"/>
    <w:rsid w:val="0013473A"/>
    <w:rsid w:val="001769AA"/>
    <w:rsid w:val="001E295F"/>
    <w:rsid w:val="00267A4B"/>
    <w:rsid w:val="00313272"/>
    <w:rsid w:val="003B4947"/>
    <w:rsid w:val="00447BEF"/>
    <w:rsid w:val="004A30B3"/>
    <w:rsid w:val="005A0AB8"/>
    <w:rsid w:val="005C011B"/>
    <w:rsid w:val="006B4150"/>
    <w:rsid w:val="006D0025"/>
    <w:rsid w:val="007E4C58"/>
    <w:rsid w:val="00836EE7"/>
    <w:rsid w:val="00850882"/>
    <w:rsid w:val="008D2204"/>
    <w:rsid w:val="008E53B6"/>
    <w:rsid w:val="00A250B5"/>
    <w:rsid w:val="00A50B88"/>
    <w:rsid w:val="00AD11E6"/>
    <w:rsid w:val="00BB7F52"/>
    <w:rsid w:val="00DF190C"/>
    <w:rsid w:val="00E87D01"/>
    <w:rsid w:val="00ED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B8"/>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A0AB8"/>
    <w:pPr>
      <w:ind w:left="720"/>
    </w:pPr>
  </w:style>
  <w:style w:type="paragraph" w:styleId="BalloonText">
    <w:name w:val="Balloon Text"/>
    <w:basedOn w:val="Normal"/>
    <w:link w:val="BalloonTextChar"/>
    <w:uiPriority w:val="99"/>
    <w:semiHidden/>
    <w:unhideWhenUsed/>
    <w:rsid w:val="005A0A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0AB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B8"/>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A0AB8"/>
    <w:pPr>
      <w:ind w:left="720"/>
    </w:pPr>
  </w:style>
  <w:style w:type="paragraph" w:styleId="BalloonText">
    <w:name w:val="Balloon Text"/>
    <w:basedOn w:val="Normal"/>
    <w:link w:val="BalloonTextChar"/>
    <w:uiPriority w:val="99"/>
    <w:semiHidden/>
    <w:unhideWhenUsed/>
    <w:rsid w:val="005A0A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0AB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dc:creator>
  <cp:keywords/>
  <dc:description/>
  <cp:lastModifiedBy>way</cp:lastModifiedBy>
  <cp:revision>21</cp:revision>
  <dcterms:created xsi:type="dcterms:W3CDTF">2015-06-12T01:46:00Z</dcterms:created>
  <dcterms:modified xsi:type="dcterms:W3CDTF">2015-06-15T17:21:00Z</dcterms:modified>
</cp:coreProperties>
</file>