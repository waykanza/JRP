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775" w:rsidRPr="005911ED" w:rsidRDefault="007D6775" w:rsidP="00BA1744">
      <w:pPr>
        <w:jc w:val="center"/>
        <w:rPr>
          <w:rFonts w:ascii="Tahoma" w:hAnsi="Tahoma" w:cs="Tahoma"/>
          <w:b/>
          <w:sz w:val="28"/>
        </w:rPr>
      </w:pPr>
      <w:r w:rsidRPr="005911ED">
        <w:rPr>
          <w:rFonts w:ascii="Tahoma" w:hAnsi="Tahoma" w:cs="Tahoma"/>
          <w:b/>
          <w:sz w:val="28"/>
        </w:rPr>
        <w:t xml:space="preserve">PERJANJIAN PENGIKATAN JUAL BELI </w:t>
      </w:r>
      <w:r w:rsidR="00275903" w:rsidRPr="005911ED">
        <w:rPr>
          <w:rFonts w:ascii="Tahoma" w:hAnsi="Tahoma" w:cs="Tahoma"/>
          <w:b/>
          <w:sz w:val="28"/>
        </w:rPr>
        <w:t>[</w:t>
      </w:r>
      <w:r w:rsidRPr="005911ED">
        <w:rPr>
          <w:rFonts w:ascii="Tahoma" w:hAnsi="Tahoma" w:cs="Tahoma"/>
          <w:b/>
          <w:sz w:val="28"/>
        </w:rPr>
        <w:t>PPJB</w:t>
      </w:r>
      <w:r w:rsidR="00275903" w:rsidRPr="005911ED">
        <w:rPr>
          <w:rFonts w:ascii="Tahoma" w:hAnsi="Tahoma" w:cs="Tahoma"/>
          <w:b/>
          <w:sz w:val="28"/>
        </w:rPr>
        <w:t>]</w:t>
      </w:r>
    </w:p>
    <w:p w:rsidR="007D6775" w:rsidRPr="005911ED" w:rsidRDefault="007D6775" w:rsidP="00BA1744">
      <w:pPr>
        <w:jc w:val="center"/>
        <w:rPr>
          <w:rFonts w:ascii="Tahoma" w:hAnsi="Tahoma" w:cs="Tahoma"/>
          <w:b/>
          <w:sz w:val="28"/>
        </w:rPr>
      </w:pPr>
      <w:r w:rsidRPr="005911ED">
        <w:rPr>
          <w:rFonts w:ascii="Tahoma" w:hAnsi="Tahoma" w:cs="Tahoma"/>
          <w:b/>
          <w:sz w:val="28"/>
        </w:rPr>
        <w:t>TANAH DAN BANGUNAN</w:t>
      </w:r>
    </w:p>
    <w:p w:rsidR="007D6775" w:rsidRPr="005911ED" w:rsidRDefault="007D6775" w:rsidP="00BA1744">
      <w:pPr>
        <w:pStyle w:val="Heading4"/>
        <w:rPr>
          <w:rFonts w:ascii="Tahoma" w:hAnsi="Tahoma" w:cs="Tahoma"/>
        </w:rPr>
      </w:pPr>
      <w:r w:rsidRPr="005911ED">
        <w:rPr>
          <w:rFonts w:ascii="Tahoma" w:hAnsi="Tahoma" w:cs="Tahoma"/>
        </w:rPr>
        <w:t>DI PROYEK PERUMAHAN BINTARO JAYA</w:t>
      </w:r>
    </w:p>
    <w:p w:rsidR="002F24D6" w:rsidRPr="005911ED" w:rsidRDefault="002F24D6" w:rsidP="00BA1744">
      <w:pPr>
        <w:pStyle w:val="NormalWeb"/>
        <w:spacing w:before="0" w:beforeAutospacing="0"/>
        <w:jc w:val="center"/>
        <w:rPr>
          <w:rStyle w:val="Strong"/>
          <w:rFonts w:ascii="Tahoma" w:hAnsi="Tahoma" w:cs="Tahoma"/>
          <w:sz w:val="22"/>
          <w:szCs w:val="22"/>
        </w:rPr>
      </w:pPr>
      <w:r w:rsidRPr="005911ED">
        <w:rPr>
          <w:rStyle w:val="Strong"/>
          <w:rFonts w:ascii="Tahoma" w:hAnsi="Tahoma" w:cs="Tahoma"/>
        </w:rPr>
        <w:t>Nomor: {nomor_ppjb}</w:t>
      </w:r>
    </w:p>
    <w:p w:rsidR="007D6775" w:rsidRPr="005911ED" w:rsidRDefault="007D6775" w:rsidP="00BA1744">
      <w:pPr>
        <w:jc w:val="center"/>
        <w:rPr>
          <w:rFonts w:ascii="Tahoma" w:hAnsi="Tahoma" w:cs="Tahoma"/>
          <w:sz w:val="28"/>
        </w:rPr>
      </w:pPr>
    </w:p>
    <w:p w:rsidR="003255B9" w:rsidRPr="005911ED" w:rsidRDefault="003255B9" w:rsidP="00BA1744">
      <w:pPr>
        <w:jc w:val="both"/>
        <w:rPr>
          <w:rFonts w:ascii="Tahoma" w:hAnsi="Tahoma" w:cs="Tahoma"/>
        </w:rPr>
      </w:pPr>
      <w:r w:rsidRPr="005911ED">
        <w:rPr>
          <w:rFonts w:ascii="Tahoma" w:hAnsi="Tahoma" w:cs="Tahoma"/>
        </w:rPr>
        <w:t xml:space="preserve">Pada hari ini </w:t>
      </w:r>
      <w:r w:rsidRPr="005911ED">
        <w:rPr>
          <w:rStyle w:val="Strong"/>
          <w:rFonts w:ascii="Tahoma" w:hAnsi="Tahoma" w:cs="Tahoma"/>
        </w:rPr>
        <w:t>{hari}</w:t>
      </w:r>
      <w:r w:rsidRPr="005911ED">
        <w:rPr>
          <w:rFonts w:ascii="Tahoma" w:hAnsi="Tahoma" w:cs="Tahoma"/>
        </w:rPr>
        <w:t xml:space="preserve"> tanggal </w:t>
      </w:r>
      <w:r w:rsidRPr="005911ED">
        <w:rPr>
          <w:rStyle w:val="Strong"/>
          <w:rFonts w:ascii="Tahoma" w:hAnsi="Tahoma" w:cs="Tahoma"/>
        </w:rPr>
        <w:t>{tanggal}</w:t>
      </w:r>
      <w:r w:rsidRPr="005911ED">
        <w:rPr>
          <w:rFonts w:ascii="Tahoma" w:hAnsi="Tahoma" w:cs="Tahoma"/>
        </w:rPr>
        <w:t xml:space="preserve"> bulan </w:t>
      </w:r>
      <w:r w:rsidRPr="005911ED">
        <w:rPr>
          <w:rStyle w:val="Strong"/>
          <w:rFonts w:ascii="Tahoma" w:hAnsi="Tahoma" w:cs="Tahoma"/>
        </w:rPr>
        <w:t>{bulan}</w:t>
      </w:r>
      <w:r w:rsidRPr="005911ED">
        <w:rPr>
          <w:rFonts w:ascii="Tahoma" w:hAnsi="Tahoma" w:cs="Tahoma"/>
        </w:rPr>
        <w:t xml:space="preserve"> tahun </w:t>
      </w:r>
      <w:r w:rsidRPr="005911ED">
        <w:rPr>
          <w:rStyle w:val="Strong"/>
          <w:rFonts w:ascii="Tahoma" w:hAnsi="Tahoma" w:cs="Tahoma"/>
        </w:rPr>
        <w:t>{tahun}</w:t>
      </w:r>
      <w:r w:rsidRPr="005911ED">
        <w:rPr>
          <w:rFonts w:ascii="Tahoma" w:hAnsi="Tahoma" w:cs="Tahoma"/>
        </w:rPr>
        <w:t xml:space="preserve"> [</w:t>
      </w:r>
      <w:r w:rsidRPr="005911ED">
        <w:rPr>
          <w:rStyle w:val="Strong"/>
          <w:rFonts w:ascii="Tahoma" w:hAnsi="Tahoma" w:cs="Tahoma"/>
        </w:rPr>
        <w:t>{tahun_terbilang}</w:t>
      </w:r>
      <w:r w:rsidRPr="005911ED">
        <w:rPr>
          <w:rFonts w:ascii="Tahoma" w:hAnsi="Tahoma" w:cs="Tahoma"/>
        </w:rPr>
        <w:t xml:space="preserve">] yang bertandatangan dibawah ini:   </w:t>
      </w:r>
    </w:p>
    <w:p w:rsidR="007D6775" w:rsidRPr="005911ED" w:rsidRDefault="007D6775" w:rsidP="00BA1744">
      <w:pPr>
        <w:ind w:left="567" w:hanging="567"/>
        <w:jc w:val="both"/>
        <w:rPr>
          <w:rFonts w:ascii="Tahoma" w:hAnsi="Tahoma" w:cs="Tahoma"/>
        </w:rPr>
      </w:pPr>
    </w:p>
    <w:p w:rsidR="008200AB" w:rsidRPr="005911ED" w:rsidRDefault="005C436E" w:rsidP="00ED3FE4">
      <w:pPr>
        <w:pStyle w:val="BodyTextIndent2"/>
        <w:numPr>
          <w:ilvl w:val="0"/>
          <w:numId w:val="15"/>
        </w:numPr>
        <w:rPr>
          <w:rFonts w:ascii="Tahoma" w:hAnsi="Tahoma" w:cs="Tahoma"/>
        </w:rPr>
      </w:pPr>
      <w:bookmarkStart w:id="0" w:name="Dropdown25"/>
      <w:r w:rsidRPr="006A55FD">
        <w:rPr>
          <w:rStyle w:val="Strong"/>
          <w:rFonts w:ascii="Tahoma" w:hAnsi="Tahoma" w:cs="Tahoma"/>
          <w:i/>
        </w:rPr>
        <w:t>{</w:t>
      </w:r>
      <w:r w:rsidRPr="006A55FD">
        <w:rPr>
          <w:rFonts w:ascii="Tahoma" w:hAnsi="Tahoma" w:cs="Tahoma"/>
          <w:b/>
          <w:bCs/>
          <w:i/>
        </w:rPr>
        <w:t>NAMA_PEJABAT}</w:t>
      </w:r>
      <w:r w:rsidRPr="005911ED">
        <w:rPr>
          <w:rFonts w:ascii="Tahoma" w:hAnsi="Tahoma" w:cs="Tahoma"/>
        </w:rPr>
        <w:t xml:space="preserve">, selaku </w:t>
      </w:r>
      <w:r w:rsidRPr="005911ED">
        <w:rPr>
          <w:rFonts w:ascii="Tahoma" w:hAnsi="Tahoma" w:cs="Tahoma"/>
          <w:b/>
          <w:bCs/>
        </w:rPr>
        <w:t>{JABATAN_PPJB}</w:t>
      </w:r>
      <w:r w:rsidRPr="005911ED">
        <w:rPr>
          <w:rFonts w:ascii="Tahoma" w:hAnsi="Tahoma" w:cs="Tahoma"/>
        </w:rPr>
        <w:t xml:space="preserve"> berdasarkan Surat Kuasa Direksi </w:t>
      </w:r>
      <w:r w:rsidR="00E646DC">
        <w:rPr>
          <w:rFonts w:ascii="Tahoma" w:hAnsi="Tahoma" w:cs="Tahoma"/>
        </w:rPr>
        <w:t>PT. JAYA REAL PROPERTY</w:t>
      </w:r>
      <w:r w:rsidRPr="005911ED">
        <w:rPr>
          <w:rFonts w:ascii="Tahoma" w:hAnsi="Tahoma" w:cs="Tahoma"/>
        </w:rPr>
        <w:t xml:space="preserve">, Tbk. Nomor </w:t>
      </w:r>
      <w:r w:rsidRPr="005911ED">
        <w:rPr>
          <w:rFonts w:ascii="Tahoma" w:hAnsi="Tahoma" w:cs="Tahoma"/>
          <w:b/>
          <w:bCs/>
        </w:rPr>
        <w:t xml:space="preserve">{NOMOR_SK} </w:t>
      </w:r>
      <w:r w:rsidRPr="005911ED">
        <w:rPr>
          <w:rFonts w:ascii="Tahoma" w:hAnsi="Tahoma" w:cs="Tahoma"/>
        </w:rPr>
        <w:t xml:space="preserve">tertanggal </w:t>
      </w:r>
      <w:r w:rsidRPr="005911ED">
        <w:rPr>
          <w:rFonts w:ascii="Tahoma" w:hAnsi="Tahoma" w:cs="Tahoma"/>
          <w:b/>
          <w:bCs/>
        </w:rPr>
        <w:t xml:space="preserve">{TANGGAL_SK} </w:t>
      </w:r>
      <w:r w:rsidRPr="005911ED">
        <w:rPr>
          <w:rFonts w:ascii="Tahoma" w:hAnsi="Tahoma" w:cs="Tahoma"/>
        </w:rPr>
        <w:t>dari dan oleh karenanya bertindak untuk dan atas nama</w:t>
      </w:r>
      <w:r w:rsidR="00FD20F3">
        <w:rPr>
          <w:rFonts w:ascii="Tahoma" w:hAnsi="Tahoma" w:cs="Tahoma"/>
        </w:rPr>
        <w:t xml:space="preserve"> </w:t>
      </w:r>
      <w:r w:rsidR="00FD20F3" w:rsidRPr="005911ED">
        <w:rPr>
          <w:rFonts w:ascii="Tahoma" w:hAnsi="Tahoma" w:cs="Tahoma"/>
        </w:rPr>
        <w:t xml:space="preserve">{NAMA_PT} </w:t>
      </w:r>
      <w:bookmarkStart w:id="1" w:name="_GoBack"/>
      <w:bookmarkEnd w:id="1"/>
      <w:r w:rsidRPr="005911ED">
        <w:rPr>
          <w:rFonts w:ascii="Tahoma" w:hAnsi="Tahoma" w:cs="Tahoma"/>
        </w:rPr>
        <w:t xml:space="preserve">, badan hukum Indonesia berkedudukan di Jakarta, berkantor di Bintaro Trade Centre Blok K, Jl. Jend. Sudirman, Bintaro Jaya Sektor VII, Tangerang-15224, untuk selanjutnya dalam Perjanjian ini disebut </w:t>
      </w:r>
      <w:r w:rsidRPr="005911ED">
        <w:rPr>
          <w:rFonts w:ascii="Tahoma" w:hAnsi="Tahoma" w:cs="Tahoma"/>
          <w:b/>
          <w:bCs/>
        </w:rPr>
        <w:t>JAYA</w:t>
      </w:r>
      <w:r w:rsidRPr="005911ED">
        <w:rPr>
          <w:rFonts w:ascii="Tahoma" w:hAnsi="Tahoma" w:cs="Tahoma"/>
        </w:rPr>
        <w:t>; </w:t>
      </w:r>
    </w:p>
    <w:p w:rsidR="005C436E" w:rsidRPr="005911ED" w:rsidRDefault="005C436E" w:rsidP="00ED3FE4">
      <w:pPr>
        <w:pStyle w:val="BodyTextIndent2"/>
        <w:ind w:left="357" w:firstLine="0"/>
        <w:rPr>
          <w:rFonts w:ascii="Tahoma" w:hAnsi="Tahoma" w:cs="Tahoma"/>
        </w:rPr>
      </w:pPr>
    </w:p>
    <w:p w:rsidR="005C436E" w:rsidRPr="005911ED" w:rsidRDefault="005C436E" w:rsidP="00ED3FE4">
      <w:pPr>
        <w:pStyle w:val="BodyTextIndent2"/>
        <w:numPr>
          <w:ilvl w:val="0"/>
          <w:numId w:val="15"/>
        </w:numPr>
        <w:rPr>
          <w:rFonts w:ascii="Tahoma" w:hAnsi="Tahoma" w:cs="Tahoma"/>
        </w:rPr>
      </w:pPr>
      <w:r w:rsidRPr="005911ED">
        <w:rPr>
          <w:rFonts w:ascii="Tahoma" w:hAnsi="Tahoma" w:cs="Tahoma"/>
          <w:b/>
          <w:bCs/>
        </w:rPr>
        <w:t>{nama_pembeli}</w:t>
      </w:r>
      <w:r w:rsidRPr="005911ED">
        <w:rPr>
          <w:rFonts w:ascii="Tahoma" w:hAnsi="Tahoma" w:cs="Tahoma"/>
        </w:rPr>
        <w:t xml:space="preserve">, selaku pribadi, yang beralamat </w:t>
      </w:r>
      <w:r w:rsidRPr="005911ED">
        <w:rPr>
          <w:rFonts w:ascii="Tahoma" w:hAnsi="Tahoma" w:cs="Tahoma"/>
          <w:b/>
          <w:bCs/>
        </w:rPr>
        <w:t>di {alamat}</w:t>
      </w:r>
      <w:r w:rsidRPr="005911ED">
        <w:rPr>
          <w:rFonts w:ascii="Tahoma" w:hAnsi="Tahoma" w:cs="Tahoma"/>
        </w:rPr>
        <w:t xml:space="preserve">, untuk selanjutnya dalam perjanjian ini disebut </w:t>
      </w:r>
      <w:r w:rsidRPr="005911ED">
        <w:rPr>
          <w:rFonts w:ascii="Tahoma" w:hAnsi="Tahoma" w:cs="Tahoma"/>
          <w:b/>
          <w:bCs/>
        </w:rPr>
        <w:t>PEMBELI</w:t>
      </w:r>
      <w:r w:rsidRPr="005911ED">
        <w:rPr>
          <w:rFonts w:ascii="Tahoma" w:hAnsi="Tahoma" w:cs="Tahoma"/>
        </w:rPr>
        <w:t>.</w:t>
      </w:r>
    </w:p>
    <w:bookmarkEnd w:id="0"/>
    <w:p w:rsidR="007D6775" w:rsidRPr="005911ED" w:rsidRDefault="007D6775" w:rsidP="00BA1744">
      <w:pPr>
        <w:ind w:left="567" w:hanging="567"/>
        <w:jc w:val="both"/>
        <w:rPr>
          <w:rFonts w:ascii="Tahoma" w:hAnsi="Tahoma" w:cs="Tahoma"/>
        </w:rPr>
      </w:pPr>
    </w:p>
    <w:p w:rsidR="007D6775" w:rsidRPr="005911ED" w:rsidRDefault="007D6775" w:rsidP="00BA1744">
      <w:pPr>
        <w:pStyle w:val="BodyText"/>
        <w:rPr>
          <w:rFonts w:ascii="Tahoma" w:hAnsi="Tahoma" w:cs="Tahoma"/>
        </w:rPr>
      </w:pPr>
      <w:r w:rsidRPr="005911ED">
        <w:rPr>
          <w:rFonts w:ascii="Tahoma" w:hAnsi="Tahoma" w:cs="Tahoma"/>
        </w:rPr>
        <w:t xml:space="preserve">JAYA dan PEMBELI </w:t>
      </w:r>
      <w:r w:rsidR="00275903" w:rsidRPr="005911ED">
        <w:rPr>
          <w:rFonts w:ascii="Tahoma" w:hAnsi="Tahoma" w:cs="Tahoma"/>
        </w:rPr>
        <w:t>[</w:t>
      </w:r>
      <w:r w:rsidRPr="005911ED">
        <w:rPr>
          <w:rFonts w:ascii="Tahoma" w:hAnsi="Tahoma" w:cs="Tahoma"/>
        </w:rPr>
        <w:t>untuk selanjutnya dalam Perjanjian ini disebut “</w:t>
      </w:r>
      <w:r w:rsidR="00E53379" w:rsidRPr="005911ED">
        <w:rPr>
          <w:rFonts w:ascii="Tahoma" w:hAnsi="Tahoma" w:cs="Tahoma"/>
        </w:rPr>
        <w:t>PARA PIHAK</w:t>
      </w:r>
      <w:r w:rsidRPr="005911ED">
        <w:rPr>
          <w:rFonts w:ascii="Tahoma" w:hAnsi="Tahoma" w:cs="Tahoma"/>
        </w:rPr>
        <w:t>”</w:t>
      </w:r>
      <w:r w:rsidR="00275903" w:rsidRPr="005911ED">
        <w:rPr>
          <w:rFonts w:ascii="Tahoma" w:hAnsi="Tahoma" w:cs="Tahoma"/>
        </w:rPr>
        <w:t>]</w:t>
      </w:r>
      <w:r w:rsidRPr="005911ED">
        <w:rPr>
          <w:rFonts w:ascii="Tahoma" w:hAnsi="Tahoma" w:cs="Tahoma"/>
        </w:rPr>
        <w:t xml:space="preserve"> terlebih dahulu menerangkan hal-hal sebagai berikut:</w:t>
      </w:r>
    </w:p>
    <w:p w:rsidR="007D6775" w:rsidRPr="005911ED" w:rsidRDefault="007D6775" w:rsidP="00BA1744">
      <w:pPr>
        <w:jc w:val="both"/>
        <w:rPr>
          <w:rFonts w:ascii="Tahoma" w:hAnsi="Tahoma" w:cs="Tahoma"/>
        </w:rPr>
      </w:pPr>
    </w:p>
    <w:p w:rsidR="007D6775" w:rsidRPr="005911ED" w:rsidRDefault="007D6775" w:rsidP="00BA1744">
      <w:pPr>
        <w:numPr>
          <w:ilvl w:val="0"/>
          <w:numId w:val="8"/>
        </w:numPr>
        <w:tabs>
          <w:tab w:val="clear" w:pos="720"/>
          <w:tab w:val="num" w:pos="567"/>
        </w:tabs>
        <w:ind w:left="567" w:hanging="567"/>
        <w:jc w:val="both"/>
        <w:rPr>
          <w:rFonts w:ascii="Tahoma" w:hAnsi="Tahoma" w:cs="Tahoma"/>
        </w:rPr>
      </w:pPr>
      <w:r w:rsidRPr="005911ED">
        <w:rPr>
          <w:rFonts w:ascii="Tahoma" w:hAnsi="Tahoma" w:cs="Tahoma"/>
        </w:rPr>
        <w:t>Bahwa JAYA adalah suatu perusahaan pembangun perumahan yang telah mendapat ijin untuk mengembangkan wilayah pemukiman Bintaro Jaya.</w:t>
      </w:r>
    </w:p>
    <w:p w:rsidR="007D6775" w:rsidRPr="005911ED" w:rsidRDefault="007D6775" w:rsidP="00BA1744">
      <w:pPr>
        <w:ind w:left="360"/>
        <w:jc w:val="both"/>
        <w:rPr>
          <w:rFonts w:ascii="Tahoma" w:hAnsi="Tahoma" w:cs="Tahoma"/>
        </w:rPr>
      </w:pPr>
    </w:p>
    <w:p w:rsidR="007D6775" w:rsidRPr="005911ED" w:rsidRDefault="007D6775" w:rsidP="00BA1744">
      <w:pPr>
        <w:ind w:left="567" w:hanging="567"/>
        <w:jc w:val="both"/>
        <w:rPr>
          <w:rFonts w:ascii="Tahoma" w:hAnsi="Tahoma" w:cs="Tahoma"/>
        </w:rPr>
      </w:pPr>
      <w:r w:rsidRPr="005911ED">
        <w:rPr>
          <w:rFonts w:ascii="Tahoma" w:hAnsi="Tahoma" w:cs="Tahoma"/>
        </w:rPr>
        <w:t>b.</w:t>
      </w:r>
      <w:r w:rsidRPr="005911ED">
        <w:rPr>
          <w:rFonts w:ascii="Tahoma" w:hAnsi="Tahoma" w:cs="Tahoma"/>
        </w:rPr>
        <w:tab/>
        <w:t>Bahwa JAYA bermaksud menjual sebagaimana PEMBELI bermaksud membeli sebagian dari tanah tersebut berikut bangunan yang didirikan di atasnya, serta kondisi lainnya yang akan diuraikan lebih lanjut di dalam perjanjian ini.</w:t>
      </w:r>
    </w:p>
    <w:p w:rsidR="007D6775" w:rsidRPr="005911ED" w:rsidRDefault="007D6775" w:rsidP="00BA1744">
      <w:pPr>
        <w:ind w:left="567" w:hanging="567"/>
        <w:jc w:val="both"/>
        <w:rPr>
          <w:rFonts w:ascii="Tahoma" w:hAnsi="Tahoma" w:cs="Tahoma"/>
        </w:rPr>
      </w:pPr>
    </w:p>
    <w:p w:rsidR="007D6775" w:rsidRPr="005911ED" w:rsidRDefault="007D6775" w:rsidP="00BA1744">
      <w:pPr>
        <w:jc w:val="both"/>
        <w:rPr>
          <w:rFonts w:ascii="Tahoma" w:hAnsi="Tahoma" w:cs="Tahoma"/>
        </w:rPr>
      </w:pPr>
      <w:r w:rsidRPr="005911ED">
        <w:rPr>
          <w:rFonts w:ascii="Tahoma" w:hAnsi="Tahoma" w:cs="Tahoma"/>
        </w:rPr>
        <w:t xml:space="preserve">Berdasarkan hal-hal tersebut di atas, dengan ini PARA PIHAK sepakat satu sama lain untuk mengadakan Perjanjian Pengikatan Jual Beli Tanah dan Bangunan </w:t>
      </w:r>
      <w:r w:rsidR="00275903" w:rsidRPr="005911ED">
        <w:rPr>
          <w:rFonts w:ascii="Tahoma" w:hAnsi="Tahoma" w:cs="Tahoma"/>
        </w:rPr>
        <w:t>[</w:t>
      </w:r>
      <w:r w:rsidRPr="005911ED">
        <w:rPr>
          <w:rFonts w:ascii="Tahoma" w:hAnsi="Tahoma" w:cs="Tahoma"/>
        </w:rPr>
        <w:t>selanjutnya disebut “</w:t>
      </w:r>
      <w:r w:rsidR="00E53379" w:rsidRPr="005911ED">
        <w:rPr>
          <w:rFonts w:ascii="Tahoma" w:hAnsi="Tahoma" w:cs="Tahoma"/>
        </w:rPr>
        <w:t>PERJANJIAN</w:t>
      </w:r>
      <w:r w:rsidRPr="005911ED">
        <w:rPr>
          <w:rFonts w:ascii="Tahoma" w:hAnsi="Tahoma" w:cs="Tahoma"/>
        </w:rPr>
        <w:t>”</w:t>
      </w:r>
      <w:r w:rsidR="00275903" w:rsidRPr="005911ED">
        <w:rPr>
          <w:rFonts w:ascii="Tahoma" w:hAnsi="Tahoma" w:cs="Tahoma"/>
        </w:rPr>
        <w:t>]</w:t>
      </w:r>
      <w:r w:rsidRPr="005911ED">
        <w:rPr>
          <w:rFonts w:ascii="Tahoma" w:hAnsi="Tahoma" w:cs="Tahoma"/>
        </w:rPr>
        <w:t xml:space="preserve"> sesuai dengan syarat dan kondisi-kondisi yang ditentukan dalam </w:t>
      </w:r>
      <w:r w:rsidR="00E53379" w:rsidRPr="005911ED">
        <w:rPr>
          <w:rFonts w:ascii="Tahoma" w:hAnsi="Tahoma" w:cs="Tahoma"/>
        </w:rPr>
        <w:t>Pasal</w:t>
      </w:r>
      <w:r w:rsidRPr="005911ED">
        <w:rPr>
          <w:rFonts w:ascii="Tahoma" w:hAnsi="Tahoma" w:cs="Tahoma"/>
        </w:rPr>
        <w:t>-</w:t>
      </w:r>
      <w:r w:rsidR="00E53379" w:rsidRPr="005911ED">
        <w:rPr>
          <w:rFonts w:ascii="Tahoma" w:hAnsi="Tahoma" w:cs="Tahoma"/>
        </w:rPr>
        <w:t>Pasal</w:t>
      </w:r>
      <w:r w:rsidRPr="005911ED">
        <w:rPr>
          <w:rFonts w:ascii="Tahoma" w:hAnsi="Tahoma" w:cs="Tahoma"/>
        </w:rPr>
        <w:t xml:space="preserve"> di bawah ini:</w:t>
      </w:r>
    </w:p>
    <w:p w:rsidR="007D6775" w:rsidRPr="005911ED" w:rsidRDefault="007D6775" w:rsidP="00BA1744">
      <w:pPr>
        <w:ind w:left="567" w:hanging="567"/>
        <w:jc w:val="both"/>
        <w:rPr>
          <w:rFonts w:ascii="Tahoma" w:hAnsi="Tahoma" w:cs="Tahoma"/>
        </w:rPr>
      </w:pPr>
    </w:p>
    <w:p w:rsidR="007D6775" w:rsidRPr="005911ED" w:rsidRDefault="00E53379" w:rsidP="00BA1744">
      <w:pPr>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1</w:t>
      </w:r>
    </w:p>
    <w:p w:rsidR="007D6775" w:rsidRPr="005911ED" w:rsidRDefault="007D6775" w:rsidP="00BA1744">
      <w:pPr>
        <w:ind w:left="567" w:hanging="567"/>
        <w:jc w:val="center"/>
        <w:rPr>
          <w:rFonts w:ascii="Tahoma" w:hAnsi="Tahoma" w:cs="Tahoma"/>
          <w:b/>
        </w:rPr>
      </w:pPr>
      <w:r w:rsidRPr="005911ED">
        <w:rPr>
          <w:rFonts w:ascii="Tahoma" w:hAnsi="Tahoma" w:cs="Tahoma"/>
          <w:b/>
        </w:rPr>
        <w:t>OBYEK PERJANJIAN</w:t>
      </w:r>
    </w:p>
    <w:p w:rsidR="007D6775" w:rsidRPr="005911ED" w:rsidRDefault="007D6775" w:rsidP="00BA1744">
      <w:pPr>
        <w:ind w:left="567" w:hanging="567"/>
        <w:jc w:val="center"/>
        <w:rPr>
          <w:rFonts w:ascii="Tahoma" w:hAnsi="Tahoma" w:cs="Tahoma"/>
        </w:rPr>
      </w:pPr>
    </w:p>
    <w:p w:rsidR="00D35300" w:rsidRPr="005911ED" w:rsidRDefault="007D6775" w:rsidP="00BA1744">
      <w:pPr>
        <w:pStyle w:val="BodyTextIndent2"/>
        <w:numPr>
          <w:ilvl w:val="0"/>
          <w:numId w:val="15"/>
        </w:numPr>
        <w:rPr>
          <w:rFonts w:ascii="Tahoma" w:hAnsi="Tahoma" w:cs="Tahoma"/>
        </w:rPr>
      </w:pPr>
      <w:r w:rsidRPr="005911ED">
        <w:rPr>
          <w:rFonts w:ascii="Tahoma" w:hAnsi="Tahoma" w:cs="Tahoma"/>
        </w:rPr>
        <w:t xml:space="preserve">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w:t>
      </w:r>
      <w:r w:rsidR="00E53379" w:rsidRPr="005911ED">
        <w:rPr>
          <w:rFonts w:ascii="Tahoma" w:hAnsi="Tahoma" w:cs="Tahoma"/>
        </w:rPr>
        <w:t>Pasal</w:t>
      </w:r>
      <w:r w:rsidRPr="005911ED">
        <w:rPr>
          <w:rFonts w:ascii="Tahoma" w:hAnsi="Tahoma" w:cs="Tahoma"/>
        </w:rPr>
        <w:t xml:space="preserve"> ini.</w:t>
      </w:r>
    </w:p>
    <w:p w:rsidR="00D35300" w:rsidRPr="005911ED" w:rsidRDefault="00D35300" w:rsidP="00BA1744">
      <w:pPr>
        <w:pStyle w:val="BodyTextIndent2"/>
        <w:ind w:left="0" w:firstLine="0"/>
        <w:rPr>
          <w:rFonts w:ascii="Tahoma" w:hAnsi="Tahoma" w:cs="Tahoma"/>
        </w:rPr>
      </w:pPr>
    </w:p>
    <w:p w:rsidR="007D6775" w:rsidRPr="005911ED" w:rsidRDefault="007D6775" w:rsidP="00BA1744">
      <w:pPr>
        <w:pStyle w:val="BodyTextIndent2"/>
        <w:numPr>
          <w:ilvl w:val="0"/>
          <w:numId w:val="15"/>
        </w:numPr>
        <w:rPr>
          <w:rFonts w:ascii="Tahoma" w:hAnsi="Tahoma" w:cs="Tahoma"/>
        </w:rPr>
      </w:pPr>
      <w:r w:rsidRPr="005911ED">
        <w:rPr>
          <w:rFonts w:ascii="Tahoma" w:hAnsi="Tahoma" w:cs="Tahoma"/>
        </w:rPr>
        <w:t xml:space="preserve">PARA PIHAK bersepakat satu sama lain bahwa yang menjadi obyek dari </w:t>
      </w:r>
      <w:r w:rsidR="00E53379" w:rsidRPr="005911ED">
        <w:rPr>
          <w:rFonts w:ascii="Tahoma" w:hAnsi="Tahoma" w:cs="Tahoma"/>
        </w:rPr>
        <w:t>PERJANJIAN</w:t>
      </w:r>
      <w:r w:rsidRPr="005911ED">
        <w:rPr>
          <w:rFonts w:ascii="Tahoma" w:hAnsi="Tahoma" w:cs="Tahoma"/>
        </w:rPr>
        <w:t xml:space="preserve"> ini adalah sebagai berikut:</w:t>
      </w:r>
    </w:p>
    <w:p w:rsidR="007D6775" w:rsidRPr="005911ED" w:rsidRDefault="007D6775" w:rsidP="00BA1744">
      <w:pPr>
        <w:ind w:left="360"/>
        <w:jc w:val="both"/>
        <w:rPr>
          <w:rFonts w:ascii="Tahoma" w:hAnsi="Tahoma" w:cs="Tahoma"/>
        </w:rPr>
      </w:pPr>
    </w:p>
    <w:p w:rsidR="00B10A56" w:rsidRDefault="00B10A56" w:rsidP="00F61332">
      <w:pPr>
        <w:numPr>
          <w:ilvl w:val="0"/>
          <w:numId w:val="34"/>
        </w:numPr>
        <w:tabs>
          <w:tab w:val="clear" w:pos="1077"/>
          <w:tab w:val="left" w:pos="567"/>
        </w:tabs>
        <w:ind w:left="900" w:hanging="180"/>
        <w:jc w:val="both"/>
        <w:rPr>
          <w:rFonts w:ascii="Tahoma" w:hAnsi="Tahoma" w:cs="Tahoma"/>
        </w:rPr>
      </w:pPr>
      <w:r w:rsidRPr="005911ED">
        <w:rPr>
          <w:rFonts w:ascii="Tahoma" w:hAnsi="Tahoma" w:cs="Tahoma"/>
        </w:rPr>
        <w:t xml:space="preserve">Sebidang tanah seluas </w:t>
      </w:r>
      <w:r w:rsidRPr="005911ED">
        <w:rPr>
          <w:rFonts w:ascii="Tahoma" w:hAnsi="Tahoma" w:cs="Tahoma"/>
          <w:b/>
          <w:bCs/>
        </w:rPr>
        <w:t>{luas_tanah} m²</w:t>
      </w:r>
      <w:r w:rsidRPr="005911ED">
        <w:rPr>
          <w:rFonts w:ascii="Tahoma" w:hAnsi="Tahoma" w:cs="Tahoma"/>
        </w:rPr>
        <w:t xml:space="preserve"> [</w:t>
      </w:r>
      <w:r w:rsidRPr="005911ED">
        <w:rPr>
          <w:rFonts w:ascii="Tahoma" w:hAnsi="Tahoma" w:cs="Tahoma"/>
          <w:b/>
          <w:bCs/>
        </w:rPr>
        <w:t>{luas_tanah_terbilang}</w:t>
      </w:r>
      <w:r w:rsidRPr="005911ED">
        <w:rPr>
          <w:rFonts w:ascii="Tahoma" w:hAnsi="Tahoma" w:cs="Tahoma"/>
          <w:iCs/>
        </w:rPr>
        <w:t xml:space="preserve"> </w:t>
      </w:r>
      <w:r w:rsidRPr="005911ED">
        <w:rPr>
          <w:rFonts w:ascii="Tahoma" w:hAnsi="Tahoma" w:cs="Tahoma"/>
        </w:rPr>
        <w:t xml:space="preserve">meter persegi] yang terletak di Proyek Perumahan Bintaro Jaya, Kelurahan </w:t>
      </w:r>
      <w:r w:rsidRPr="005911ED">
        <w:rPr>
          <w:rFonts w:ascii="Tahoma" w:hAnsi="Tahoma" w:cs="Tahoma"/>
          <w:b/>
          <w:bCs/>
        </w:rPr>
        <w:t>{kelurahan}</w:t>
      </w:r>
      <w:r w:rsidRPr="005911ED">
        <w:rPr>
          <w:rFonts w:ascii="Tahoma" w:hAnsi="Tahoma" w:cs="Tahoma"/>
        </w:rPr>
        <w:t xml:space="preserve">, Kecamatan </w:t>
      </w:r>
      <w:r w:rsidRPr="005911ED">
        <w:rPr>
          <w:rFonts w:ascii="Tahoma" w:hAnsi="Tahoma" w:cs="Tahoma"/>
          <w:b/>
          <w:bCs/>
        </w:rPr>
        <w:t>{kecamatan}</w:t>
      </w:r>
      <w:r w:rsidRPr="005911ED">
        <w:rPr>
          <w:rFonts w:ascii="Tahoma" w:hAnsi="Tahoma" w:cs="Tahoma"/>
        </w:rPr>
        <w:t xml:space="preserve"> Kabupaten Tangerang [untuk selanjutnya disebut “TANAH”].   </w:t>
      </w:r>
    </w:p>
    <w:p w:rsidR="00FB26A7" w:rsidRPr="005911ED" w:rsidRDefault="00FB26A7" w:rsidP="00FB26A7">
      <w:pPr>
        <w:tabs>
          <w:tab w:val="left" w:pos="567"/>
        </w:tabs>
        <w:ind w:left="900"/>
        <w:jc w:val="both"/>
        <w:rPr>
          <w:rFonts w:ascii="Tahoma" w:hAnsi="Tahoma" w:cs="Tahoma"/>
        </w:rPr>
      </w:pPr>
    </w:p>
    <w:p w:rsidR="006A55FD" w:rsidRDefault="00B10A56" w:rsidP="00F61332">
      <w:pPr>
        <w:numPr>
          <w:ilvl w:val="0"/>
          <w:numId w:val="34"/>
        </w:numPr>
        <w:tabs>
          <w:tab w:val="clear" w:pos="1077"/>
          <w:tab w:val="left" w:pos="567"/>
        </w:tabs>
        <w:ind w:left="900" w:hanging="180"/>
        <w:jc w:val="both"/>
        <w:rPr>
          <w:rFonts w:ascii="Tahoma" w:hAnsi="Tahoma" w:cs="Tahoma"/>
        </w:rPr>
      </w:pPr>
      <w:r w:rsidRPr="005911ED">
        <w:rPr>
          <w:rFonts w:ascii="Tahoma" w:hAnsi="Tahoma" w:cs="Tahoma"/>
        </w:rPr>
        <w:t xml:space="preserve">Bangunan rumah tinggal seluas </w:t>
      </w:r>
      <w:r w:rsidRPr="005911ED">
        <w:rPr>
          <w:rFonts w:ascii="Tahoma" w:hAnsi="Tahoma" w:cs="Tahoma"/>
          <w:b/>
          <w:bCs/>
        </w:rPr>
        <w:t>{luas_bangunan} m²</w:t>
      </w:r>
      <w:r w:rsidRPr="005911ED">
        <w:rPr>
          <w:rFonts w:ascii="Tahoma" w:hAnsi="Tahoma" w:cs="Tahoma"/>
        </w:rPr>
        <w:t xml:space="preserve"> </w:t>
      </w:r>
      <w:r w:rsidRPr="005911ED">
        <w:rPr>
          <w:rFonts w:ascii="Tahoma" w:hAnsi="Tahoma" w:cs="Tahoma"/>
          <w:b/>
          <w:bCs/>
        </w:rPr>
        <w:t>[</w:t>
      </w:r>
      <w:r w:rsidRPr="005911ED">
        <w:rPr>
          <w:rFonts w:ascii="Tahoma" w:hAnsi="Tahoma" w:cs="Tahoma"/>
          <w:i/>
          <w:iCs/>
        </w:rPr>
        <w:t xml:space="preserve">{luas_bangunan_terbilang} </w:t>
      </w:r>
      <w:r w:rsidRPr="005911ED">
        <w:rPr>
          <w:rFonts w:ascii="Tahoma" w:hAnsi="Tahoma" w:cs="Tahoma"/>
        </w:rPr>
        <w:t xml:space="preserve">meter persegi] yang terletak di proyek Bintaro Jaya, kaveling </w:t>
      </w:r>
      <w:r w:rsidRPr="005911ED">
        <w:rPr>
          <w:rFonts w:ascii="Tahoma" w:hAnsi="Tahoma" w:cs="Tahoma"/>
          <w:b/>
          <w:bCs/>
        </w:rPr>
        <w:t>{kode_blok}</w:t>
      </w:r>
      <w:r w:rsidRPr="005911ED">
        <w:rPr>
          <w:rFonts w:ascii="Tahoma" w:hAnsi="Tahoma" w:cs="Tahoma"/>
        </w:rPr>
        <w:t xml:space="preserve">, type </w:t>
      </w:r>
      <w:r w:rsidRPr="005911ED">
        <w:rPr>
          <w:rFonts w:ascii="Tahoma" w:hAnsi="Tahoma" w:cs="Tahoma"/>
          <w:b/>
          <w:bCs/>
        </w:rPr>
        <w:t>{tipe_bangunan}</w:t>
      </w:r>
      <w:r w:rsidRPr="005911ED">
        <w:rPr>
          <w:rFonts w:ascii="Tahoma" w:hAnsi="Tahoma" w:cs="Tahoma"/>
        </w:rPr>
        <w:t xml:space="preserve"> yang berdiri di atas TANAH sesuai ayat 2 [i] pada Pasal ini [untuk selanjutnya disebut “BANGUNAN”].   </w:t>
      </w:r>
    </w:p>
    <w:p w:rsidR="006A55FD" w:rsidRDefault="006A55FD" w:rsidP="006A55FD">
      <w:pPr>
        <w:tabs>
          <w:tab w:val="left" w:pos="567"/>
        </w:tabs>
        <w:jc w:val="both"/>
        <w:rPr>
          <w:rFonts w:ascii="Tahoma" w:hAnsi="Tahoma" w:cs="Tahoma"/>
        </w:rPr>
      </w:pPr>
    </w:p>
    <w:p w:rsidR="00B10A56" w:rsidRPr="005911ED" w:rsidRDefault="00B10A56" w:rsidP="006A55FD">
      <w:pPr>
        <w:tabs>
          <w:tab w:val="left" w:pos="567"/>
        </w:tabs>
        <w:jc w:val="both"/>
        <w:rPr>
          <w:rFonts w:ascii="Tahoma" w:hAnsi="Tahoma" w:cs="Tahoma"/>
        </w:rPr>
      </w:pPr>
      <w:r w:rsidRPr="005911ED">
        <w:rPr>
          <w:rFonts w:ascii="Tahoma" w:hAnsi="Tahoma" w:cs="Tahoma"/>
        </w:rPr>
        <w:t xml:space="preserve">TANAH dan BANGUNAN tersebut di atas untuk selanjutnya disebut “TANAH DAN BANGUNAN”.   </w:t>
      </w:r>
    </w:p>
    <w:p w:rsidR="007D6775" w:rsidRPr="005911ED" w:rsidRDefault="007D6775" w:rsidP="00B10A56">
      <w:pPr>
        <w:tabs>
          <w:tab w:val="left" w:pos="426"/>
          <w:tab w:val="left" w:pos="851"/>
        </w:tabs>
        <w:ind w:left="851" w:hanging="851"/>
        <w:jc w:val="both"/>
        <w:rPr>
          <w:rFonts w:ascii="Tahoma" w:hAnsi="Tahoma" w:cs="Tahoma"/>
        </w:rPr>
      </w:pPr>
      <w:r w:rsidRPr="005911ED">
        <w:rPr>
          <w:rFonts w:ascii="Tahoma" w:hAnsi="Tahoma" w:cs="Tahoma"/>
        </w:rPr>
        <w:lastRenderedPageBreak/>
        <w:tab/>
      </w:r>
    </w:p>
    <w:p w:rsidR="00540D00" w:rsidRPr="005911ED" w:rsidRDefault="007D6775" w:rsidP="00BA1744">
      <w:pPr>
        <w:numPr>
          <w:ilvl w:val="0"/>
          <w:numId w:val="15"/>
        </w:numPr>
        <w:tabs>
          <w:tab w:val="left" w:pos="567"/>
          <w:tab w:val="left" w:pos="993"/>
        </w:tabs>
        <w:jc w:val="both"/>
        <w:rPr>
          <w:rFonts w:ascii="Tahoma" w:hAnsi="Tahoma" w:cs="Tahoma"/>
        </w:rPr>
      </w:pPr>
      <w:r w:rsidRPr="005911ED">
        <w:rPr>
          <w:rFonts w:ascii="Tahoma" w:hAnsi="Tahoma" w:cs="Tahoma"/>
          <w:bCs/>
        </w:rPr>
        <w:t>PARA PIHAK</w:t>
      </w:r>
      <w:r w:rsidRPr="005911ED">
        <w:rPr>
          <w:rFonts w:ascii="Tahoma" w:hAnsi="Tahoma" w:cs="Tahoma"/>
          <w:b/>
        </w:rPr>
        <w:t xml:space="preserve"> </w:t>
      </w:r>
      <w:r w:rsidRPr="005911ED">
        <w:rPr>
          <w:rFonts w:ascii="Tahoma" w:hAnsi="Tahoma" w:cs="Tahoma"/>
        </w:rPr>
        <w:t xml:space="preserve">bersepakat satu sama lain bahwa apabila ukuran luas TANAH yang menjadi obyek dari </w:t>
      </w:r>
      <w:r w:rsidR="00E53379" w:rsidRPr="005911ED">
        <w:rPr>
          <w:rFonts w:ascii="Tahoma" w:hAnsi="Tahoma" w:cs="Tahoma"/>
        </w:rPr>
        <w:t>PERJANJIAN</w:t>
      </w:r>
      <w:r w:rsidRPr="005911ED">
        <w:rPr>
          <w:rFonts w:ascii="Tahoma" w:hAnsi="Tahoma" w:cs="Tahoma"/>
        </w:rPr>
        <w:t xml:space="preserve"> ini berbeda luasnya dengan ukuran yang ditentukan dalam Surat Ukur/Gambar Situasi atau Sertifikat yang dikeluarkan oleh Kantor Badan Pertanahan Nasional </w:t>
      </w:r>
      <w:r w:rsidRPr="005911ED">
        <w:rPr>
          <w:rFonts w:ascii="Tahoma" w:hAnsi="Tahoma" w:cs="Tahoma"/>
        </w:rPr>
        <w:fldChar w:fldCharType="begin">
          <w:ffData>
            <w:name w:val="Dropdown25"/>
            <w:enabled/>
            <w:calcOnExit w:val="0"/>
            <w:ddList>
              <w:listEntry w:val="Kabupaten"/>
              <w:listEntry w:val="Kotamadya"/>
            </w:ddList>
          </w:ffData>
        </w:fldChar>
      </w:r>
      <w:r w:rsidRPr="005911ED">
        <w:rPr>
          <w:rFonts w:ascii="Tahoma" w:hAnsi="Tahoma" w:cs="Tahoma"/>
        </w:rPr>
        <w:instrText xml:space="preserve"> FORMDROPDOWN </w:instrText>
      </w:r>
      <w:r w:rsidR="00E743B1">
        <w:rPr>
          <w:rFonts w:ascii="Tahoma" w:hAnsi="Tahoma" w:cs="Tahoma"/>
        </w:rPr>
      </w:r>
      <w:r w:rsidR="00E743B1">
        <w:rPr>
          <w:rFonts w:ascii="Tahoma" w:hAnsi="Tahoma" w:cs="Tahoma"/>
        </w:rPr>
        <w:fldChar w:fldCharType="separate"/>
      </w:r>
      <w:r w:rsidRPr="005911ED">
        <w:rPr>
          <w:rFonts w:ascii="Tahoma" w:hAnsi="Tahoma" w:cs="Tahoma"/>
        </w:rPr>
        <w:fldChar w:fldCharType="end"/>
      </w:r>
      <w:r w:rsidRPr="005911ED">
        <w:rPr>
          <w:rFonts w:ascii="Tahoma" w:hAnsi="Tahoma" w:cs="Tahoma"/>
        </w:rPr>
        <w:t xml:space="preserve"> </w:t>
      </w:r>
      <w:r w:rsidRPr="005911ED">
        <w:rPr>
          <w:rFonts w:ascii="Tahoma" w:hAnsi="Tahoma" w:cs="Tahoma"/>
        </w:rPr>
        <w:fldChar w:fldCharType="begin">
          <w:ffData>
            <w:name w:val="Dropdown26"/>
            <w:enabled/>
            <w:calcOnExit w:val="0"/>
            <w:ddList>
              <w:listEntry w:val="Tangerang"/>
              <w:listEntry w:val="Jakarta Selatan"/>
            </w:ddList>
          </w:ffData>
        </w:fldChar>
      </w:r>
      <w:r w:rsidRPr="005911ED">
        <w:rPr>
          <w:rFonts w:ascii="Tahoma" w:hAnsi="Tahoma" w:cs="Tahoma"/>
        </w:rPr>
        <w:instrText xml:space="preserve"> FORMDROPDOWN </w:instrText>
      </w:r>
      <w:r w:rsidR="00E743B1">
        <w:rPr>
          <w:rFonts w:ascii="Tahoma" w:hAnsi="Tahoma" w:cs="Tahoma"/>
        </w:rPr>
      </w:r>
      <w:r w:rsidR="00E743B1">
        <w:rPr>
          <w:rFonts w:ascii="Tahoma" w:hAnsi="Tahoma" w:cs="Tahoma"/>
        </w:rPr>
        <w:fldChar w:fldCharType="separate"/>
      </w:r>
      <w:r w:rsidRPr="005911ED">
        <w:rPr>
          <w:rFonts w:ascii="Tahoma" w:hAnsi="Tahoma" w:cs="Tahoma"/>
        </w:rPr>
        <w:fldChar w:fldCharType="end"/>
      </w:r>
      <w:r w:rsidRPr="005911ED">
        <w:rPr>
          <w:rFonts w:ascii="Tahoma" w:hAnsi="Tahoma" w:cs="Tahoma"/>
        </w:rPr>
        <w:t xml:space="preserve">, maka PARA PIHAK akan mematuhi serta mengikuti hasil pengukuran dari Kantor Badan Pertanahan Nasional Kabupaten yang bersangkutan, dan oleh karenanya </w:t>
      </w:r>
      <w:r w:rsidR="00E53379" w:rsidRPr="005911ED">
        <w:rPr>
          <w:rFonts w:ascii="Tahoma" w:hAnsi="Tahoma" w:cs="Tahoma"/>
        </w:rPr>
        <w:t>PARA PIHAK</w:t>
      </w:r>
      <w:r w:rsidRPr="005911ED">
        <w:rPr>
          <w:rFonts w:ascii="Tahoma" w:hAnsi="Tahoma" w:cs="Tahoma"/>
        </w:rPr>
        <w:t xml:space="preserve"> akan mengadakan perhitungan satu sama lain sesuai dengan harga tanah yang berlaku pada saat ditandatanganinya </w:t>
      </w:r>
      <w:r w:rsidR="00E53379" w:rsidRPr="005911ED">
        <w:rPr>
          <w:rFonts w:ascii="Tahoma" w:hAnsi="Tahoma" w:cs="Tahoma"/>
        </w:rPr>
        <w:t>PERJANJIAN</w:t>
      </w:r>
      <w:r w:rsidRPr="005911ED">
        <w:rPr>
          <w:rFonts w:ascii="Tahoma" w:hAnsi="Tahoma" w:cs="Tahoma"/>
        </w:rPr>
        <w:t xml:space="preserve"> ini.</w:t>
      </w:r>
    </w:p>
    <w:p w:rsidR="00540D00" w:rsidRPr="005911ED" w:rsidRDefault="00540D00" w:rsidP="00BA1744">
      <w:pPr>
        <w:tabs>
          <w:tab w:val="left" w:pos="567"/>
          <w:tab w:val="left" w:pos="993"/>
        </w:tabs>
        <w:jc w:val="both"/>
        <w:rPr>
          <w:rFonts w:ascii="Tahoma" w:hAnsi="Tahoma" w:cs="Tahoma"/>
        </w:rPr>
      </w:pPr>
    </w:p>
    <w:p w:rsidR="00540D00" w:rsidRPr="005911ED" w:rsidRDefault="007D6775" w:rsidP="00BA1744">
      <w:pPr>
        <w:numPr>
          <w:ilvl w:val="0"/>
          <w:numId w:val="15"/>
        </w:numPr>
        <w:tabs>
          <w:tab w:val="left" w:pos="567"/>
          <w:tab w:val="left" w:pos="993"/>
        </w:tabs>
        <w:jc w:val="both"/>
        <w:rPr>
          <w:rFonts w:ascii="Tahoma" w:hAnsi="Tahoma" w:cs="Tahoma"/>
        </w:rPr>
      </w:pPr>
      <w:r w:rsidRPr="005911ED">
        <w:rPr>
          <w:rFonts w:ascii="Tahoma" w:hAnsi="Tahoma" w:cs="Tahoma"/>
          <w:bCs/>
        </w:rPr>
        <w:t>PEMBELI</w:t>
      </w:r>
      <w:r w:rsidRPr="005911ED">
        <w:rPr>
          <w:rFonts w:ascii="Tahoma" w:hAnsi="Tahoma" w:cs="Tahoma"/>
          <w:b/>
        </w:rPr>
        <w:t xml:space="preserve"> </w:t>
      </w:r>
      <w:r w:rsidRPr="005911ED">
        <w:rPr>
          <w:rFonts w:ascii="Tahoma" w:hAnsi="Tahoma" w:cs="Tahoma"/>
        </w:rPr>
        <w:t xml:space="preserve">tidak diijinkan untuk memperluas TANAH yang dibeli dari JAYA </w:t>
      </w:r>
      <w:r w:rsidR="00275903" w:rsidRPr="005911ED">
        <w:rPr>
          <w:rFonts w:ascii="Tahoma" w:hAnsi="Tahoma" w:cs="Tahoma"/>
        </w:rPr>
        <w:t>[</w:t>
      </w:r>
      <w:r w:rsidRPr="005911ED">
        <w:rPr>
          <w:rFonts w:ascii="Tahoma" w:hAnsi="Tahoma" w:cs="Tahoma"/>
        </w:rPr>
        <w:t xml:space="preserve">Obyek Perjanjian </w:t>
      </w:r>
      <w:r w:rsidR="00E53379" w:rsidRPr="005911ED">
        <w:rPr>
          <w:rFonts w:ascii="Tahoma" w:hAnsi="Tahoma" w:cs="Tahoma"/>
        </w:rPr>
        <w:t>Pasal</w:t>
      </w:r>
      <w:r w:rsidRPr="005911ED">
        <w:rPr>
          <w:rFonts w:ascii="Tahoma" w:hAnsi="Tahoma" w:cs="Tahoma"/>
        </w:rPr>
        <w:t xml:space="preserve"> 1 ayat 2</w:t>
      </w:r>
      <w:r w:rsidR="00275903" w:rsidRPr="005911ED">
        <w:rPr>
          <w:rFonts w:ascii="Tahoma" w:hAnsi="Tahoma" w:cs="Tahoma"/>
        </w:rPr>
        <w:t>]</w:t>
      </w:r>
      <w:r w:rsidRPr="005911ED">
        <w:rPr>
          <w:rFonts w:ascii="Tahoma" w:hAnsi="Tahoma" w:cs="Tahoma"/>
        </w:rPr>
        <w:t xml:space="preserve"> ke tanah sekelilingnya di luar tanah milik JAYA yang dibeli langsung ataupun tidak langsung dari pihak lain selain JAYA.</w:t>
      </w:r>
    </w:p>
    <w:p w:rsidR="00540D00" w:rsidRPr="005911ED" w:rsidRDefault="00540D00" w:rsidP="00BA1744">
      <w:pPr>
        <w:tabs>
          <w:tab w:val="left" w:pos="567"/>
          <w:tab w:val="left" w:pos="993"/>
        </w:tabs>
        <w:jc w:val="both"/>
        <w:rPr>
          <w:rFonts w:ascii="Tahoma" w:hAnsi="Tahoma" w:cs="Tahoma"/>
        </w:rPr>
      </w:pPr>
    </w:p>
    <w:p w:rsidR="007D6775" w:rsidRPr="005911ED" w:rsidRDefault="007D6775" w:rsidP="00BA1744">
      <w:pPr>
        <w:numPr>
          <w:ilvl w:val="0"/>
          <w:numId w:val="15"/>
        </w:numPr>
        <w:tabs>
          <w:tab w:val="left" w:pos="567"/>
          <w:tab w:val="left" w:pos="993"/>
        </w:tabs>
        <w:jc w:val="both"/>
        <w:rPr>
          <w:rFonts w:ascii="Tahoma" w:hAnsi="Tahoma" w:cs="Tahoma"/>
        </w:rPr>
      </w:pPr>
      <w:r w:rsidRPr="005911ED">
        <w:rPr>
          <w:rFonts w:ascii="Tahoma" w:hAnsi="Tahoma" w:cs="Tahoma"/>
        </w:rPr>
        <w:t xml:space="preserve">Dalam hal </w:t>
      </w:r>
      <w:r w:rsidRPr="005911ED">
        <w:rPr>
          <w:rFonts w:ascii="Tahoma" w:hAnsi="Tahoma" w:cs="Tahoma"/>
          <w:bCs/>
        </w:rPr>
        <w:t>PEMBELI</w:t>
      </w:r>
      <w:r w:rsidRPr="005911ED">
        <w:rPr>
          <w:rFonts w:ascii="Tahoma" w:hAnsi="Tahoma" w:cs="Tahoma"/>
          <w:b/>
        </w:rPr>
        <w:t xml:space="preserve"> </w:t>
      </w:r>
      <w:r w:rsidRPr="005911ED">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7D6775" w:rsidRPr="005911ED" w:rsidRDefault="007D6775" w:rsidP="00BA1744">
      <w:pPr>
        <w:tabs>
          <w:tab w:val="left" w:pos="567"/>
          <w:tab w:val="left" w:pos="993"/>
        </w:tabs>
        <w:ind w:left="567" w:hanging="567"/>
        <w:jc w:val="center"/>
        <w:rPr>
          <w:rFonts w:ascii="Tahoma" w:hAnsi="Tahoma" w:cs="Tahoma"/>
          <w:b/>
        </w:rPr>
      </w:pPr>
    </w:p>
    <w:p w:rsidR="007D6775" w:rsidRPr="005911ED" w:rsidRDefault="00E53379" w:rsidP="00BA1744">
      <w:pPr>
        <w:tabs>
          <w:tab w:val="left" w:pos="567"/>
          <w:tab w:val="left" w:pos="993"/>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2</w:t>
      </w:r>
    </w:p>
    <w:p w:rsidR="007D6775" w:rsidRPr="005911ED" w:rsidRDefault="007D6775" w:rsidP="00BA1744">
      <w:pPr>
        <w:tabs>
          <w:tab w:val="left" w:pos="567"/>
          <w:tab w:val="left" w:pos="993"/>
        </w:tabs>
        <w:ind w:left="567" w:hanging="567"/>
        <w:jc w:val="center"/>
        <w:rPr>
          <w:rFonts w:ascii="Tahoma" w:hAnsi="Tahoma" w:cs="Tahoma"/>
          <w:b/>
        </w:rPr>
      </w:pPr>
      <w:r w:rsidRPr="005911ED">
        <w:rPr>
          <w:rFonts w:ascii="Tahoma" w:hAnsi="Tahoma" w:cs="Tahoma"/>
          <w:b/>
        </w:rPr>
        <w:t>HARGA TANAH DAN BANGUNAN SERTA CARA PEMBAYARAN</w:t>
      </w:r>
    </w:p>
    <w:p w:rsidR="007D6775" w:rsidRPr="005911ED" w:rsidRDefault="007D6775" w:rsidP="00BA1744">
      <w:pPr>
        <w:tabs>
          <w:tab w:val="left" w:pos="567"/>
          <w:tab w:val="left" w:pos="993"/>
        </w:tabs>
        <w:ind w:left="567" w:hanging="567"/>
        <w:jc w:val="center"/>
        <w:rPr>
          <w:rFonts w:ascii="Tahoma" w:hAnsi="Tahoma" w:cs="Tahoma"/>
        </w:rPr>
      </w:pPr>
    </w:p>
    <w:p w:rsidR="00177837" w:rsidRPr="005911ED" w:rsidRDefault="00177837" w:rsidP="00177837">
      <w:pPr>
        <w:pStyle w:val="ListParagraph"/>
        <w:numPr>
          <w:ilvl w:val="0"/>
          <w:numId w:val="35"/>
        </w:numPr>
        <w:jc w:val="both"/>
        <w:rPr>
          <w:rFonts w:ascii="Tahoma" w:hAnsi="Tahoma" w:cs="Tahoma"/>
          <w:sz w:val="20"/>
        </w:rPr>
      </w:pPr>
      <w:r w:rsidRPr="005911ED">
        <w:rPr>
          <w:rFonts w:ascii="Tahoma" w:hAnsi="Tahoma" w:cs="Tahoma"/>
          <w:sz w:val="20"/>
        </w:rPr>
        <w:t xml:space="preserve">Para Pihak sepakat bahwa harga TANAH per meter persegi adalah sebesar </w:t>
      </w:r>
      <w:r w:rsidRPr="005911ED">
        <w:rPr>
          <w:rStyle w:val="Strong"/>
          <w:rFonts w:ascii="Tahoma" w:hAnsi="Tahoma" w:cs="Tahoma"/>
          <w:sz w:val="20"/>
        </w:rPr>
        <w:t>Rp. {harga_tanah}</w:t>
      </w:r>
      <w:r w:rsidRPr="005911ED">
        <w:rPr>
          <w:rFonts w:ascii="Tahoma" w:hAnsi="Tahoma" w:cs="Tahoma"/>
          <w:sz w:val="20"/>
        </w:rPr>
        <w:t xml:space="preserve"> (</w:t>
      </w:r>
      <w:r w:rsidRPr="005911ED">
        <w:rPr>
          <w:rStyle w:val="Strong"/>
          <w:rFonts w:ascii="Tahoma" w:hAnsi="Tahoma" w:cs="Tahoma"/>
          <w:i/>
          <w:sz w:val="20"/>
        </w:rPr>
        <w:t xml:space="preserve">{harga_tanah_terbilang} </w:t>
      </w:r>
      <w:r w:rsidRPr="005911ED">
        <w:rPr>
          <w:rStyle w:val="Emphasis"/>
          <w:rFonts w:ascii="Tahoma" w:hAnsi="Tahoma" w:cs="Tahoma"/>
          <w:b/>
          <w:bCs/>
          <w:sz w:val="20"/>
        </w:rPr>
        <w:t>Rupiah</w:t>
      </w:r>
      <w:r w:rsidRPr="005911ED">
        <w:rPr>
          <w:rFonts w:ascii="Tahoma" w:hAnsi="Tahoma" w:cs="Tahoma"/>
          <w:sz w:val="20"/>
        </w:rPr>
        <w:t>).</w:t>
      </w:r>
    </w:p>
    <w:p w:rsidR="00177837" w:rsidRPr="005911ED" w:rsidRDefault="00177837" w:rsidP="00177837">
      <w:pPr>
        <w:pStyle w:val="ListParagraph"/>
        <w:ind w:left="360"/>
        <w:jc w:val="both"/>
        <w:rPr>
          <w:rFonts w:ascii="Tahoma" w:hAnsi="Tahoma" w:cs="Tahoma"/>
          <w:sz w:val="20"/>
        </w:rPr>
      </w:pPr>
    </w:p>
    <w:p w:rsidR="00177837" w:rsidRPr="005911ED" w:rsidRDefault="00177837" w:rsidP="00177837">
      <w:pPr>
        <w:pStyle w:val="ListParagraph"/>
        <w:numPr>
          <w:ilvl w:val="0"/>
          <w:numId w:val="35"/>
        </w:numPr>
        <w:jc w:val="both"/>
        <w:rPr>
          <w:rFonts w:ascii="Tahoma" w:hAnsi="Tahoma" w:cs="Tahoma"/>
          <w:sz w:val="20"/>
        </w:rPr>
      </w:pPr>
      <w:r w:rsidRPr="005911ED">
        <w:rPr>
          <w:rFonts w:ascii="Tahoma" w:hAnsi="Tahoma" w:cs="Tahoma"/>
          <w:sz w:val="20"/>
        </w:rPr>
        <w:t xml:space="preserve">Para Pihak sepakat bahwa harga TANAH DAN BANGUNAN yang menjadi obyek PERJANJIAN ini adalah sebesar </w:t>
      </w:r>
      <w:r w:rsidRPr="005911ED">
        <w:rPr>
          <w:rStyle w:val="Strong"/>
          <w:rFonts w:ascii="Tahoma" w:hAnsi="Tahoma" w:cs="Tahoma"/>
          <w:sz w:val="20"/>
        </w:rPr>
        <w:t xml:space="preserve">Rp. </w:t>
      </w:r>
      <w:r w:rsidRPr="005911ED">
        <w:rPr>
          <w:rFonts w:ascii="Tahoma" w:hAnsi="Tahoma" w:cs="Tahoma"/>
          <w:b/>
          <w:bCs/>
          <w:sz w:val="20"/>
        </w:rPr>
        <w:t>{total_harga}</w:t>
      </w:r>
      <w:r w:rsidRPr="005911ED">
        <w:rPr>
          <w:rFonts w:ascii="Tahoma" w:hAnsi="Tahoma" w:cs="Tahoma"/>
          <w:sz w:val="20"/>
        </w:rPr>
        <w:t xml:space="preserve"> [</w:t>
      </w:r>
      <w:r w:rsidRPr="005911ED">
        <w:rPr>
          <w:rFonts w:ascii="Tahoma" w:hAnsi="Tahoma" w:cs="Tahoma"/>
          <w:b/>
          <w:bCs/>
          <w:i/>
          <w:sz w:val="20"/>
        </w:rPr>
        <w:t>{total_harga_terbilang}</w:t>
      </w:r>
      <w:r w:rsidRPr="005911ED">
        <w:rPr>
          <w:rFonts w:ascii="Tahoma" w:hAnsi="Tahoma" w:cs="Tahoma"/>
          <w:sz w:val="20"/>
        </w:rPr>
        <w:t xml:space="preserve">]. </w:t>
      </w:r>
    </w:p>
    <w:p w:rsidR="00AF0323" w:rsidRPr="005911ED" w:rsidRDefault="00AF0323" w:rsidP="00BA1744">
      <w:pPr>
        <w:tabs>
          <w:tab w:val="left" w:pos="567"/>
          <w:tab w:val="left" w:pos="993"/>
        </w:tabs>
        <w:jc w:val="both"/>
        <w:rPr>
          <w:rFonts w:ascii="Tahoma" w:hAnsi="Tahoma" w:cs="Tahoma"/>
        </w:rPr>
      </w:pPr>
    </w:p>
    <w:p w:rsidR="00AF0323" w:rsidRPr="005911ED" w:rsidRDefault="007D6775" w:rsidP="00AE4388">
      <w:pPr>
        <w:pStyle w:val="ListParagraph"/>
        <w:numPr>
          <w:ilvl w:val="0"/>
          <w:numId w:val="35"/>
        </w:numPr>
        <w:jc w:val="both"/>
        <w:rPr>
          <w:rFonts w:ascii="Tahoma" w:hAnsi="Tahoma" w:cs="Tahoma"/>
          <w:sz w:val="20"/>
        </w:rPr>
      </w:pPr>
      <w:r w:rsidRPr="005911ED">
        <w:rPr>
          <w:rFonts w:ascii="Tahoma" w:hAnsi="Tahoma" w:cs="Tahoma"/>
          <w:sz w:val="20"/>
        </w:rPr>
        <w:t xml:space="preserve">PEMBELI sepakat serta mengikatkan diri untuk membayar pajak yang timbul sehubungan dengan </w:t>
      </w:r>
      <w:r w:rsidR="00E53379" w:rsidRPr="005911ED">
        <w:rPr>
          <w:rFonts w:ascii="Tahoma" w:hAnsi="Tahoma" w:cs="Tahoma"/>
          <w:sz w:val="20"/>
        </w:rPr>
        <w:t>PERJANJIAN</w:t>
      </w:r>
      <w:r w:rsidRPr="005911ED">
        <w:rPr>
          <w:rFonts w:ascii="Tahoma" w:hAnsi="Tahoma" w:cs="Tahoma"/>
          <w:sz w:val="20"/>
        </w:rPr>
        <w:t xml:space="preserve"> ini selain PPN yang dimaksud ayat 2 </w:t>
      </w:r>
      <w:r w:rsidR="00E53379" w:rsidRPr="005911ED">
        <w:rPr>
          <w:rFonts w:ascii="Tahoma" w:hAnsi="Tahoma" w:cs="Tahoma"/>
          <w:sz w:val="20"/>
        </w:rPr>
        <w:t>Pasal</w:t>
      </w:r>
      <w:r w:rsidRPr="005911ED">
        <w:rPr>
          <w:rFonts w:ascii="Tahoma" w:hAnsi="Tahoma" w:cs="Tahoma"/>
          <w:sz w:val="20"/>
        </w:rPr>
        <w:t xml:space="preserve"> ini.</w:t>
      </w:r>
    </w:p>
    <w:p w:rsidR="00AF0323" w:rsidRPr="005911ED" w:rsidRDefault="00AF0323" w:rsidP="00AE4388">
      <w:pPr>
        <w:pStyle w:val="ListParagraph"/>
        <w:ind w:left="360"/>
        <w:jc w:val="both"/>
        <w:rPr>
          <w:rFonts w:ascii="Tahoma" w:hAnsi="Tahoma" w:cs="Tahoma"/>
          <w:sz w:val="20"/>
        </w:rPr>
      </w:pPr>
    </w:p>
    <w:p w:rsidR="007D6775" w:rsidRPr="005911ED" w:rsidRDefault="007D6775" w:rsidP="00AE4388">
      <w:pPr>
        <w:pStyle w:val="ListParagraph"/>
        <w:numPr>
          <w:ilvl w:val="0"/>
          <w:numId w:val="35"/>
        </w:numPr>
        <w:jc w:val="both"/>
        <w:rPr>
          <w:rFonts w:ascii="Tahoma" w:hAnsi="Tahoma" w:cs="Tahoma"/>
        </w:rPr>
      </w:pPr>
      <w:r w:rsidRPr="005911ED">
        <w:rPr>
          <w:rFonts w:ascii="Tahoma" w:hAnsi="Tahoma" w:cs="Tahoma"/>
          <w:sz w:val="20"/>
        </w:rPr>
        <w:t>PEMBELI menyetujui serta mengikatkan diri untuk melakukan pembayaran atas harga TANAH DAN BANGUNAN berikut PPN dengan cara-cara</w:t>
      </w:r>
      <w:r w:rsidRPr="005911ED">
        <w:rPr>
          <w:rFonts w:ascii="Tahoma" w:hAnsi="Tahoma" w:cs="Tahoma"/>
        </w:rPr>
        <w:t xml:space="preserve"> sebagai berikut:</w:t>
      </w:r>
    </w:p>
    <w:p w:rsidR="007D6775" w:rsidRPr="005911ED" w:rsidRDefault="007D6775" w:rsidP="00BA1744">
      <w:pPr>
        <w:tabs>
          <w:tab w:val="left" w:pos="567"/>
          <w:tab w:val="left" w:pos="993"/>
        </w:tabs>
        <w:ind w:left="567" w:hanging="567"/>
        <w:jc w:val="both"/>
        <w:rPr>
          <w:rFonts w:ascii="Tahoma" w:hAnsi="Tahoma" w:cs="Tahoma"/>
        </w:rPr>
      </w:pPr>
    </w:p>
    <w:p w:rsidR="00CC4658" w:rsidRPr="005911ED" w:rsidRDefault="00CC4658" w:rsidP="0020631A">
      <w:pPr>
        <w:pStyle w:val="ListParagraph"/>
        <w:numPr>
          <w:ilvl w:val="0"/>
          <w:numId w:val="37"/>
        </w:numPr>
        <w:spacing w:before="100" w:beforeAutospacing="1" w:after="100" w:afterAutospacing="1"/>
        <w:jc w:val="both"/>
        <w:rPr>
          <w:rFonts w:ascii="Tahoma" w:hAnsi="Tahoma" w:cs="Tahoma"/>
          <w:sz w:val="20"/>
        </w:rPr>
      </w:pPr>
      <w:r w:rsidRPr="005911ED">
        <w:rPr>
          <w:rFonts w:ascii="Tahoma" w:hAnsi="Tahoma" w:cs="Tahoma"/>
          <w:sz w:val="20"/>
        </w:rPr>
        <w:t xml:space="preserve">Pembayaran Pertama [uang tanda jadi] sebesar </w:t>
      </w:r>
      <w:r w:rsidRPr="005911ED">
        <w:rPr>
          <w:rStyle w:val="Strong"/>
          <w:rFonts w:ascii="Tahoma" w:hAnsi="Tahoma" w:cs="Tahoma"/>
          <w:sz w:val="20"/>
        </w:rPr>
        <w:t>Rp. {nilai_tanda_jadi}</w:t>
      </w:r>
      <w:r w:rsidRPr="005911ED">
        <w:rPr>
          <w:rFonts w:ascii="Tahoma" w:hAnsi="Tahoma" w:cs="Tahoma"/>
          <w:sz w:val="20"/>
        </w:rPr>
        <w:t xml:space="preserve"> [</w:t>
      </w:r>
      <w:r w:rsidRPr="005911ED">
        <w:rPr>
          <w:rStyle w:val="Emphasis"/>
          <w:rFonts w:ascii="Tahoma" w:hAnsi="Tahoma" w:cs="Tahoma"/>
          <w:b/>
          <w:bCs/>
          <w:sz w:val="20"/>
        </w:rPr>
        <w:t xml:space="preserve">{nilai_tanda_jadi_terbilang} Rupiah </w:t>
      </w:r>
      <w:r w:rsidRPr="005911ED">
        <w:rPr>
          <w:rFonts w:ascii="Tahoma" w:hAnsi="Tahoma" w:cs="Tahoma"/>
          <w:sz w:val="20"/>
        </w:rPr>
        <w:t>] dengan cara mengisi Surat Persetujuan Pembelian yang merupakan lampiran yang tidak dapat dipisahkan dengan PERJANJIAN ini dan untuk sahnya pembayaran tersebut, JAYA akan mengeluarkan kwitansi</w:t>
      </w:r>
    </w:p>
    <w:p w:rsidR="0020631A" w:rsidRPr="005911ED" w:rsidRDefault="0020631A" w:rsidP="00F82DE5">
      <w:pPr>
        <w:pStyle w:val="ListParagraph"/>
        <w:spacing w:before="100" w:beforeAutospacing="1" w:after="100" w:afterAutospacing="1"/>
        <w:jc w:val="both"/>
        <w:rPr>
          <w:rFonts w:ascii="Tahoma" w:hAnsi="Tahoma" w:cs="Tahoma"/>
          <w:sz w:val="20"/>
        </w:rPr>
      </w:pPr>
    </w:p>
    <w:p w:rsidR="00CC4658" w:rsidRPr="005911ED" w:rsidRDefault="00CC4658" w:rsidP="0020631A">
      <w:pPr>
        <w:pStyle w:val="ListParagraph"/>
        <w:numPr>
          <w:ilvl w:val="0"/>
          <w:numId w:val="37"/>
        </w:numPr>
        <w:spacing w:before="100" w:beforeAutospacing="1" w:after="100" w:afterAutospacing="1"/>
        <w:jc w:val="both"/>
        <w:rPr>
          <w:rFonts w:ascii="Tahoma" w:hAnsi="Tahoma" w:cs="Tahoma"/>
          <w:sz w:val="20"/>
        </w:rPr>
      </w:pPr>
      <w:r w:rsidRPr="005911ED">
        <w:rPr>
          <w:rFonts w:ascii="Tahoma" w:hAnsi="Tahoma" w:cs="Tahoma"/>
          <w:sz w:val="20"/>
        </w:rPr>
        <w:t xml:space="preserve">Sisa pembayaran sebesar </w:t>
      </w:r>
      <w:r w:rsidRPr="005911ED">
        <w:rPr>
          <w:rFonts w:ascii="Tahoma" w:hAnsi="Tahoma" w:cs="Tahoma"/>
          <w:b/>
          <w:bCs/>
          <w:sz w:val="20"/>
        </w:rPr>
        <w:t>Rp. {sisa_pembayaran}</w:t>
      </w:r>
      <w:r w:rsidRPr="005911ED">
        <w:rPr>
          <w:rFonts w:ascii="Tahoma" w:hAnsi="Tahoma" w:cs="Tahoma"/>
          <w:sz w:val="20"/>
        </w:rPr>
        <w:t xml:space="preserve"> [</w:t>
      </w:r>
      <w:r w:rsidRPr="005911ED">
        <w:rPr>
          <w:rFonts w:ascii="Tahoma" w:hAnsi="Tahoma" w:cs="Tahoma"/>
          <w:i/>
          <w:iCs/>
          <w:sz w:val="20"/>
        </w:rPr>
        <w:t xml:space="preserve">{sisa_pembayaran_terbilang} Rupiah </w:t>
      </w:r>
      <w:r w:rsidRPr="005911ED">
        <w:rPr>
          <w:rFonts w:ascii="Tahoma" w:hAnsi="Tahoma" w:cs="Tahoma"/>
          <w:sz w:val="20"/>
        </w:rPr>
        <w:t>] yang akan dibayarkan dengan cara sesuai dengan jadwal pembayaran terlampir yang merupakan bagian yang tidak terpisahkan dengan PERJANJIAN ini [Lampiran 1].</w:t>
      </w:r>
    </w:p>
    <w:p w:rsidR="00AF0323" w:rsidRPr="005911ED" w:rsidRDefault="00AF0323" w:rsidP="00BA1744">
      <w:pPr>
        <w:pStyle w:val="Heading7"/>
      </w:pPr>
    </w:p>
    <w:p w:rsidR="007D6775" w:rsidRPr="005911ED" w:rsidRDefault="00E53379" w:rsidP="00BA1744">
      <w:pPr>
        <w:pStyle w:val="Heading7"/>
      </w:pPr>
      <w:r w:rsidRPr="005911ED">
        <w:t>PASAL</w:t>
      </w:r>
      <w:r w:rsidR="007D6775" w:rsidRPr="005911ED">
        <w:t xml:space="preserve"> 3</w:t>
      </w:r>
    </w:p>
    <w:p w:rsidR="007D6775" w:rsidRPr="005911ED" w:rsidRDefault="007D6775" w:rsidP="00BA1744">
      <w:pPr>
        <w:tabs>
          <w:tab w:val="left" w:pos="567"/>
          <w:tab w:val="left" w:pos="993"/>
        </w:tabs>
        <w:ind w:left="993" w:hanging="993"/>
        <w:jc w:val="center"/>
        <w:rPr>
          <w:rFonts w:ascii="Tahoma" w:hAnsi="Tahoma" w:cs="Tahoma"/>
          <w:b/>
        </w:rPr>
      </w:pPr>
      <w:r w:rsidRPr="005911ED">
        <w:rPr>
          <w:rFonts w:ascii="Tahoma" w:hAnsi="Tahoma" w:cs="Tahoma"/>
          <w:b/>
        </w:rPr>
        <w:t>KELALAIAN PEMBAYARAN</w:t>
      </w:r>
    </w:p>
    <w:p w:rsidR="007D6775" w:rsidRPr="005911ED" w:rsidRDefault="007D6775" w:rsidP="00BA1744">
      <w:pPr>
        <w:tabs>
          <w:tab w:val="left" w:pos="567"/>
          <w:tab w:val="left" w:pos="993"/>
        </w:tabs>
        <w:ind w:left="993" w:hanging="993"/>
        <w:jc w:val="both"/>
        <w:rPr>
          <w:rFonts w:ascii="Tahoma" w:hAnsi="Tahoma" w:cs="Tahoma"/>
        </w:rPr>
      </w:pPr>
    </w:p>
    <w:p w:rsidR="00EE775F" w:rsidRPr="005911ED" w:rsidRDefault="007D6775" w:rsidP="00BA1744">
      <w:pPr>
        <w:numPr>
          <w:ilvl w:val="0"/>
          <w:numId w:val="17"/>
        </w:numPr>
        <w:tabs>
          <w:tab w:val="left" w:pos="567"/>
        </w:tabs>
        <w:jc w:val="both"/>
        <w:rPr>
          <w:rFonts w:ascii="Tahoma" w:hAnsi="Tahoma" w:cs="Tahoma"/>
        </w:rPr>
      </w:pPr>
      <w:r w:rsidRPr="005911ED">
        <w:rPr>
          <w:rFonts w:ascii="Tahoma" w:hAnsi="Tahoma" w:cs="Tahoma"/>
        </w:rPr>
        <w:t xml:space="preserve">Dalam hal PEMBELI terlambat atau lalai untuk membayar angsuran harga TANAH DAN BANGUNAN serta PPN sebagaimana dimaksud pada </w:t>
      </w:r>
      <w:r w:rsidR="00E53379" w:rsidRPr="005911ED">
        <w:rPr>
          <w:rFonts w:ascii="Tahoma" w:hAnsi="Tahoma" w:cs="Tahoma"/>
        </w:rPr>
        <w:t>Pasal</w:t>
      </w:r>
      <w:r w:rsidRPr="005911ED">
        <w:rPr>
          <w:rFonts w:ascii="Tahoma" w:hAnsi="Tahoma" w:cs="Tahoma"/>
        </w:rPr>
        <w:t xml:space="preserve"> 2 ayat 4 di atas, maka PEMBELI dikenakan denda keterlambatan sebesar 1 ‰</w:t>
      </w:r>
      <w:r w:rsidRPr="005911ED">
        <w:rPr>
          <w:rFonts w:ascii="Tahoma" w:hAnsi="Tahoma" w:cs="Tahoma"/>
          <w:vertAlign w:val="subscript"/>
        </w:rPr>
        <w:t xml:space="preserve"> </w:t>
      </w:r>
      <w:r w:rsidRPr="005911ED">
        <w:rPr>
          <w:rFonts w:ascii="Tahoma" w:hAnsi="Tahoma" w:cs="Tahoma"/>
        </w:rPr>
        <w:t xml:space="preserve"> </w:t>
      </w:r>
      <w:r w:rsidR="00275903" w:rsidRPr="005911ED">
        <w:rPr>
          <w:rFonts w:ascii="Tahoma" w:hAnsi="Tahoma" w:cs="Tahoma"/>
        </w:rPr>
        <w:t>[</w:t>
      </w:r>
      <w:r w:rsidRPr="005911ED">
        <w:rPr>
          <w:rFonts w:ascii="Tahoma" w:hAnsi="Tahoma" w:cs="Tahoma"/>
        </w:rPr>
        <w:t>satu permil</w:t>
      </w:r>
      <w:r w:rsidR="00275903" w:rsidRPr="005911ED">
        <w:rPr>
          <w:rFonts w:ascii="Tahoma" w:hAnsi="Tahoma" w:cs="Tahoma"/>
        </w:rPr>
        <w:t>]</w:t>
      </w:r>
      <w:r w:rsidRPr="005911ED">
        <w:rPr>
          <w:rFonts w:ascii="Tahoma" w:hAnsi="Tahoma" w:cs="Tahoma"/>
        </w:rPr>
        <w:t xml:space="preserve"> dari jumlah angsuran yang telah jatuh tempo untuk tiap hari keterlambatan dengan maksimal 3 % </w:t>
      </w:r>
      <w:r w:rsidR="00275903" w:rsidRPr="005911ED">
        <w:rPr>
          <w:rFonts w:ascii="Tahoma" w:hAnsi="Tahoma" w:cs="Tahoma"/>
        </w:rPr>
        <w:t>[</w:t>
      </w:r>
      <w:r w:rsidRPr="005911ED">
        <w:rPr>
          <w:rFonts w:ascii="Tahoma" w:hAnsi="Tahoma" w:cs="Tahoma"/>
        </w:rPr>
        <w:t>tiga persen</w:t>
      </w:r>
      <w:r w:rsidR="00275903" w:rsidRPr="005911ED">
        <w:rPr>
          <w:rFonts w:ascii="Tahoma" w:hAnsi="Tahoma" w:cs="Tahoma"/>
        </w:rPr>
        <w:t>]</w:t>
      </w:r>
      <w:r w:rsidRPr="005911ED">
        <w:rPr>
          <w:rFonts w:ascii="Tahoma" w:hAnsi="Tahoma" w:cs="Tahoma"/>
        </w:rPr>
        <w:t xml:space="preserve"> per bulan dari nilai terhutang.</w:t>
      </w:r>
    </w:p>
    <w:p w:rsidR="00EE775F" w:rsidRPr="005911ED" w:rsidRDefault="00EE775F" w:rsidP="00BA1744">
      <w:pPr>
        <w:tabs>
          <w:tab w:val="left" w:pos="567"/>
        </w:tabs>
        <w:jc w:val="both"/>
        <w:rPr>
          <w:rFonts w:ascii="Tahoma" w:hAnsi="Tahoma" w:cs="Tahoma"/>
        </w:rPr>
      </w:pPr>
    </w:p>
    <w:p w:rsidR="007D6775" w:rsidRPr="005911ED" w:rsidRDefault="007D6775" w:rsidP="00BA1744">
      <w:pPr>
        <w:numPr>
          <w:ilvl w:val="0"/>
          <w:numId w:val="17"/>
        </w:numPr>
        <w:tabs>
          <w:tab w:val="left" w:pos="567"/>
        </w:tabs>
        <w:jc w:val="both"/>
        <w:rPr>
          <w:rFonts w:ascii="Tahoma" w:hAnsi="Tahoma" w:cs="Tahoma"/>
        </w:rPr>
      </w:pPr>
      <w:r w:rsidRPr="005911ED">
        <w:rPr>
          <w:rFonts w:ascii="Tahoma" w:hAnsi="Tahoma" w:cs="Tahoma"/>
        </w:rPr>
        <w:t xml:space="preserve">Dalam hal PEMBELI lalai membayar angsuran TANAH DAN BANGUNAN berikut PPN, denda-denda dan biaya-biaya lain yang terhutang sampai mencapai denda maksimal, maka </w:t>
      </w:r>
      <w:r w:rsidR="00E53379" w:rsidRPr="005911ED">
        <w:rPr>
          <w:rFonts w:ascii="Tahoma" w:hAnsi="Tahoma" w:cs="Tahoma"/>
        </w:rPr>
        <w:t>PERJANJIAN</w:t>
      </w:r>
      <w:r w:rsidRPr="005911ED">
        <w:rPr>
          <w:rFonts w:ascii="Tahoma" w:hAnsi="Tahoma" w:cs="Tahoma"/>
        </w:rPr>
        <w:t xml:space="preserve"> ini menjadi batal demi hukum dan berlaku ketentuan-ketentuan tentang pembatalan </w:t>
      </w:r>
      <w:r w:rsidR="00E53379" w:rsidRPr="005911ED">
        <w:rPr>
          <w:rFonts w:ascii="Tahoma" w:hAnsi="Tahoma" w:cs="Tahoma"/>
        </w:rPr>
        <w:t>PERJANJIAN</w:t>
      </w:r>
      <w:r w:rsidRPr="005911ED">
        <w:rPr>
          <w:rFonts w:ascii="Tahoma" w:hAnsi="Tahoma" w:cs="Tahoma"/>
        </w:rPr>
        <w:t>.</w:t>
      </w:r>
    </w:p>
    <w:p w:rsidR="007D6775" w:rsidRPr="005911ED" w:rsidRDefault="007D6775" w:rsidP="00BA1744">
      <w:pPr>
        <w:tabs>
          <w:tab w:val="left" w:pos="567"/>
        </w:tabs>
        <w:ind w:left="567" w:hanging="567"/>
        <w:jc w:val="both"/>
        <w:rPr>
          <w:rFonts w:ascii="Tahoma" w:hAnsi="Tahoma" w:cs="Tahoma"/>
        </w:rPr>
      </w:pPr>
    </w:p>
    <w:p w:rsidR="007D6775" w:rsidRPr="005911ED" w:rsidRDefault="00E53379" w:rsidP="00BA1744">
      <w:pPr>
        <w:tabs>
          <w:tab w:val="left" w:pos="567"/>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4</w:t>
      </w:r>
    </w:p>
    <w:p w:rsidR="007D6775" w:rsidRPr="005911ED" w:rsidRDefault="007D6775" w:rsidP="00BA1744">
      <w:pPr>
        <w:tabs>
          <w:tab w:val="left" w:pos="567"/>
        </w:tabs>
        <w:ind w:left="567" w:hanging="567"/>
        <w:jc w:val="center"/>
        <w:rPr>
          <w:rFonts w:ascii="Tahoma" w:hAnsi="Tahoma" w:cs="Tahoma"/>
          <w:b/>
        </w:rPr>
      </w:pPr>
      <w:r w:rsidRPr="005911ED">
        <w:rPr>
          <w:rFonts w:ascii="Tahoma" w:hAnsi="Tahoma" w:cs="Tahoma"/>
          <w:b/>
        </w:rPr>
        <w:t>BANGUNAN RUMAH</w:t>
      </w:r>
    </w:p>
    <w:p w:rsidR="007D6775" w:rsidRPr="005911ED" w:rsidRDefault="007D6775" w:rsidP="00BA1744">
      <w:pPr>
        <w:tabs>
          <w:tab w:val="left" w:pos="567"/>
        </w:tabs>
        <w:ind w:left="567" w:hanging="567"/>
        <w:jc w:val="both"/>
        <w:rPr>
          <w:rFonts w:ascii="Tahoma" w:hAnsi="Tahoma" w:cs="Tahoma"/>
        </w:rPr>
      </w:pPr>
    </w:p>
    <w:p w:rsidR="007D6775" w:rsidRPr="005911ED" w:rsidRDefault="007D6775" w:rsidP="00BA1744">
      <w:pPr>
        <w:numPr>
          <w:ilvl w:val="0"/>
          <w:numId w:val="18"/>
        </w:numPr>
        <w:tabs>
          <w:tab w:val="left" w:pos="567"/>
        </w:tabs>
        <w:jc w:val="both"/>
        <w:rPr>
          <w:rFonts w:ascii="Tahoma" w:hAnsi="Tahoma" w:cs="Tahoma"/>
        </w:rPr>
      </w:pPr>
      <w:r w:rsidRPr="005911ED">
        <w:rPr>
          <w:rFonts w:ascii="Tahoma" w:hAnsi="Tahoma" w:cs="Tahoma"/>
        </w:rPr>
        <w:t>Bangunan ready stock:</w:t>
      </w:r>
    </w:p>
    <w:p w:rsidR="007D6775" w:rsidRPr="005911ED" w:rsidRDefault="007D6775" w:rsidP="00BA1744">
      <w:pPr>
        <w:tabs>
          <w:tab w:val="left" w:pos="567"/>
        </w:tabs>
        <w:ind w:left="567"/>
        <w:jc w:val="both"/>
        <w:rPr>
          <w:rFonts w:ascii="Tahoma" w:hAnsi="Tahoma" w:cs="Tahoma"/>
        </w:rPr>
      </w:pPr>
    </w:p>
    <w:p w:rsidR="007D6775" w:rsidRPr="005911ED" w:rsidRDefault="007D6775" w:rsidP="00BA1744">
      <w:pPr>
        <w:tabs>
          <w:tab w:val="left" w:pos="567"/>
        </w:tabs>
        <w:ind w:left="357"/>
        <w:jc w:val="both"/>
        <w:rPr>
          <w:rFonts w:ascii="Tahoma" w:hAnsi="Tahoma" w:cs="Tahoma"/>
        </w:rPr>
      </w:pPr>
      <w:r w:rsidRPr="005911ED">
        <w:rPr>
          <w:rFonts w:ascii="Tahoma" w:hAnsi="Tahoma" w:cs="Tahoma"/>
        </w:rPr>
        <w:t xml:space="preserve">Dalam hal BANGUNAN yang menjadi obyek dari </w:t>
      </w:r>
      <w:r w:rsidR="00E53379" w:rsidRPr="005911ED">
        <w:rPr>
          <w:rFonts w:ascii="Tahoma" w:hAnsi="Tahoma" w:cs="Tahoma"/>
        </w:rPr>
        <w:t>PERJANJIAN</w:t>
      </w:r>
      <w:r w:rsidRPr="005911ED">
        <w:rPr>
          <w:rFonts w:ascii="Tahoma" w:hAnsi="Tahoma" w:cs="Tahoma"/>
        </w:rPr>
        <w:t xml:space="preserve"> ini adalah Ready Stock, maka PEMBELI menyetujui serta mengikatkan dirinya untuk melakukan pembayaran atas harga rumah beserta PPN sebagaimana diatur pada </w:t>
      </w:r>
      <w:r w:rsidR="00E53379" w:rsidRPr="005911ED">
        <w:rPr>
          <w:rFonts w:ascii="Tahoma" w:hAnsi="Tahoma" w:cs="Tahoma"/>
        </w:rPr>
        <w:t>Pasal</w:t>
      </w:r>
      <w:r w:rsidRPr="005911ED">
        <w:rPr>
          <w:rFonts w:ascii="Tahoma" w:hAnsi="Tahoma" w:cs="Tahoma"/>
        </w:rPr>
        <w:t xml:space="preserve"> 2 di atas.</w:t>
      </w:r>
    </w:p>
    <w:p w:rsidR="007D6775" w:rsidRPr="005911ED" w:rsidRDefault="007D6775" w:rsidP="00BA1744">
      <w:pPr>
        <w:tabs>
          <w:tab w:val="left" w:pos="567"/>
        </w:tabs>
        <w:ind w:left="567" w:hanging="567"/>
        <w:jc w:val="both"/>
        <w:rPr>
          <w:rFonts w:ascii="Tahoma" w:hAnsi="Tahoma" w:cs="Tahoma"/>
        </w:rPr>
      </w:pPr>
    </w:p>
    <w:p w:rsidR="007D6775" w:rsidRPr="005911ED" w:rsidRDefault="007D6775" w:rsidP="00BA1744">
      <w:pPr>
        <w:numPr>
          <w:ilvl w:val="0"/>
          <w:numId w:val="18"/>
        </w:numPr>
        <w:tabs>
          <w:tab w:val="left" w:pos="567"/>
        </w:tabs>
        <w:jc w:val="both"/>
        <w:rPr>
          <w:rFonts w:ascii="Tahoma" w:hAnsi="Tahoma" w:cs="Tahoma"/>
        </w:rPr>
      </w:pPr>
      <w:r w:rsidRPr="005911ED">
        <w:rPr>
          <w:rFonts w:ascii="Tahoma" w:hAnsi="Tahoma" w:cs="Tahoma"/>
        </w:rPr>
        <w:t>Bangunan bukan ready stock:</w:t>
      </w:r>
    </w:p>
    <w:p w:rsidR="007D6775" w:rsidRPr="005911ED" w:rsidRDefault="007D6775" w:rsidP="00BA1744">
      <w:pPr>
        <w:tabs>
          <w:tab w:val="left" w:pos="567"/>
        </w:tabs>
        <w:ind w:left="1134" w:hanging="1134"/>
        <w:jc w:val="both"/>
        <w:rPr>
          <w:rFonts w:ascii="Tahoma" w:hAnsi="Tahoma" w:cs="Tahoma"/>
        </w:rPr>
      </w:pPr>
    </w:p>
    <w:p w:rsidR="007D6775" w:rsidRPr="005911ED" w:rsidRDefault="007D6775" w:rsidP="00BA1744">
      <w:pPr>
        <w:numPr>
          <w:ilvl w:val="1"/>
          <w:numId w:val="7"/>
        </w:numPr>
        <w:tabs>
          <w:tab w:val="clear" w:pos="720"/>
          <w:tab w:val="left" w:pos="567"/>
          <w:tab w:val="num" w:pos="987"/>
        </w:tabs>
        <w:ind w:left="987" w:hanging="630"/>
        <w:jc w:val="both"/>
        <w:rPr>
          <w:rFonts w:ascii="Tahoma" w:hAnsi="Tahoma" w:cs="Tahoma"/>
        </w:rPr>
      </w:pPr>
      <w:r w:rsidRPr="005911ED">
        <w:rPr>
          <w:rFonts w:ascii="Tahoma" w:hAnsi="Tahoma" w:cs="Tahoma"/>
        </w:rPr>
        <w:t xml:space="preserve">Dalam hal BANGUNAN yang menjadi obyek dari </w:t>
      </w:r>
      <w:r w:rsidR="00E53379" w:rsidRPr="005911ED">
        <w:rPr>
          <w:rFonts w:ascii="Tahoma" w:hAnsi="Tahoma" w:cs="Tahoma"/>
        </w:rPr>
        <w:t>PERJANJIAN</w:t>
      </w:r>
      <w:r w:rsidRPr="005911ED">
        <w:rPr>
          <w:rFonts w:ascii="Tahoma" w:hAnsi="Tahoma" w:cs="Tahoma"/>
        </w:rPr>
        <w:t xml:space="preserve"> ini bukan ready stock akan tetapi memerlukan suatu jangka waktu tertentu untuk membangun, maka JAYA dengan ini berjanji dan mengikatkan dirinya untuk melaksanakan pendirian BANGUNAN. </w:t>
      </w:r>
    </w:p>
    <w:p w:rsidR="007D6775" w:rsidRPr="005911ED" w:rsidRDefault="007D6775" w:rsidP="00BA1744">
      <w:pPr>
        <w:tabs>
          <w:tab w:val="left" w:pos="567"/>
        </w:tabs>
        <w:ind w:left="357"/>
        <w:jc w:val="both"/>
        <w:rPr>
          <w:rFonts w:ascii="Tahoma" w:hAnsi="Tahoma" w:cs="Tahoma"/>
        </w:rPr>
      </w:pPr>
    </w:p>
    <w:p w:rsidR="007D6775" w:rsidRPr="005911ED" w:rsidRDefault="007D6775" w:rsidP="00BA1744">
      <w:pPr>
        <w:numPr>
          <w:ilvl w:val="1"/>
          <w:numId w:val="7"/>
        </w:numPr>
        <w:tabs>
          <w:tab w:val="clear" w:pos="720"/>
          <w:tab w:val="left" w:pos="567"/>
          <w:tab w:val="num" w:pos="987"/>
        </w:tabs>
        <w:ind w:left="987" w:hanging="630"/>
        <w:jc w:val="both"/>
        <w:rPr>
          <w:rFonts w:ascii="Tahoma" w:hAnsi="Tahoma" w:cs="Tahoma"/>
        </w:rPr>
      </w:pPr>
      <w:r w:rsidRPr="005911ED">
        <w:rPr>
          <w:rFonts w:ascii="Tahoma" w:hAnsi="Tahoma" w:cs="Tahoma"/>
        </w:rPr>
        <w:t xml:space="preserve">JAYA berkewajiban untuk menyelesaikan pendirian BANGUNAN selambat-lambatnya </w:t>
      </w:r>
      <w:r w:rsidR="00A46F4B" w:rsidRPr="005911ED">
        <w:rPr>
          <w:rStyle w:val="Strong"/>
          <w:rFonts w:ascii="Tahoma" w:hAnsi="Tahoma" w:cs="Tahoma"/>
        </w:rPr>
        <w:t>{masa_bangun}</w:t>
      </w:r>
      <w:r w:rsidRPr="005911ED">
        <w:rPr>
          <w:rFonts w:ascii="Tahoma" w:hAnsi="Tahoma" w:cs="Tahoma"/>
          <w:b/>
        </w:rPr>
        <w:t xml:space="preserve"> </w:t>
      </w:r>
      <w:r w:rsidRPr="005911ED">
        <w:rPr>
          <w:rFonts w:ascii="Tahoma" w:hAnsi="Tahoma" w:cs="Tahoma"/>
        </w:rPr>
        <w:t xml:space="preserve">bulan terhitung sejak ditandatanganinya </w:t>
      </w:r>
      <w:r w:rsidR="00E53379" w:rsidRPr="005911ED">
        <w:rPr>
          <w:rFonts w:ascii="Tahoma" w:hAnsi="Tahoma" w:cs="Tahoma"/>
        </w:rPr>
        <w:t>PERJANJIAN</w:t>
      </w:r>
      <w:r w:rsidRPr="005911ED">
        <w:rPr>
          <w:rFonts w:ascii="Tahoma" w:hAnsi="Tahoma" w:cs="Tahoma"/>
        </w:rPr>
        <w:t xml:space="preserve"> ini, </w:t>
      </w:r>
      <w:r w:rsidR="00581D3C" w:rsidRPr="005911ED">
        <w:rPr>
          <w:rFonts w:ascii="Tahoma" w:hAnsi="Tahoma" w:cs="Tahoma"/>
        </w:rPr>
        <w:t>kecuali karena hal-hal yang disebabkan oleh atau terjadinya Force Majeure yang merupakan hal yang di luar kemampuan JAYA antara lain bencana alam, kebakaran, perang, pemogokan, huru-hara dan peraturan-peraturan/kebijakan pemerintah.</w:t>
      </w:r>
    </w:p>
    <w:p w:rsidR="007D6775" w:rsidRPr="005911ED" w:rsidRDefault="007D6775" w:rsidP="00BA1744">
      <w:pPr>
        <w:tabs>
          <w:tab w:val="left" w:pos="567"/>
        </w:tabs>
        <w:jc w:val="both"/>
        <w:rPr>
          <w:rFonts w:ascii="Tahoma" w:hAnsi="Tahoma" w:cs="Tahoma"/>
        </w:rPr>
      </w:pPr>
    </w:p>
    <w:p w:rsidR="007D6775" w:rsidRPr="005911ED" w:rsidRDefault="007D6775" w:rsidP="00BA1744">
      <w:pPr>
        <w:numPr>
          <w:ilvl w:val="1"/>
          <w:numId w:val="7"/>
        </w:numPr>
        <w:tabs>
          <w:tab w:val="clear" w:pos="720"/>
          <w:tab w:val="left" w:pos="567"/>
          <w:tab w:val="num" w:pos="987"/>
        </w:tabs>
        <w:ind w:left="987" w:hanging="630"/>
        <w:jc w:val="both"/>
        <w:rPr>
          <w:rFonts w:ascii="Tahoma" w:hAnsi="Tahoma" w:cs="Tahoma"/>
        </w:rPr>
      </w:pPr>
      <w:r w:rsidRPr="005911ED">
        <w:rPr>
          <w:rFonts w:ascii="Tahoma" w:hAnsi="Tahoma" w:cs="Tahoma"/>
        </w:rPr>
        <w:t xml:space="preserve">Dalam hal PEMBELI lalai melakukan pembayaran sebagaimana diatur dalam </w:t>
      </w:r>
      <w:r w:rsidR="00E53379" w:rsidRPr="005911ED">
        <w:rPr>
          <w:rFonts w:ascii="Tahoma" w:hAnsi="Tahoma" w:cs="Tahoma"/>
        </w:rPr>
        <w:t>Pasal</w:t>
      </w:r>
      <w:r w:rsidRPr="005911ED">
        <w:rPr>
          <w:rFonts w:ascii="Tahoma" w:hAnsi="Tahoma" w:cs="Tahoma"/>
        </w:rPr>
        <w:t xml:space="preserve"> 3 ayat 1 dan telah mencapai denda maksimal, maka JAYA tidak diwajibkan meneruskan pendirian BANGUNAN tersebut dan oleh karenanya jangka waktu penyerahan BANGUNAN beserta segala akibat hukumnya yang dimaksud pada ayat 2 angka 2.2. di atas maupun </w:t>
      </w:r>
      <w:r w:rsidR="00E53379" w:rsidRPr="005911ED">
        <w:rPr>
          <w:rFonts w:ascii="Tahoma" w:hAnsi="Tahoma" w:cs="Tahoma"/>
        </w:rPr>
        <w:t>Pasal</w:t>
      </w:r>
      <w:r w:rsidRPr="005911ED">
        <w:rPr>
          <w:rFonts w:ascii="Tahoma" w:hAnsi="Tahoma" w:cs="Tahoma"/>
        </w:rPr>
        <w:t xml:space="preserve"> 5 di bawah ini tidak berlaku dan dalam hal demikian maka jangka waktu penyerahan BANGUNAN tersebut ditentukan sepenuhnya oleh JAYA.</w:t>
      </w:r>
    </w:p>
    <w:p w:rsidR="007D6775" w:rsidRPr="005911ED" w:rsidRDefault="007D6775" w:rsidP="00BA1744">
      <w:pPr>
        <w:tabs>
          <w:tab w:val="left" w:pos="567"/>
        </w:tabs>
        <w:jc w:val="both"/>
        <w:rPr>
          <w:rFonts w:ascii="Tahoma" w:hAnsi="Tahoma" w:cs="Tahoma"/>
        </w:rPr>
      </w:pPr>
    </w:p>
    <w:p w:rsidR="007D6775" w:rsidRPr="005911ED" w:rsidRDefault="007D6775" w:rsidP="00BA1744">
      <w:pPr>
        <w:numPr>
          <w:ilvl w:val="1"/>
          <w:numId w:val="7"/>
        </w:numPr>
        <w:tabs>
          <w:tab w:val="clear" w:pos="720"/>
          <w:tab w:val="left" w:pos="567"/>
          <w:tab w:val="num" w:pos="987"/>
        </w:tabs>
        <w:ind w:left="987" w:hanging="630"/>
        <w:jc w:val="both"/>
        <w:rPr>
          <w:rFonts w:ascii="Tahoma" w:hAnsi="Tahoma" w:cs="Tahoma"/>
        </w:rPr>
      </w:pPr>
      <w:r w:rsidRPr="005911ED">
        <w:rPr>
          <w:rFonts w:ascii="Tahoma" w:hAnsi="Tahoma" w:cs="Tahoma"/>
        </w:rPr>
        <w:t xml:space="preserve">Sehubungan dengan pendirian BANGUNAN sebagaimana dimaksud pada ayat 2.1. </w:t>
      </w:r>
      <w:r w:rsidR="00E53379" w:rsidRPr="005911ED">
        <w:rPr>
          <w:rFonts w:ascii="Tahoma" w:hAnsi="Tahoma" w:cs="Tahoma"/>
        </w:rPr>
        <w:t>Pasal</w:t>
      </w:r>
      <w:r w:rsidRPr="005911ED">
        <w:rPr>
          <w:rFonts w:ascii="Tahoma" w:hAnsi="Tahoma" w:cs="Tahoma"/>
        </w:rPr>
        <w:t xml:space="preserve"> ini, maka PARA PIHAK sepakat satu sama lain untuk mengatur pengadaan air bersih dan pengadaan listrik sebagai berikut:</w:t>
      </w:r>
    </w:p>
    <w:p w:rsidR="00203B98" w:rsidRPr="005911ED" w:rsidRDefault="00203B98" w:rsidP="00BA1744">
      <w:pPr>
        <w:tabs>
          <w:tab w:val="left" w:pos="567"/>
        </w:tabs>
        <w:jc w:val="both"/>
        <w:rPr>
          <w:rFonts w:ascii="Tahoma" w:hAnsi="Tahoma" w:cs="Tahoma"/>
        </w:rPr>
      </w:pPr>
    </w:p>
    <w:p w:rsidR="00203B98" w:rsidRPr="005911ED" w:rsidRDefault="00203B98" w:rsidP="00BA1744">
      <w:pPr>
        <w:numPr>
          <w:ilvl w:val="0"/>
          <w:numId w:val="19"/>
        </w:numPr>
        <w:tabs>
          <w:tab w:val="left" w:pos="567"/>
          <w:tab w:val="left" w:pos="1134"/>
        </w:tabs>
        <w:jc w:val="both"/>
        <w:rPr>
          <w:rFonts w:ascii="Tahoma" w:hAnsi="Tahoma" w:cs="Tahoma"/>
        </w:rPr>
      </w:pPr>
      <w:r w:rsidRPr="005911ED">
        <w:rPr>
          <w:rFonts w:ascii="Tahoma" w:hAnsi="Tahoma" w:cs="Tahoma"/>
        </w:rPr>
        <w:t>Pengadaan air bersih dilakukan JAYA dengan menyediakan sumber air bersih dari Deep Well, dalam hal diperlukan upaya khusus untuk memenuhi standar PAM maka segala biaya yang diperlukan untuk itu menjadi tanggungan PEMBELI.</w:t>
      </w:r>
    </w:p>
    <w:p w:rsidR="00203B98" w:rsidRPr="005911ED" w:rsidRDefault="00203B98" w:rsidP="00BA1744">
      <w:pPr>
        <w:tabs>
          <w:tab w:val="left" w:pos="567"/>
          <w:tab w:val="left" w:pos="1134"/>
        </w:tabs>
        <w:ind w:left="1021"/>
        <w:jc w:val="both"/>
        <w:rPr>
          <w:rFonts w:ascii="Tahoma" w:hAnsi="Tahoma" w:cs="Tahoma"/>
        </w:rPr>
      </w:pPr>
    </w:p>
    <w:p w:rsidR="00203B98" w:rsidRPr="005911ED" w:rsidRDefault="00203B98" w:rsidP="00BA1744">
      <w:pPr>
        <w:numPr>
          <w:ilvl w:val="0"/>
          <w:numId w:val="19"/>
        </w:numPr>
        <w:tabs>
          <w:tab w:val="left" w:pos="567"/>
          <w:tab w:val="left" w:pos="1134"/>
        </w:tabs>
        <w:jc w:val="both"/>
        <w:rPr>
          <w:rFonts w:ascii="Tahoma" w:hAnsi="Tahoma" w:cs="Tahoma"/>
        </w:rPr>
      </w:pPr>
      <w:r w:rsidRPr="005911ED">
        <w:rPr>
          <w:rFonts w:ascii="Tahoma" w:hAnsi="Tahoma" w:cs="Tahoma"/>
        </w:rPr>
        <w:t xml:space="preserve">Pengadaan daya listrik dilakukan oleh JAYA dari jaringan yang disediakan oleh PLN sebesar </w:t>
      </w:r>
      <w:r w:rsidR="007F1FD1" w:rsidRPr="005911ED">
        <w:rPr>
          <w:rStyle w:val="Strong"/>
          <w:rFonts w:ascii="Tahoma" w:hAnsi="Tahoma" w:cs="Tahoma"/>
        </w:rPr>
        <w:t>{watt}</w:t>
      </w:r>
      <w:r w:rsidR="009E5F3D" w:rsidRPr="005911ED">
        <w:rPr>
          <w:rStyle w:val="Strong"/>
          <w:rFonts w:ascii="Tahoma" w:hAnsi="Tahoma" w:cs="Tahoma"/>
        </w:rPr>
        <w:t xml:space="preserve"> </w:t>
      </w:r>
      <w:r w:rsidRPr="005911ED">
        <w:rPr>
          <w:rFonts w:ascii="Tahoma" w:hAnsi="Tahoma" w:cs="Tahoma"/>
        </w:rPr>
        <w:t>watt, dalam hal diperlukan daya yang lebih besar maka penambahan biaya ditanggung PEMBELI.</w:t>
      </w:r>
    </w:p>
    <w:p w:rsidR="00203B98" w:rsidRPr="005911ED" w:rsidRDefault="00203B98" w:rsidP="00BA1744">
      <w:pPr>
        <w:tabs>
          <w:tab w:val="left" w:pos="567"/>
        </w:tabs>
        <w:jc w:val="both"/>
        <w:rPr>
          <w:rFonts w:ascii="Tahoma" w:hAnsi="Tahoma" w:cs="Tahoma"/>
        </w:rPr>
      </w:pPr>
    </w:p>
    <w:p w:rsidR="00203B98" w:rsidRPr="005911ED" w:rsidRDefault="00203B98" w:rsidP="00BA1744">
      <w:pPr>
        <w:numPr>
          <w:ilvl w:val="1"/>
          <w:numId w:val="7"/>
        </w:numPr>
        <w:tabs>
          <w:tab w:val="clear" w:pos="720"/>
          <w:tab w:val="left" w:pos="567"/>
          <w:tab w:val="num" w:pos="987"/>
        </w:tabs>
        <w:ind w:left="987" w:hanging="630"/>
        <w:jc w:val="both"/>
        <w:rPr>
          <w:rFonts w:ascii="Tahoma" w:hAnsi="Tahoma" w:cs="Tahoma"/>
        </w:rPr>
      </w:pPr>
      <w:r w:rsidRPr="005911ED">
        <w:rPr>
          <w:rFonts w:ascii="Tahoma" w:hAnsi="Tahoma" w:cs="Tahoma"/>
        </w:rPr>
        <w:t>PARA PIHAK sepakat satu sama lain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7D6775" w:rsidRPr="005911ED" w:rsidRDefault="007D6775" w:rsidP="00BA1744">
      <w:pPr>
        <w:numPr>
          <w:ilvl w:val="1"/>
          <w:numId w:val="7"/>
        </w:numPr>
        <w:tabs>
          <w:tab w:val="clear" w:pos="720"/>
          <w:tab w:val="left" w:pos="567"/>
          <w:tab w:val="num" w:pos="987"/>
        </w:tabs>
        <w:ind w:left="987" w:hanging="630"/>
        <w:jc w:val="both"/>
        <w:rPr>
          <w:rFonts w:ascii="Tahoma" w:hAnsi="Tahoma" w:cs="Tahoma"/>
        </w:rPr>
      </w:pPr>
      <w:r w:rsidRPr="005911ED">
        <w:rPr>
          <w:rFonts w:ascii="Tahoma" w:hAnsi="Tahoma" w:cs="Tahoma"/>
        </w:rPr>
        <w:t xml:space="preserve">Dalam hal PEMBELI berkeberatan atas kenaikan harga yang ditetapkan oleh JAYA maka </w:t>
      </w:r>
      <w:r w:rsidR="00E53379" w:rsidRPr="005911ED">
        <w:rPr>
          <w:rFonts w:ascii="Tahoma" w:hAnsi="Tahoma" w:cs="Tahoma"/>
        </w:rPr>
        <w:t>PERJANJIAN</w:t>
      </w:r>
      <w:r w:rsidRPr="005911ED">
        <w:rPr>
          <w:rFonts w:ascii="Tahoma" w:hAnsi="Tahoma" w:cs="Tahoma"/>
        </w:rPr>
        <w:t xml:space="preserve"> ini menjadi batal demi hukum dan berlaku ketentuan-ketentuan tentang pembatalan Perjanjian.</w:t>
      </w:r>
    </w:p>
    <w:p w:rsidR="007D6775" w:rsidRPr="005911ED" w:rsidRDefault="007D6775" w:rsidP="00BA1744">
      <w:pPr>
        <w:tabs>
          <w:tab w:val="left" w:pos="567"/>
        </w:tabs>
        <w:ind w:left="1134" w:hanging="1134"/>
        <w:jc w:val="both"/>
        <w:rPr>
          <w:rFonts w:ascii="Tahoma" w:hAnsi="Tahoma" w:cs="Tahoma"/>
          <w:b/>
        </w:rPr>
      </w:pPr>
      <w:r w:rsidRPr="005911ED">
        <w:rPr>
          <w:rFonts w:ascii="Tahoma" w:hAnsi="Tahoma" w:cs="Tahoma"/>
        </w:rPr>
        <w:tab/>
      </w:r>
    </w:p>
    <w:p w:rsidR="007D6775" w:rsidRPr="005911ED" w:rsidRDefault="008A56D9" w:rsidP="00BA1744">
      <w:pPr>
        <w:tabs>
          <w:tab w:val="left" w:pos="567"/>
        </w:tabs>
        <w:ind w:left="1134" w:hanging="1134"/>
        <w:jc w:val="center"/>
        <w:rPr>
          <w:rFonts w:ascii="Tahoma" w:hAnsi="Tahoma" w:cs="Tahoma"/>
          <w:b/>
        </w:rPr>
      </w:pPr>
      <w:r w:rsidRPr="005911ED">
        <w:rPr>
          <w:rFonts w:ascii="Tahoma" w:hAnsi="Tahoma" w:cs="Tahoma"/>
          <w:b/>
        </w:rPr>
        <w:br w:type="page"/>
      </w:r>
      <w:r w:rsidR="00E53379" w:rsidRPr="005911ED">
        <w:rPr>
          <w:rFonts w:ascii="Tahoma" w:hAnsi="Tahoma" w:cs="Tahoma"/>
          <w:b/>
        </w:rPr>
        <w:lastRenderedPageBreak/>
        <w:t>PASAL</w:t>
      </w:r>
      <w:r w:rsidR="007D6775" w:rsidRPr="005911ED">
        <w:rPr>
          <w:rFonts w:ascii="Tahoma" w:hAnsi="Tahoma" w:cs="Tahoma"/>
          <w:b/>
        </w:rPr>
        <w:t xml:space="preserve"> 5</w:t>
      </w:r>
    </w:p>
    <w:p w:rsidR="007D6775" w:rsidRPr="005911ED" w:rsidRDefault="007D6775" w:rsidP="00BA1744">
      <w:pPr>
        <w:tabs>
          <w:tab w:val="left" w:pos="567"/>
        </w:tabs>
        <w:ind w:left="1134" w:hanging="1134"/>
        <w:jc w:val="center"/>
        <w:rPr>
          <w:rFonts w:ascii="Tahoma" w:hAnsi="Tahoma" w:cs="Tahoma"/>
          <w:b/>
        </w:rPr>
      </w:pPr>
      <w:r w:rsidRPr="005911ED">
        <w:rPr>
          <w:rFonts w:ascii="Tahoma" w:hAnsi="Tahoma" w:cs="Tahoma"/>
          <w:b/>
        </w:rPr>
        <w:t>SERAH TERIMA TANAH DAN BANGUNAN</w:t>
      </w:r>
    </w:p>
    <w:p w:rsidR="007D6775" w:rsidRPr="005911ED" w:rsidRDefault="007D6775" w:rsidP="00BA1744">
      <w:pPr>
        <w:tabs>
          <w:tab w:val="left" w:pos="567"/>
        </w:tabs>
        <w:ind w:left="567" w:hanging="567"/>
        <w:jc w:val="center"/>
        <w:rPr>
          <w:rFonts w:ascii="Tahoma" w:hAnsi="Tahoma" w:cs="Tahoma"/>
        </w:rPr>
      </w:pPr>
    </w:p>
    <w:p w:rsidR="00EC2788" w:rsidRPr="005911ED" w:rsidRDefault="007D6775" w:rsidP="00BA1744">
      <w:pPr>
        <w:numPr>
          <w:ilvl w:val="0"/>
          <w:numId w:val="20"/>
        </w:numPr>
        <w:tabs>
          <w:tab w:val="left" w:pos="567"/>
        </w:tabs>
        <w:jc w:val="both"/>
        <w:rPr>
          <w:rFonts w:ascii="Tahoma" w:hAnsi="Tahoma" w:cs="Tahoma"/>
        </w:rPr>
      </w:pPr>
      <w:r w:rsidRPr="005911ED">
        <w:rPr>
          <w:rFonts w:ascii="Tahoma" w:hAnsi="Tahoma" w:cs="Tahoma"/>
        </w:rPr>
        <w:t xml:space="preserve">Dalam hal PEMBELI selesai memenuhi kewajiban untuk membayar harga TANAH DAN BANGUNAN, PPN, denda-denda </w:t>
      </w:r>
      <w:r w:rsidR="00275903" w:rsidRPr="005911ED">
        <w:rPr>
          <w:rFonts w:ascii="Tahoma" w:hAnsi="Tahoma" w:cs="Tahoma"/>
        </w:rPr>
        <w:t>[</w:t>
      </w:r>
      <w:r w:rsidRPr="005911ED">
        <w:rPr>
          <w:rFonts w:ascii="Tahoma" w:hAnsi="Tahoma" w:cs="Tahoma"/>
        </w:rPr>
        <w:t>jika ada</w:t>
      </w:r>
      <w:r w:rsidR="00275903" w:rsidRPr="005911ED">
        <w:rPr>
          <w:rFonts w:ascii="Tahoma" w:hAnsi="Tahoma" w:cs="Tahoma"/>
        </w:rPr>
        <w:t>]</w:t>
      </w:r>
      <w:r w:rsidRPr="005911ED">
        <w:rPr>
          <w:rFonts w:ascii="Tahoma" w:hAnsi="Tahoma" w:cs="Tahoma"/>
        </w:rPr>
        <w:t xml:space="preserve"> serta pajak dan biaya yang timbul dari </w:t>
      </w:r>
      <w:r w:rsidR="00E53379" w:rsidRPr="005911ED">
        <w:rPr>
          <w:rFonts w:ascii="Tahoma" w:hAnsi="Tahoma" w:cs="Tahoma"/>
        </w:rPr>
        <w:t>PERJANJIAN</w:t>
      </w:r>
      <w:r w:rsidRPr="005911ED">
        <w:rPr>
          <w:rFonts w:ascii="Tahoma" w:hAnsi="Tahoma" w:cs="Tahoma"/>
        </w:rPr>
        <w:t xml:space="preserve"> ini serta BANGUNAN telah selesai, maka PARA PIHAK akan menandatangani Berita Acara Serah Terima TANAH DAN BANGUNAN yang merupakan bagian yang tidak dapat dipisahkan dari </w:t>
      </w:r>
      <w:r w:rsidR="00E53379" w:rsidRPr="005911ED">
        <w:rPr>
          <w:rFonts w:ascii="Tahoma" w:hAnsi="Tahoma" w:cs="Tahoma"/>
        </w:rPr>
        <w:t>PERJANJIAN</w:t>
      </w:r>
      <w:r w:rsidRPr="005911ED">
        <w:rPr>
          <w:rFonts w:ascii="Tahoma" w:hAnsi="Tahoma" w:cs="Tahoma"/>
        </w:rPr>
        <w:t xml:space="preserve"> ini.</w:t>
      </w:r>
    </w:p>
    <w:p w:rsidR="00EC2788" w:rsidRPr="005911ED" w:rsidRDefault="00EC2788" w:rsidP="00BA1744">
      <w:pPr>
        <w:tabs>
          <w:tab w:val="left" w:pos="567"/>
        </w:tabs>
        <w:jc w:val="both"/>
        <w:rPr>
          <w:rFonts w:ascii="Tahoma" w:hAnsi="Tahoma" w:cs="Tahoma"/>
        </w:rPr>
      </w:pPr>
    </w:p>
    <w:p w:rsidR="00EC2788" w:rsidRPr="005911ED" w:rsidRDefault="007D6775" w:rsidP="00BA1744">
      <w:pPr>
        <w:numPr>
          <w:ilvl w:val="0"/>
          <w:numId w:val="20"/>
        </w:numPr>
        <w:tabs>
          <w:tab w:val="left" w:pos="567"/>
        </w:tabs>
        <w:jc w:val="both"/>
        <w:rPr>
          <w:rFonts w:ascii="Tahoma" w:hAnsi="Tahoma" w:cs="Tahoma"/>
        </w:rPr>
      </w:pPr>
      <w:r w:rsidRPr="005911ED">
        <w:rPr>
          <w:rFonts w:ascii="Tahoma" w:hAnsi="Tahoma" w:cs="Tahoma"/>
        </w:rPr>
        <w:t xml:space="preserve">Dalam waktu 30 </w:t>
      </w:r>
      <w:r w:rsidR="00275903" w:rsidRPr="005911ED">
        <w:rPr>
          <w:rFonts w:ascii="Tahoma" w:hAnsi="Tahoma" w:cs="Tahoma"/>
        </w:rPr>
        <w:t>[</w:t>
      </w:r>
      <w:r w:rsidRPr="005911ED">
        <w:rPr>
          <w:rFonts w:ascii="Tahoma" w:hAnsi="Tahoma" w:cs="Tahoma"/>
        </w:rPr>
        <w:t>tiga puluh</w:t>
      </w:r>
      <w:r w:rsidR="00275903" w:rsidRPr="005911ED">
        <w:rPr>
          <w:rFonts w:ascii="Tahoma" w:hAnsi="Tahoma" w:cs="Tahoma"/>
        </w:rPr>
        <w:t>]</w:t>
      </w:r>
      <w:r w:rsidRPr="005911ED">
        <w:rPr>
          <w:rFonts w:ascii="Tahoma" w:hAnsi="Tahoma" w:cs="Tahoma"/>
        </w:rPr>
        <w:t xml:space="preserve"> hari sebelum dilakukannya serah terima TANAH DAN BANGUNAN yang dimaksud dalam ayat 1 </w:t>
      </w:r>
      <w:r w:rsidR="00E53379" w:rsidRPr="005911ED">
        <w:rPr>
          <w:rFonts w:ascii="Tahoma" w:hAnsi="Tahoma" w:cs="Tahoma"/>
        </w:rPr>
        <w:t>Pasal</w:t>
      </w:r>
      <w:r w:rsidRPr="005911ED">
        <w:rPr>
          <w:rFonts w:ascii="Tahoma" w:hAnsi="Tahoma" w:cs="Tahoma"/>
        </w:rPr>
        <w:t xml:space="preserve"> ini, JAYA akan </w:t>
      </w:r>
      <w:r w:rsidR="00581D3C" w:rsidRPr="005911ED">
        <w:rPr>
          <w:rFonts w:ascii="Tahoma" w:hAnsi="Tahoma" w:cs="Tahoma"/>
        </w:rPr>
        <w:t xml:space="preserve">mengirimkan Surat Pemberitahuan </w:t>
      </w:r>
      <w:r w:rsidRPr="005911ED">
        <w:rPr>
          <w:rFonts w:ascii="Tahoma" w:hAnsi="Tahoma" w:cs="Tahoma"/>
        </w:rPr>
        <w:t>serah terima TANAH DAN BANGUNAN kepada PEMBELI.</w:t>
      </w:r>
    </w:p>
    <w:p w:rsidR="00EC2788" w:rsidRPr="005911ED" w:rsidRDefault="00EC2788" w:rsidP="00BA1744">
      <w:pPr>
        <w:tabs>
          <w:tab w:val="left" w:pos="567"/>
        </w:tabs>
        <w:jc w:val="both"/>
        <w:rPr>
          <w:rFonts w:ascii="Tahoma" w:hAnsi="Tahoma" w:cs="Tahoma"/>
        </w:rPr>
      </w:pPr>
    </w:p>
    <w:p w:rsidR="007D6775" w:rsidRPr="005911ED" w:rsidRDefault="007D6775" w:rsidP="00BA1744">
      <w:pPr>
        <w:numPr>
          <w:ilvl w:val="0"/>
          <w:numId w:val="20"/>
        </w:numPr>
        <w:tabs>
          <w:tab w:val="left" w:pos="567"/>
        </w:tabs>
        <w:jc w:val="both"/>
        <w:rPr>
          <w:rFonts w:ascii="Tahoma" w:hAnsi="Tahoma" w:cs="Tahoma"/>
        </w:rPr>
      </w:pPr>
      <w:r w:rsidRPr="005911ED">
        <w:rPr>
          <w:rFonts w:ascii="Tahoma" w:hAnsi="Tahoma" w:cs="Tahoma"/>
        </w:rPr>
        <w:t xml:space="preserve">Apabila setelah jangka waktu </w:t>
      </w:r>
      <w:smartTag w:uri="urn:schemas-microsoft-com:office:smarttags" w:element="place">
        <w:smartTag w:uri="urn:schemas-microsoft-com:office:smarttags" w:element="City">
          <w:r w:rsidRPr="005911ED">
            <w:rPr>
              <w:rFonts w:ascii="Tahoma" w:hAnsi="Tahoma" w:cs="Tahoma"/>
            </w:rPr>
            <w:t>surat</w:t>
          </w:r>
        </w:smartTag>
      </w:smartTag>
      <w:r w:rsidRPr="005911ED">
        <w:rPr>
          <w:rFonts w:ascii="Tahoma" w:hAnsi="Tahoma" w:cs="Tahoma"/>
        </w:rPr>
        <w:t xml:space="preserve"> pemberitahuan pada ayat 2 </w:t>
      </w:r>
      <w:r w:rsidR="00E53379" w:rsidRPr="005911ED">
        <w:rPr>
          <w:rFonts w:ascii="Tahoma" w:hAnsi="Tahoma" w:cs="Tahoma"/>
        </w:rPr>
        <w:t>Pasal</w:t>
      </w:r>
      <w:r w:rsidRPr="005911ED">
        <w:rPr>
          <w:rFonts w:ascii="Tahoma" w:hAnsi="Tahoma" w:cs="Tahoma"/>
        </w:rPr>
        <w:t xml:space="preserve"> ini ternyata PEMBELI atau karena satu dan lain hal tidak dapat untuk menandatangani Berita Acara Serah Terima tersebut, maka dengan lewatnya waktu tersebut:</w:t>
      </w:r>
    </w:p>
    <w:p w:rsidR="007D6775" w:rsidRPr="005911ED" w:rsidRDefault="007D6775" w:rsidP="00BA1744">
      <w:pPr>
        <w:tabs>
          <w:tab w:val="left" w:pos="567"/>
        </w:tabs>
        <w:ind w:left="567" w:hanging="567"/>
        <w:jc w:val="both"/>
        <w:rPr>
          <w:rFonts w:ascii="Tahoma" w:hAnsi="Tahoma" w:cs="Tahoma"/>
        </w:rPr>
      </w:pPr>
    </w:p>
    <w:p w:rsidR="007D6775" w:rsidRPr="005911ED" w:rsidRDefault="007D6775" w:rsidP="00BA1744">
      <w:pPr>
        <w:pStyle w:val="BodyText"/>
        <w:numPr>
          <w:ilvl w:val="1"/>
          <w:numId w:val="11"/>
        </w:numPr>
        <w:tabs>
          <w:tab w:val="clear" w:pos="1287"/>
          <w:tab w:val="num" w:pos="851"/>
        </w:tabs>
        <w:ind w:left="851" w:hanging="494"/>
        <w:rPr>
          <w:rFonts w:ascii="Tahoma" w:hAnsi="Tahoma" w:cs="Tahoma"/>
        </w:rPr>
      </w:pPr>
      <w:r w:rsidRPr="005911ED">
        <w:rPr>
          <w:rFonts w:ascii="Tahoma" w:hAnsi="Tahoma" w:cs="Tahoma"/>
        </w:rPr>
        <w:t xml:space="preserve">PEMBELI telah dianggap menerima TANAH DAN BANGUNAN yang menjadi obyek </w:t>
      </w:r>
      <w:r w:rsidR="00E53379" w:rsidRPr="005911ED">
        <w:rPr>
          <w:rFonts w:ascii="Tahoma" w:hAnsi="Tahoma" w:cs="Tahoma"/>
        </w:rPr>
        <w:t>PERJANJIAN</w:t>
      </w:r>
      <w:r w:rsidRPr="005911ED">
        <w:rPr>
          <w:rFonts w:ascii="Tahoma" w:hAnsi="Tahoma" w:cs="Tahoma"/>
        </w:rPr>
        <w:t xml:space="preserve"> ini dan karenanya JAYA telah memenuhi kewajiban untuk menyerahkan TANAH DAN BANGUNAN dalam tenggang waktu yang dimaksud ayat 1 </w:t>
      </w:r>
      <w:r w:rsidR="00E53379" w:rsidRPr="005911ED">
        <w:rPr>
          <w:rFonts w:ascii="Tahoma" w:hAnsi="Tahoma" w:cs="Tahoma"/>
        </w:rPr>
        <w:t>Pasal</w:t>
      </w:r>
      <w:r w:rsidRPr="005911ED">
        <w:rPr>
          <w:rFonts w:ascii="Tahoma" w:hAnsi="Tahoma" w:cs="Tahoma"/>
        </w:rPr>
        <w:t xml:space="preserve"> ini.</w:t>
      </w:r>
    </w:p>
    <w:p w:rsidR="007D6775" w:rsidRPr="005911ED" w:rsidRDefault="007D6775" w:rsidP="00BA1744">
      <w:pPr>
        <w:pStyle w:val="BodyText"/>
        <w:tabs>
          <w:tab w:val="num" w:pos="851"/>
        </w:tabs>
        <w:ind w:left="851" w:hanging="494"/>
        <w:rPr>
          <w:rFonts w:ascii="Tahoma" w:hAnsi="Tahoma" w:cs="Tahoma"/>
        </w:rPr>
      </w:pPr>
    </w:p>
    <w:p w:rsidR="007D6775" w:rsidRPr="005911ED" w:rsidRDefault="007D6775" w:rsidP="00BA1744">
      <w:pPr>
        <w:pStyle w:val="BodyText"/>
        <w:numPr>
          <w:ilvl w:val="1"/>
          <w:numId w:val="11"/>
        </w:numPr>
        <w:tabs>
          <w:tab w:val="clear" w:pos="1287"/>
          <w:tab w:val="num" w:pos="851"/>
        </w:tabs>
        <w:ind w:left="851" w:hanging="494"/>
        <w:rPr>
          <w:rFonts w:ascii="Tahoma" w:hAnsi="Tahoma" w:cs="Tahoma"/>
        </w:rPr>
      </w:pPr>
      <w:r w:rsidRPr="005911ED">
        <w:rPr>
          <w:rFonts w:ascii="Tahoma" w:hAnsi="Tahoma" w:cs="Tahoma"/>
        </w:rPr>
        <w:t xml:space="preserve">Segala biaya dan beban lain yang terhutang antara lain tidak terbatas pada tagihan listrik bulanan serta beban-beban lain yang dipungut oleh pihak yang berwajib, seluruhnya menjadi beban dan tanggung </w:t>
      </w:r>
      <w:r w:rsidR="00581D3C" w:rsidRPr="005911ED">
        <w:rPr>
          <w:rFonts w:ascii="Tahoma" w:hAnsi="Tahoma" w:cs="Tahoma"/>
        </w:rPr>
        <w:t xml:space="preserve">jawab </w:t>
      </w:r>
      <w:r w:rsidRPr="005911ED">
        <w:rPr>
          <w:rFonts w:ascii="Tahoma" w:hAnsi="Tahoma" w:cs="Tahoma"/>
        </w:rPr>
        <w:t>PEMBELI.</w:t>
      </w:r>
    </w:p>
    <w:p w:rsidR="007D6775" w:rsidRPr="005911ED" w:rsidRDefault="007D6775" w:rsidP="00BA1744">
      <w:pPr>
        <w:tabs>
          <w:tab w:val="left" w:pos="567"/>
        </w:tabs>
        <w:jc w:val="both"/>
        <w:rPr>
          <w:rFonts w:ascii="Tahoma" w:hAnsi="Tahoma" w:cs="Tahoma"/>
        </w:rPr>
      </w:pPr>
    </w:p>
    <w:p w:rsidR="007D6775" w:rsidRPr="005911ED" w:rsidRDefault="007D6775" w:rsidP="00BA1744">
      <w:pPr>
        <w:numPr>
          <w:ilvl w:val="0"/>
          <w:numId w:val="11"/>
        </w:numPr>
        <w:tabs>
          <w:tab w:val="left" w:pos="567"/>
        </w:tabs>
        <w:jc w:val="both"/>
        <w:rPr>
          <w:rFonts w:ascii="Tahoma" w:hAnsi="Tahoma" w:cs="Tahoma"/>
        </w:rPr>
      </w:pPr>
      <w:r w:rsidRPr="005911ED">
        <w:rPr>
          <w:rFonts w:ascii="Tahoma" w:hAnsi="Tahoma" w:cs="Tahoma"/>
        </w:rPr>
        <w:t xml:space="preserve">Dalam hal terjadinya ketentuan pada ayat 3 </w:t>
      </w:r>
      <w:r w:rsidR="00E53379" w:rsidRPr="005911ED">
        <w:rPr>
          <w:rFonts w:ascii="Tahoma" w:hAnsi="Tahoma" w:cs="Tahoma"/>
        </w:rPr>
        <w:t>Pasal</w:t>
      </w:r>
      <w:r w:rsidRPr="005911ED">
        <w:rPr>
          <w:rFonts w:ascii="Tahoma" w:hAnsi="Tahoma" w:cs="Tahoma"/>
        </w:rPr>
        <w:t xml:space="preserve"> ini, maka JAYA dibebaskan dari segala akibat maupun konsekuensi yang timbul karenanya, termasuk tetapi tidak terbatas pada pembayaran rekening listrik, air, kebersihan, telepon, service charge </w:t>
      </w:r>
      <w:r w:rsidR="00275903" w:rsidRPr="005911ED">
        <w:rPr>
          <w:rFonts w:ascii="Tahoma" w:hAnsi="Tahoma" w:cs="Tahoma"/>
        </w:rPr>
        <w:t>[</w:t>
      </w:r>
      <w:r w:rsidRPr="005911ED">
        <w:rPr>
          <w:rFonts w:ascii="Tahoma" w:hAnsi="Tahoma" w:cs="Tahoma"/>
        </w:rPr>
        <w:t>jika ada</w:t>
      </w:r>
      <w:r w:rsidR="00275903" w:rsidRPr="005911ED">
        <w:rPr>
          <w:rFonts w:ascii="Tahoma" w:hAnsi="Tahoma" w:cs="Tahoma"/>
        </w:rPr>
        <w:t>]</w:t>
      </w:r>
      <w:r w:rsidRPr="005911ED">
        <w:rPr>
          <w:rFonts w:ascii="Tahoma" w:hAnsi="Tahoma" w:cs="Tahoma"/>
        </w:rPr>
        <w:t xml:space="preserve"> dan segala kewajiban yang lain. Dengan demikian, kewajiban-kewajiban tersebut menjadi tanggung jawab PEMBELI.</w:t>
      </w:r>
    </w:p>
    <w:p w:rsidR="007D6775" w:rsidRPr="005911ED" w:rsidRDefault="007D6775" w:rsidP="00BA1744">
      <w:pPr>
        <w:tabs>
          <w:tab w:val="left" w:pos="567"/>
        </w:tabs>
        <w:jc w:val="both"/>
        <w:rPr>
          <w:rFonts w:ascii="Tahoma" w:hAnsi="Tahoma" w:cs="Tahoma"/>
        </w:rPr>
      </w:pPr>
    </w:p>
    <w:p w:rsidR="007D6775" w:rsidRPr="005911ED" w:rsidRDefault="007D6775" w:rsidP="00BA1744">
      <w:pPr>
        <w:numPr>
          <w:ilvl w:val="0"/>
          <w:numId w:val="11"/>
        </w:numPr>
        <w:tabs>
          <w:tab w:val="left" w:pos="567"/>
        </w:tabs>
        <w:jc w:val="both"/>
        <w:rPr>
          <w:rFonts w:ascii="Tahoma" w:hAnsi="Tahoma" w:cs="Tahoma"/>
        </w:rPr>
      </w:pPr>
      <w:r w:rsidRPr="005911ED">
        <w:rPr>
          <w:rFonts w:ascii="Tahoma" w:hAnsi="Tahoma" w:cs="Tahoma"/>
        </w:rPr>
        <w:t xml:space="preserve">Dalam hal JAYA berhasil melaksanakan BANGUNAN lebih cepat dari jangka waktu yang dimaksud pada </w:t>
      </w:r>
      <w:r w:rsidR="00E53379" w:rsidRPr="005911ED">
        <w:rPr>
          <w:rFonts w:ascii="Tahoma" w:hAnsi="Tahoma" w:cs="Tahoma"/>
        </w:rPr>
        <w:t>Pasal</w:t>
      </w:r>
      <w:r w:rsidRPr="005911ED">
        <w:rPr>
          <w:rFonts w:ascii="Tahoma" w:hAnsi="Tahoma" w:cs="Tahoma"/>
        </w:rPr>
        <w:t xml:space="preserve"> 4 ayat 2.2. di atas, dan dalam hal PEMBELI telah memenuhi kewajibannya untuk membayar harga TANAH DAN BANGUNAN berikut pajak dan biaya yang ditentukan dalam </w:t>
      </w:r>
      <w:r w:rsidR="00E53379" w:rsidRPr="005911ED">
        <w:rPr>
          <w:rFonts w:ascii="Tahoma" w:hAnsi="Tahoma" w:cs="Tahoma"/>
        </w:rPr>
        <w:t>Pasal</w:t>
      </w:r>
      <w:r w:rsidRPr="005911ED">
        <w:rPr>
          <w:rFonts w:ascii="Tahoma" w:hAnsi="Tahoma" w:cs="Tahoma"/>
        </w:rPr>
        <w:t xml:space="preserve"> 2 di atas, maka TANAH DAN BANGUNAN yang menjadi obyek </w:t>
      </w:r>
      <w:r w:rsidR="00E53379" w:rsidRPr="005911ED">
        <w:rPr>
          <w:rFonts w:ascii="Tahoma" w:hAnsi="Tahoma" w:cs="Tahoma"/>
        </w:rPr>
        <w:t>PERJANJIAN</w:t>
      </w:r>
      <w:r w:rsidRPr="005911ED">
        <w:rPr>
          <w:rFonts w:ascii="Tahoma" w:hAnsi="Tahoma" w:cs="Tahoma"/>
        </w:rPr>
        <w:t xml:space="preserve"> ini dapat diserahterimakan oleh JAYA kepada PEMBELI, satu dan lain hal dengan memperhatikan pada ketentuan ayat 1 sampai dengan ayat 4 </w:t>
      </w:r>
      <w:r w:rsidR="00E53379" w:rsidRPr="005911ED">
        <w:rPr>
          <w:rFonts w:ascii="Tahoma" w:hAnsi="Tahoma" w:cs="Tahoma"/>
        </w:rPr>
        <w:t>Pasal</w:t>
      </w:r>
      <w:r w:rsidRPr="005911ED">
        <w:rPr>
          <w:rFonts w:ascii="Tahoma" w:hAnsi="Tahoma" w:cs="Tahoma"/>
        </w:rPr>
        <w:t xml:space="preserve"> ini.</w:t>
      </w:r>
    </w:p>
    <w:p w:rsidR="00473081" w:rsidRPr="005911ED" w:rsidRDefault="00473081" w:rsidP="00BA1744">
      <w:pPr>
        <w:pStyle w:val="Heading3"/>
        <w:rPr>
          <w:rFonts w:ascii="Tahoma" w:hAnsi="Tahoma" w:cs="Tahoma"/>
        </w:rPr>
      </w:pPr>
    </w:p>
    <w:p w:rsidR="007D6775" w:rsidRPr="005911ED" w:rsidRDefault="00E53379" w:rsidP="00BA1744">
      <w:pPr>
        <w:pStyle w:val="Heading3"/>
        <w:rPr>
          <w:rFonts w:ascii="Tahoma" w:hAnsi="Tahoma" w:cs="Tahoma"/>
        </w:rPr>
      </w:pPr>
      <w:r w:rsidRPr="005911ED">
        <w:rPr>
          <w:rFonts w:ascii="Tahoma" w:hAnsi="Tahoma" w:cs="Tahoma"/>
        </w:rPr>
        <w:t>PASAL</w:t>
      </w:r>
      <w:r w:rsidR="007D6775" w:rsidRPr="005911ED">
        <w:rPr>
          <w:rFonts w:ascii="Tahoma" w:hAnsi="Tahoma" w:cs="Tahoma"/>
        </w:rPr>
        <w:t xml:space="preserve"> 6</w:t>
      </w:r>
    </w:p>
    <w:p w:rsidR="007D6775" w:rsidRPr="005911ED" w:rsidRDefault="007D6775" w:rsidP="00BA1744">
      <w:pPr>
        <w:tabs>
          <w:tab w:val="left" w:pos="567"/>
        </w:tabs>
        <w:ind w:left="567" w:hanging="567"/>
        <w:jc w:val="center"/>
        <w:rPr>
          <w:rFonts w:ascii="Tahoma" w:hAnsi="Tahoma" w:cs="Tahoma"/>
          <w:b/>
        </w:rPr>
      </w:pPr>
      <w:r w:rsidRPr="005911ED">
        <w:rPr>
          <w:rFonts w:ascii="Tahoma" w:hAnsi="Tahoma" w:cs="Tahoma"/>
          <w:b/>
        </w:rPr>
        <w:t>PEMELIHARAAN BANGUNAN</w:t>
      </w:r>
    </w:p>
    <w:p w:rsidR="007D6775" w:rsidRPr="005911ED" w:rsidRDefault="007D6775" w:rsidP="00BA1744">
      <w:pPr>
        <w:tabs>
          <w:tab w:val="left" w:pos="567"/>
        </w:tabs>
        <w:ind w:left="567" w:hanging="567"/>
        <w:jc w:val="both"/>
        <w:rPr>
          <w:rFonts w:ascii="Tahoma" w:hAnsi="Tahoma" w:cs="Tahoma"/>
        </w:rPr>
      </w:pPr>
    </w:p>
    <w:p w:rsidR="007D6775" w:rsidRPr="005911ED" w:rsidRDefault="007D6775" w:rsidP="00BA1744">
      <w:pPr>
        <w:numPr>
          <w:ilvl w:val="0"/>
          <w:numId w:val="12"/>
        </w:numPr>
        <w:tabs>
          <w:tab w:val="clear" w:pos="720"/>
          <w:tab w:val="num" w:pos="360"/>
          <w:tab w:val="left" w:pos="567"/>
        </w:tabs>
        <w:ind w:left="360"/>
        <w:jc w:val="both"/>
        <w:rPr>
          <w:rFonts w:ascii="Tahoma" w:hAnsi="Tahoma" w:cs="Tahoma"/>
        </w:rPr>
      </w:pPr>
      <w:r w:rsidRPr="005911ED">
        <w:rPr>
          <w:rFonts w:ascii="Tahoma"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7D6775" w:rsidRPr="005911ED" w:rsidRDefault="007D6775" w:rsidP="00BA1744">
      <w:pPr>
        <w:tabs>
          <w:tab w:val="left" w:pos="567"/>
        </w:tabs>
        <w:jc w:val="both"/>
        <w:rPr>
          <w:rFonts w:ascii="Tahoma" w:hAnsi="Tahoma" w:cs="Tahoma"/>
        </w:rPr>
      </w:pPr>
    </w:p>
    <w:p w:rsidR="007D6775" w:rsidRPr="005911ED" w:rsidRDefault="007D6775" w:rsidP="00BA1744">
      <w:pPr>
        <w:numPr>
          <w:ilvl w:val="0"/>
          <w:numId w:val="12"/>
        </w:numPr>
        <w:tabs>
          <w:tab w:val="clear" w:pos="720"/>
          <w:tab w:val="num" w:pos="360"/>
          <w:tab w:val="left" w:pos="567"/>
        </w:tabs>
        <w:ind w:left="360"/>
        <w:jc w:val="both"/>
        <w:rPr>
          <w:rFonts w:ascii="Tahoma" w:hAnsi="Tahoma" w:cs="Tahoma"/>
        </w:rPr>
      </w:pPr>
      <w:r w:rsidRPr="005911ED">
        <w:rPr>
          <w:rFonts w:ascii="Tahoma" w:hAnsi="Tahoma" w:cs="Tahoma"/>
        </w:rPr>
        <w:t xml:space="preserve">Terhitung sejak tanggal serah terima TANAH DAN BANGUNAN tersebut, JAYA berkewajiban untuk melakukan pemeliharaan atas struktur dan kebocoran atap BANGUNAN selama 12 </w:t>
      </w:r>
      <w:r w:rsidR="00275903" w:rsidRPr="005911ED">
        <w:rPr>
          <w:rFonts w:ascii="Tahoma" w:hAnsi="Tahoma" w:cs="Tahoma"/>
        </w:rPr>
        <w:t>[</w:t>
      </w:r>
      <w:r w:rsidRPr="005911ED">
        <w:rPr>
          <w:rFonts w:ascii="Tahoma" w:hAnsi="Tahoma" w:cs="Tahoma"/>
        </w:rPr>
        <w:t>dua belas</w:t>
      </w:r>
      <w:r w:rsidR="00275903" w:rsidRPr="005911ED">
        <w:rPr>
          <w:rFonts w:ascii="Tahoma" w:hAnsi="Tahoma" w:cs="Tahoma"/>
        </w:rPr>
        <w:t>]</w:t>
      </w:r>
      <w:r w:rsidRPr="005911ED">
        <w:rPr>
          <w:rFonts w:ascii="Tahoma" w:hAnsi="Tahoma" w:cs="Tahoma"/>
        </w:rPr>
        <w:t xml:space="preserve"> bulan, sedangkan untuk non struktur selama 3 </w:t>
      </w:r>
      <w:r w:rsidR="00275903" w:rsidRPr="005911ED">
        <w:rPr>
          <w:rFonts w:ascii="Tahoma" w:hAnsi="Tahoma" w:cs="Tahoma"/>
        </w:rPr>
        <w:t>[</w:t>
      </w:r>
      <w:r w:rsidRPr="005911ED">
        <w:rPr>
          <w:rFonts w:ascii="Tahoma" w:hAnsi="Tahoma" w:cs="Tahoma"/>
        </w:rPr>
        <w:t>tiga</w:t>
      </w:r>
      <w:r w:rsidR="00275903" w:rsidRPr="005911ED">
        <w:rPr>
          <w:rFonts w:ascii="Tahoma" w:hAnsi="Tahoma" w:cs="Tahoma"/>
        </w:rPr>
        <w:t>]</w:t>
      </w:r>
      <w:r w:rsidRPr="005911ED">
        <w:rPr>
          <w:rFonts w:ascii="Tahoma" w:hAnsi="Tahoma" w:cs="Tahoma"/>
        </w:rPr>
        <w:t xml:space="preserve"> bulan sesuai dengan ketentuan pemeliharaan yang berlaku, kecuali dalam hal terjadinya keadaan yang dimaksud pada ayat 3 </w:t>
      </w:r>
      <w:r w:rsidR="00E53379" w:rsidRPr="005911ED">
        <w:rPr>
          <w:rFonts w:ascii="Tahoma" w:hAnsi="Tahoma" w:cs="Tahoma"/>
        </w:rPr>
        <w:t>Pasal</w:t>
      </w:r>
      <w:r w:rsidRPr="005911ED">
        <w:rPr>
          <w:rFonts w:ascii="Tahoma" w:hAnsi="Tahoma" w:cs="Tahoma"/>
        </w:rPr>
        <w:t xml:space="preserve"> ini.</w:t>
      </w:r>
    </w:p>
    <w:p w:rsidR="007D6775" w:rsidRPr="005911ED" w:rsidRDefault="007D6775" w:rsidP="00BA1744">
      <w:pPr>
        <w:tabs>
          <w:tab w:val="left" w:pos="567"/>
        </w:tabs>
        <w:jc w:val="both"/>
        <w:rPr>
          <w:rFonts w:ascii="Tahoma" w:hAnsi="Tahoma" w:cs="Tahoma"/>
        </w:rPr>
      </w:pPr>
    </w:p>
    <w:p w:rsidR="007D6775" w:rsidRPr="005911ED" w:rsidRDefault="0026670F" w:rsidP="00BA1744">
      <w:pPr>
        <w:numPr>
          <w:ilvl w:val="0"/>
          <w:numId w:val="12"/>
        </w:numPr>
        <w:tabs>
          <w:tab w:val="clear" w:pos="720"/>
          <w:tab w:val="num" w:pos="360"/>
          <w:tab w:val="left" w:pos="567"/>
        </w:tabs>
        <w:ind w:left="360"/>
        <w:jc w:val="both"/>
        <w:rPr>
          <w:rFonts w:ascii="Tahoma" w:hAnsi="Tahoma" w:cs="Tahoma"/>
        </w:rPr>
      </w:pPr>
      <w:r w:rsidRPr="005911ED">
        <w:rPr>
          <w:rFonts w:ascii="Tahoma" w:hAnsi="Tahoma" w:cs="Tahoma"/>
        </w:rPr>
        <w:br w:type="page"/>
      </w:r>
      <w:r w:rsidR="007D6775" w:rsidRPr="005911ED">
        <w:rPr>
          <w:rFonts w:ascii="Tahoma" w:hAnsi="Tahoma" w:cs="Tahoma"/>
        </w:rPr>
        <w:lastRenderedPageBreak/>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7D6775" w:rsidRPr="005911ED" w:rsidRDefault="007D6775" w:rsidP="00BA1744">
      <w:pPr>
        <w:tabs>
          <w:tab w:val="left" w:pos="567"/>
        </w:tabs>
        <w:ind w:left="567" w:hanging="567"/>
        <w:jc w:val="both"/>
        <w:rPr>
          <w:rFonts w:ascii="Tahoma" w:hAnsi="Tahoma" w:cs="Tahoma"/>
        </w:rPr>
      </w:pPr>
    </w:p>
    <w:p w:rsidR="007D6775" w:rsidRPr="005911ED" w:rsidRDefault="00E53379" w:rsidP="00BA1744">
      <w:pPr>
        <w:tabs>
          <w:tab w:val="left" w:pos="567"/>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7</w:t>
      </w:r>
    </w:p>
    <w:p w:rsidR="007D6775" w:rsidRPr="005911ED" w:rsidRDefault="007D6775" w:rsidP="00BA1744">
      <w:pPr>
        <w:tabs>
          <w:tab w:val="left" w:pos="567"/>
        </w:tabs>
        <w:ind w:left="567" w:hanging="567"/>
        <w:jc w:val="center"/>
        <w:rPr>
          <w:rFonts w:ascii="Tahoma" w:hAnsi="Tahoma" w:cs="Tahoma"/>
          <w:b/>
        </w:rPr>
      </w:pPr>
      <w:r w:rsidRPr="005911ED">
        <w:rPr>
          <w:rFonts w:ascii="Tahoma" w:hAnsi="Tahoma" w:cs="Tahoma"/>
          <w:b/>
        </w:rPr>
        <w:t>PENGGUNAAN TANAH DAN BANGUNAN</w:t>
      </w:r>
    </w:p>
    <w:p w:rsidR="007D6775" w:rsidRPr="005911ED" w:rsidRDefault="007D6775" w:rsidP="00BA1744">
      <w:pPr>
        <w:tabs>
          <w:tab w:val="left" w:pos="567"/>
        </w:tabs>
        <w:ind w:left="567" w:hanging="567"/>
        <w:jc w:val="center"/>
        <w:rPr>
          <w:rFonts w:ascii="Tahoma" w:hAnsi="Tahoma" w:cs="Tahoma"/>
        </w:rPr>
      </w:pPr>
    </w:p>
    <w:p w:rsidR="007D6775" w:rsidRPr="005911ED" w:rsidRDefault="007D6775" w:rsidP="00BA1744">
      <w:pPr>
        <w:pStyle w:val="BodyTextIndent2"/>
        <w:numPr>
          <w:ilvl w:val="0"/>
          <w:numId w:val="13"/>
        </w:numPr>
        <w:tabs>
          <w:tab w:val="left" w:pos="993"/>
        </w:tabs>
        <w:rPr>
          <w:rFonts w:ascii="Tahoma" w:hAnsi="Tahoma" w:cs="Tahoma"/>
        </w:rPr>
      </w:pPr>
      <w:r w:rsidRPr="005911ED">
        <w:rPr>
          <w:rFonts w:ascii="Tahoma" w:hAnsi="Tahoma" w:cs="Tahoma"/>
        </w:rPr>
        <w:t xml:space="preserve">PEMBELI dilarang menggunakan TANAH DAN BANGUNAN sebagaimana dimaksud </w:t>
      </w:r>
      <w:r w:rsidR="00E53379" w:rsidRPr="005911ED">
        <w:rPr>
          <w:rFonts w:ascii="Tahoma" w:hAnsi="Tahoma" w:cs="Tahoma"/>
        </w:rPr>
        <w:t>Pasal</w:t>
      </w:r>
      <w:r w:rsidRPr="005911ED">
        <w:rPr>
          <w:rFonts w:ascii="Tahoma" w:hAnsi="Tahoma" w:cs="Tahoma"/>
        </w:rPr>
        <w:t xml:space="preserve"> 4 selain sebagai rumah tinggal.  Segala akibat yang timbul karena penggunaan yang tidak sesuai dengan tujuan peruntukannya tersebut menjadi tanggungan PEMBELI.</w:t>
      </w:r>
    </w:p>
    <w:p w:rsidR="007D6775" w:rsidRPr="005911ED" w:rsidRDefault="007D6775" w:rsidP="00BA1744">
      <w:pPr>
        <w:pStyle w:val="BodyTextIndent2"/>
        <w:tabs>
          <w:tab w:val="left" w:pos="993"/>
        </w:tabs>
        <w:ind w:left="0" w:firstLine="0"/>
        <w:rPr>
          <w:rFonts w:ascii="Tahoma" w:hAnsi="Tahoma" w:cs="Tahoma"/>
        </w:rPr>
      </w:pPr>
    </w:p>
    <w:p w:rsidR="007D6775" w:rsidRPr="005911ED" w:rsidRDefault="007D6775" w:rsidP="00BA1744">
      <w:pPr>
        <w:pStyle w:val="BodyTextIndent2"/>
        <w:numPr>
          <w:ilvl w:val="0"/>
          <w:numId w:val="13"/>
        </w:numPr>
        <w:tabs>
          <w:tab w:val="left" w:pos="993"/>
        </w:tabs>
        <w:rPr>
          <w:rFonts w:ascii="Tahoma" w:hAnsi="Tahoma" w:cs="Tahoma"/>
        </w:rPr>
      </w:pPr>
      <w:r w:rsidRPr="005911ED">
        <w:rPr>
          <w:rFonts w:ascii="Tahoma" w:hAnsi="Tahoma" w:cs="Tahoma"/>
        </w:rPr>
        <w:t>PEMBELI tidak diijinkan untuk mengubah batas dan ukuran TANAH yang telah ditetapkan oleh pihak JAYA, yang harus sesuai dengan transaksi pembelian yang telah dilakukan.</w:t>
      </w:r>
    </w:p>
    <w:p w:rsidR="007D6775" w:rsidRPr="005911ED" w:rsidRDefault="007D6775" w:rsidP="00BA1744">
      <w:pPr>
        <w:pStyle w:val="BodyTextIndent2"/>
        <w:tabs>
          <w:tab w:val="left" w:pos="993"/>
        </w:tabs>
        <w:ind w:left="0" w:firstLine="0"/>
        <w:rPr>
          <w:rFonts w:ascii="Tahoma" w:hAnsi="Tahoma" w:cs="Tahoma"/>
        </w:rPr>
      </w:pPr>
    </w:p>
    <w:p w:rsidR="007D6775" w:rsidRPr="005911ED" w:rsidRDefault="007D6775" w:rsidP="00BA1744">
      <w:pPr>
        <w:pStyle w:val="BodyTextIndent2"/>
        <w:numPr>
          <w:ilvl w:val="0"/>
          <w:numId w:val="13"/>
        </w:numPr>
        <w:tabs>
          <w:tab w:val="left" w:pos="993"/>
        </w:tabs>
        <w:rPr>
          <w:rFonts w:ascii="Tahoma" w:hAnsi="Tahoma" w:cs="Tahoma"/>
        </w:rPr>
      </w:pPr>
      <w:r w:rsidRPr="005911ED">
        <w:rPr>
          <w:rFonts w:ascii="Tahoma" w:hAnsi="Tahoma" w:cs="Tahoma"/>
        </w:rPr>
        <w:t xml:space="preserve">Sehubungan dengan penggunaan TANAH DAN BANGUNAN, PEMBELI terikat dan senantiasa harus mentaati Ketentuan Umum Lingkungan Perumahan, yang dikeluarkan oleh JAYA dan atau RT </w:t>
      </w:r>
      <w:r w:rsidR="00275903" w:rsidRPr="005911ED">
        <w:rPr>
          <w:rFonts w:ascii="Tahoma" w:hAnsi="Tahoma" w:cs="Tahoma"/>
        </w:rPr>
        <w:t>[</w:t>
      </w:r>
      <w:r w:rsidRPr="005911ED">
        <w:rPr>
          <w:rFonts w:ascii="Tahoma" w:hAnsi="Tahoma" w:cs="Tahoma"/>
        </w:rPr>
        <w:t>Rukun Tetangga</w:t>
      </w:r>
      <w:r w:rsidR="00275903" w:rsidRPr="005911ED">
        <w:rPr>
          <w:rFonts w:ascii="Tahoma" w:hAnsi="Tahoma" w:cs="Tahoma"/>
        </w:rPr>
        <w:t>]</w:t>
      </w:r>
      <w:r w:rsidRPr="005911ED">
        <w:rPr>
          <w:rFonts w:ascii="Tahoma" w:hAnsi="Tahoma" w:cs="Tahoma"/>
        </w:rPr>
        <w:t xml:space="preserve"> setempat antara lain, tetapi tidak terbatas pada:</w:t>
      </w:r>
    </w:p>
    <w:p w:rsidR="007D6775" w:rsidRPr="005911ED" w:rsidRDefault="007D6775" w:rsidP="00BA1744">
      <w:pPr>
        <w:tabs>
          <w:tab w:val="left" w:pos="567"/>
        </w:tabs>
        <w:jc w:val="both"/>
        <w:rPr>
          <w:rFonts w:ascii="Tahoma" w:hAnsi="Tahoma" w:cs="Tahoma"/>
        </w:rPr>
      </w:pPr>
    </w:p>
    <w:p w:rsidR="007D6775" w:rsidRPr="005911ED" w:rsidRDefault="002B5D48" w:rsidP="00BA1744">
      <w:pPr>
        <w:numPr>
          <w:ilvl w:val="1"/>
          <w:numId w:val="13"/>
        </w:numPr>
        <w:jc w:val="both"/>
        <w:rPr>
          <w:rFonts w:ascii="Tahoma" w:hAnsi="Tahoma" w:cs="Tahoma"/>
        </w:rPr>
      </w:pPr>
      <w:r w:rsidRPr="005911ED">
        <w:rPr>
          <w:rFonts w:ascii="Tahoma" w:hAnsi="Tahoma" w:cs="Tahoma"/>
        </w:rPr>
        <w:t>Peraturan tentang Re</w:t>
      </w:r>
      <w:r w:rsidR="007D6775" w:rsidRPr="005911ED">
        <w:rPr>
          <w:rFonts w:ascii="Tahoma" w:hAnsi="Tahoma" w:cs="Tahoma"/>
        </w:rPr>
        <w:t>tribusi/pembayaran air bersih.</w:t>
      </w:r>
    </w:p>
    <w:p w:rsidR="007D6775" w:rsidRPr="005911ED" w:rsidRDefault="007D6775" w:rsidP="00BA1744">
      <w:pPr>
        <w:numPr>
          <w:ilvl w:val="1"/>
          <w:numId w:val="13"/>
        </w:numPr>
        <w:jc w:val="both"/>
        <w:rPr>
          <w:rFonts w:ascii="Tahoma" w:hAnsi="Tahoma" w:cs="Tahoma"/>
        </w:rPr>
      </w:pPr>
      <w:r w:rsidRPr="005911ED">
        <w:rPr>
          <w:rFonts w:ascii="Tahoma" w:hAnsi="Tahoma" w:cs="Tahoma"/>
        </w:rPr>
        <w:t>Peraturan tentang Pemeliharaan dan Kebersihan Lingkungan.</w:t>
      </w:r>
    </w:p>
    <w:p w:rsidR="007D6775" w:rsidRPr="005911ED" w:rsidRDefault="007D6775" w:rsidP="00BA1744">
      <w:pPr>
        <w:numPr>
          <w:ilvl w:val="1"/>
          <w:numId w:val="13"/>
        </w:numPr>
        <w:jc w:val="both"/>
        <w:rPr>
          <w:rFonts w:ascii="Tahoma" w:hAnsi="Tahoma" w:cs="Tahoma"/>
        </w:rPr>
      </w:pPr>
      <w:r w:rsidRPr="005911ED">
        <w:rPr>
          <w:rFonts w:ascii="Tahoma" w:hAnsi="Tahoma" w:cs="Tahoma"/>
        </w:rPr>
        <w:t>Peraturan tentang Perbaikan dan Perubahan Bangunan.</w:t>
      </w:r>
    </w:p>
    <w:p w:rsidR="007D6775" w:rsidRPr="005911ED" w:rsidRDefault="007D6775" w:rsidP="00BA1744">
      <w:pPr>
        <w:tabs>
          <w:tab w:val="left" w:pos="567"/>
          <w:tab w:val="left" w:pos="1134"/>
        </w:tabs>
        <w:ind w:left="567" w:hanging="567"/>
        <w:jc w:val="center"/>
        <w:rPr>
          <w:rFonts w:ascii="Tahoma" w:hAnsi="Tahoma" w:cs="Tahoma"/>
          <w:b/>
        </w:rPr>
      </w:pPr>
    </w:p>
    <w:p w:rsidR="007D6775" w:rsidRPr="005911ED" w:rsidRDefault="00E53379" w:rsidP="00BA1744">
      <w:pPr>
        <w:tabs>
          <w:tab w:val="left" w:pos="567"/>
          <w:tab w:val="left" w:pos="1134"/>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8</w:t>
      </w:r>
    </w:p>
    <w:p w:rsidR="007D6775" w:rsidRPr="005911ED" w:rsidRDefault="007D6775" w:rsidP="00BA1744">
      <w:pPr>
        <w:tabs>
          <w:tab w:val="left" w:pos="567"/>
          <w:tab w:val="left" w:pos="1134"/>
        </w:tabs>
        <w:ind w:left="567" w:hanging="567"/>
        <w:jc w:val="center"/>
        <w:rPr>
          <w:rFonts w:ascii="Tahoma" w:hAnsi="Tahoma" w:cs="Tahoma"/>
          <w:b/>
        </w:rPr>
      </w:pPr>
      <w:r w:rsidRPr="005911ED">
        <w:rPr>
          <w:rFonts w:ascii="Tahoma" w:hAnsi="Tahoma" w:cs="Tahoma"/>
          <w:b/>
        </w:rPr>
        <w:t>PERUBAHAN BANGUNAN</w:t>
      </w:r>
    </w:p>
    <w:p w:rsidR="007D6775" w:rsidRPr="005911ED" w:rsidRDefault="007D6775" w:rsidP="00BA1744">
      <w:pPr>
        <w:tabs>
          <w:tab w:val="left" w:pos="567"/>
          <w:tab w:val="left" w:pos="1134"/>
        </w:tabs>
        <w:ind w:left="567" w:hanging="567"/>
        <w:jc w:val="center"/>
        <w:rPr>
          <w:rFonts w:ascii="Tahoma" w:hAnsi="Tahoma" w:cs="Tahoma"/>
        </w:rPr>
      </w:pPr>
    </w:p>
    <w:p w:rsidR="007D6775" w:rsidRPr="005911ED" w:rsidRDefault="007D6775" w:rsidP="00BA1744">
      <w:pPr>
        <w:numPr>
          <w:ilvl w:val="0"/>
          <w:numId w:val="6"/>
        </w:numPr>
        <w:ind w:left="426" w:hanging="426"/>
        <w:jc w:val="both"/>
        <w:rPr>
          <w:rFonts w:ascii="Tahoma" w:hAnsi="Tahoma" w:cs="Tahoma"/>
        </w:rPr>
      </w:pPr>
      <w:r w:rsidRPr="005911ED">
        <w:rPr>
          <w:rFonts w:ascii="Tahoma" w:hAnsi="Tahoma" w:cs="Tahoma"/>
        </w:rPr>
        <w:t>PARA PIHAK sepakat satu sama lain bahwa selama masa pendirian BANGUNAN, tanpa persetujuan dari JAYA, PEMBELI tidak diperkenankan untuk menghubungi dan memerintahkan para petugas JAYA di lapangan yang sifatnya melakukan pekerjaan tambah kurang atau perubahan atas BANGUNAN.</w:t>
      </w:r>
    </w:p>
    <w:p w:rsidR="00FE22D2" w:rsidRPr="005911ED" w:rsidRDefault="00FE22D2" w:rsidP="00BA1744">
      <w:pPr>
        <w:jc w:val="both"/>
        <w:rPr>
          <w:rFonts w:ascii="Tahoma" w:hAnsi="Tahoma" w:cs="Tahoma"/>
        </w:rPr>
      </w:pPr>
    </w:p>
    <w:p w:rsidR="007D6775" w:rsidRPr="005911ED" w:rsidRDefault="007D6775" w:rsidP="00BA1744">
      <w:pPr>
        <w:numPr>
          <w:ilvl w:val="0"/>
          <w:numId w:val="6"/>
        </w:numPr>
        <w:ind w:left="426" w:hanging="426"/>
        <w:jc w:val="both"/>
        <w:rPr>
          <w:rFonts w:ascii="Tahoma" w:hAnsi="Tahoma" w:cs="Tahoma"/>
        </w:rPr>
      </w:pPr>
      <w:r w:rsidRPr="005911ED">
        <w:rPr>
          <w:rFonts w:ascii="Tahoma" w:hAnsi="Tahoma" w:cs="Tahoma"/>
        </w:rPr>
        <w:t xml:space="preserve">Dalam hal PEMBELI melakukan hal-hal yang disebut pada ayat 1 di atas, maka segala biaya yang timbul karenanya dan segala hal yang terjadi akibat keterlambatan atas penyerahan TANAH DAN BANGUNAN dalam jangka waktu yang dimaksud pada </w:t>
      </w:r>
      <w:r w:rsidR="00E53379" w:rsidRPr="005911ED">
        <w:rPr>
          <w:rFonts w:ascii="Tahoma" w:hAnsi="Tahoma" w:cs="Tahoma"/>
        </w:rPr>
        <w:t>Pasal</w:t>
      </w:r>
      <w:r w:rsidRPr="005911ED">
        <w:rPr>
          <w:rFonts w:ascii="Tahoma" w:hAnsi="Tahoma" w:cs="Tahoma"/>
        </w:rPr>
        <w:t xml:space="preserve"> 4 dan </w:t>
      </w:r>
      <w:r w:rsidR="00E53379" w:rsidRPr="005911ED">
        <w:rPr>
          <w:rFonts w:ascii="Tahoma" w:hAnsi="Tahoma" w:cs="Tahoma"/>
        </w:rPr>
        <w:t>Pasal</w:t>
      </w:r>
      <w:r w:rsidRPr="005911ED">
        <w:rPr>
          <w:rFonts w:ascii="Tahoma" w:hAnsi="Tahoma" w:cs="Tahoma"/>
        </w:rPr>
        <w:t xml:space="preserve"> 5 di atas menjadi beban dan tanggung jawab PEMBELI, dan oleh karenanya PEMBELI membebaskan JAYA dari segala tuntutan yang timbul karenanya.</w:t>
      </w:r>
    </w:p>
    <w:p w:rsidR="007D6775" w:rsidRPr="005911ED" w:rsidRDefault="007D6775" w:rsidP="00BA1744">
      <w:pPr>
        <w:jc w:val="both"/>
        <w:rPr>
          <w:rFonts w:ascii="Tahoma" w:hAnsi="Tahoma" w:cs="Tahoma"/>
        </w:rPr>
      </w:pPr>
    </w:p>
    <w:p w:rsidR="007D6775" w:rsidRPr="005911ED" w:rsidRDefault="007D6775" w:rsidP="00BA1744">
      <w:pPr>
        <w:numPr>
          <w:ilvl w:val="0"/>
          <w:numId w:val="6"/>
        </w:numPr>
        <w:ind w:left="426" w:hanging="426"/>
        <w:jc w:val="both"/>
        <w:rPr>
          <w:rFonts w:ascii="Tahoma" w:hAnsi="Tahoma" w:cs="Tahoma"/>
        </w:rPr>
      </w:pPr>
      <w:r w:rsidRPr="005911ED">
        <w:rPr>
          <w:rFonts w:ascii="Tahoma" w:hAnsi="Tahoma" w:cs="Tahoma"/>
        </w:rPr>
        <w:t>Dalam hal PEMBELI bermaksud melakukan renovasi atas BANGUNAN, PEMBELI diwajibkan meminta persetujuan tertulis dari JAYA terlebih dahulu dan segala biaya yang timbul karenanya menjadi beban tanggung jawab PEMBELI.</w:t>
      </w:r>
    </w:p>
    <w:p w:rsidR="007D6775" w:rsidRPr="005911ED" w:rsidRDefault="007D6775" w:rsidP="00BA1744">
      <w:pPr>
        <w:jc w:val="both"/>
        <w:rPr>
          <w:rFonts w:ascii="Tahoma" w:hAnsi="Tahoma" w:cs="Tahoma"/>
        </w:rPr>
      </w:pPr>
    </w:p>
    <w:p w:rsidR="007D6775" w:rsidRPr="005911ED" w:rsidRDefault="007D6775" w:rsidP="00BA1744">
      <w:pPr>
        <w:numPr>
          <w:ilvl w:val="0"/>
          <w:numId w:val="6"/>
        </w:numPr>
        <w:ind w:left="426" w:hanging="426"/>
        <w:jc w:val="both"/>
        <w:rPr>
          <w:rFonts w:ascii="Tahoma" w:hAnsi="Tahoma" w:cs="Tahoma"/>
        </w:rPr>
      </w:pPr>
      <w:r w:rsidRPr="005911ED">
        <w:rPr>
          <w:rFonts w:ascii="Tahoma" w:hAnsi="Tahoma" w:cs="Tahoma"/>
        </w:rPr>
        <w:t xml:space="preserve">Untuk TANAH yang terletak di dalam seluruh Cluster di Perumahan </w:t>
      </w:r>
      <w:r w:rsidRPr="005911ED">
        <w:rPr>
          <w:rFonts w:ascii="Tahoma" w:hAnsi="Tahoma" w:cs="Tahoma"/>
          <w:bCs/>
        </w:rPr>
        <w:t>Bintaro Jaya</w:t>
      </w:r>
      <w:r w:rsidRPr="005911ED">
        <w:rPr>
          <w:rFonts w:ascii="Tahoma" w:hAnsi="Tahoma" w:cs="Tahoma"/>
          <w:b/>
          <w:bCs/>
        </w:rPr>
        <w:t xml:space="preserve"> </w:t>
      </w:r>
      <w:r w:rsidRPr="005911ED">
        <w:rPr>
          <w:rFonts w:ascii="Tahoma" w:hAnsi="Tahoma" w:cs="Tahoma"/>
        </w:rPr>
        <w:t>PEMBELI menyetujui serta mengikatkan dirinya pada ketentuan JAYA untuk tidak menggunakan pagar di atas TANAH tersebut guna menjaga keserasian dengan bangunan-bangunan yang ada di sekitarnya.</w:t>
      </w:r>
    </w:p>
    <w:p w:rsidR="007D6775" w:rsidRPr="005911ED" w:rsidRDefault="007D6775" w:rsidP="00BA1744">
      <w:pPr>
        <w:numPr>
          <w:ilvl w:val="12"/>
          <w:numId w:val="0"/>
        </w:numPr>
        <w:jc w:val="both"/>
        <w:rPr>
          <w:rFonts w:ascii="Tahoma" w:hAnsi="Tahoma" w:cs="Tahoma"/>
        </w:rPr>
      </w:pPr>
    </w:p>
    <w:p w:rsidR="0026670F" w:rsidRPr="005911ED" w:rsidRDefault="007D6775" w:rsidP="00BA1744">
      <w:pPr>
        <w:numPr>
          <w:ilvl w:val="0"/>
          <w:numId w:val="6"/>
        </w:numPr>
        <w:ind w:left="426" w:hanging="426"/>
        <w:jc w:val="both"/>
        <w:rPr>
          <w:rFonts w:ascii="Tahoma" w:hAnsi="Tahoma" w:cs="Tahoma"/>
        </w:rPr>
      </w:pPr>
      <w:r w:rsidRPr="005911ED">
        <w:rPr>
          <w:rFonts w:ascii="Tahoma" w:hAnsi="Tahoma" w:cs="Tahoma"/>
        </w:rPr>
        <w:t xml:space="preserve">Dalam hal PEMBELI melakukan hal-hal yang disebut pada ayat 1 dan ayat 3 di atas, maka pemeliharaan atas BANGUNAN yang menjadi kewajiban JAYA seperti yang dimaksud pada </w:t>
      </w:r>
      <w:r w:rsidR="00E53379" w:rsidRPr="005911ED">
        <w:rPr>
          <w:rFonts w:ascii="Tahoma" w:hAnsi="Tahoma" w:cs="Tahoma"/>
        </w:rPr>
        <w:t>Pasal</w:t>
      </w:r>
      <w:r w:rsidRPr="005911ED">
        <w:rPr>
          <w:rFonts w:ascii="Tahoma" w:hAnsi="Tahoma" w:cs="Tahoma"/>
        </w:rPr>
        <w:t xml:space="preserve"> 6 ayat 2 akan dibebaskan dan PEMBELI setuju dengan membebaskan JAYA dari kewajibannya untuk pemeliharaan atas BANGUNAN.</w:t>
      </w:r>
    </w:p>
    <w:p w:rsidR="0026670F" w:rsidRPr="005911ED" w:rsidRDefault="0026670F" w:rsidP="00BA1744">
      <w:pPr>
        <w:jc w:val="both"/>
        <w:rPr>
          <w:rFonts w:ascii="Tahoma" w:hAnsi="Tahoma" w:cs="Tahoma"/>
        </w:rPr>
      </w:pPr>
    </w:p>
    <w:p w:rsidR="007D6775" w:rsidRPr="005911ED" w:rsidRDefault="007D6775" w:rsidP="00BA1744">
      <w:pPr>
        <w:numPr>
          <w:ilvl w:val="0"/>
          <w:numId w:val="6"/>
        </w:numPr>
        <w:ind w:left="426" w:hanging="426"/>
        <w:jc w:val="both"/>
        <w:rPr>
          <w:rFonts w:ascii="Tahoma" w:hAnsi="Tahoma" w:cs="Tahoma"/>
        </w:rPr>
      </w:pPr>
      <w:r w:rsidRPr="005911ED">
        <w:rPr>
          <w:rFonts w:ascii="Tahoma" w:hAnsi="Tahoma" w:cs="Tahoma"/>
        </w:rPr>
        <w:lastRenderedPageBreak/>
        <w:t xml:space="preserve">Setiap pelanggaran atas ketentuan-ketentuan dalam </w:t>
      </w:r>
      <w:r w:rsidR="00E53379" w:rsidRPr="005911ED">
        <w:rPr>
          <w:rFonts w:ascii="Tahoma" w:hAnsi="Tahoma" w:cs="Tahoma"/>
        </w:rPr>
        <w:t>PERJANJIAN</w:t>
      </w:r>
      <w:r w:rsidRPr="005911ED">
        <w:rPr>
          <w:rFonts w:ascii="Tahoma" w:hAnsi="Tahoma" w:cs="Tahoma"/>
        </w:rPr>
        <w:t xml:space="preserve"> ini oleh PEMBELI akan dikenakan sanksi oleh JAYA termasuk tapi tidak terbatas pada pembongkaran BANGUNAN dengan beban biaya PEMBELI sepenuhnya dan atau dapat dibatalkannya </w:t>
      </w:r>
      <w:r w:rsidR="00E53379" w:rsidRPr="005911ED">
        <w:rPr>
          <w:rFonts w:ascii="Tahoma" w:hAnsi="Tahoma" w:cs="Tahoma"/>
        </w:rPr>
        <w:t>PERJANJIAN</w:t>
      </w:r>
      <w:r w:rsidR="00DA1733" w:rsidRPr="005911ED">
        <w:rPr>
          <w:rFonts w:ascii="Tahoma" w:hAnsi="Tahoma" w:cs="Tahoma"/>
        </w:rPr>
        <w:t xml:space="preserve"> ini oleh JAYA.</w:t>
      </w:r>
    </w:p>
    <w:p w:rsidR="007D6775" w:rsidRPr="005911ED" w:rsidRDefault="007D6775" w:rsidP="00BA1744">
      <w:pPr>
        <w:tabs>
          <w:tab w:val="left" w:pos="567"/>
          <w:tab w:val="left" w:pos="1134"/>
        </w:tabs>
        <w:ind w:left="360"/>
        <w:jc w:val="both"/>
        <w:rPr>
          <w:rFonts w:ascii="Tahoma" w:hAnsi="Tahoma" w:cs="Tahoma"/>
        </w:rPr>
      </w:pPr>
    </w:p>
    <w:p w:rsidR="007D6775" w:rsidRPr="005911ED" w:rsidRDefault="00E53379" w:rsidP="00BA1744">
      <w:pPr>
        <w:tabs>
          <w:tab w:val="left" w:pos="567"/>
          <w:tab w:val="left" w:pos="1134"/>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9</w:t>
      </w:r>
    </w:p>
    <w:p w:rsidR="007D6775" w:rsidRPr="005911ED" w:rsidRDefault="007D6775" w:rsidP="00BA1744">
      <w:pPr>
        <w:pStyle w:val="Heading3"/>
        <w:tabs>
          <w:tab w:val="left" w:pos="1134"/>
        </w:tabs>
        <w:rPr>
          <w:rFonts w:ascii="Tahoma" w:hAnsi="Tahoma" w:cs="Tahoma"/>
          <w:bCs/>
        </w:rPr>
      </w:pPr>
      <w:r w:rsidRPr="005911ED">
        <w:rPr>
          <w:rFonts w:ascii="Tahoma" w:hAnsi="Tahoma" w:cs="Tahoma"/>
          <w:bCs/>
        </w:rPr>
        <w:t xml:space="preserve">JAMINAN JAYA </w:t>
      </w:r>
    </w:p>
    <w:p w:rsidR="007D6775" w:rsidRPr="005911ED" w:rsidRDefault="007D6775" w:rsidP="00BA1744">
      <w:pPr>
        <w:tabs>
          <w:tab w:val="left" w:pos="567"/>
          <w:tab w:val="left" w:pos="1134"/>
        </w:tabs>
        <w:ind w:left="567" w:hanging="567"/>
        <w:jc w:val="both"/>
        <w:rPr>
          <w:rFonts w:ascii="Tahoma" w:hAnsi="Tahoma" w:cs="Tahoma"/>
        </w:rPr>
      </w:pPr>
    </w:p>
    <w:p w:rsidR="007D6775" w:rsidRPr="005911ED" w:rsidRDefault="007D6775" w:rsidP="00BA1744">
      <w:pPr>
        <w:tabs>
          <w:tab w:val="left" w:pos="426"/>
        </w:tabs>
        <w:ind w:left="1134" w:hanging="1134"/>
        <w:jc w:val="both"/>
        <w:rPr>
          <w:rFonts w:ascii="Tahoma" w:hAnsi="Tahoma" w:cs="Tahoma"/>
        </w:rPr>
      </w:pPr>
      <w:r w:rsidRPr="005911ED">
        <w:rPr>
          <w:rFonts w:ascii="Tahoma" w:hAnsi="Tahoma" w:cs="Tahoma"/>
        </w:rPr>
        <w:t xml:space="preserve">JAYA menjamin PEMBELI sepenuhnya bahwa obyek </w:t>
      </w:r>
      <w:r w:rsidR="00E53379" w:rsidRPr="005911ED">
        <w:rPr>
          <w:rFonts w:ascii="Tahoma" w:hAnsi="Tahoma" w:cs="Tahoma"/>
        </w:rPr>
        <w:t>PERJANJIAN</w:t>
      </w:r>
      <w:r w:rsidRPr="005911ED">
        <w:rPr>
          <w:rFonts w:ascii="Tahoma" w:hAnsi="Tahoma" w:cs="Tahoma"/>
        </w:rPr>
        <w:t xml:space="preserve"> ini:</w:t>
      </w:r>
    </w:p>
    <w:p w:rsidR="007D6775" w:rsidRPr="005911ED" w:rsidRDefault="007D6775" w:rsidP="00BA1744">
      <w:pPr>
        <w:tabs>
          <w:tab w:val="left" w:pos="567"/>
        </w:tabs>
        <w:ind w:left="1134" w:hanging="1134"/>
        <w:jc w:val="both"/>
        <w:rPr>
          <w:rFonts w:ascii="Tahoma" w:hAnsi="Tahoma" w:cs="Tahoma"/>
        </w:rPr>
      </w:pPr>
      <w:r w:rsidRPr="005911ED">
        <w:rPr>
          <w:rFonts w:ascii="Tahoma" w:hAnsi="Tahoma" w:cs="Tahoma"/>
        </w:rPr>
        <w:tab/>
      </w:r>
    </w:p>
    <w:p w:rsidR="007D6775" w:rsidRPr="005911ED" w:rsidRDefault="007D6775" w:rsidP="00BA1744">
      <w:pPr>
        <w:numPr>
          <w:ilvl w:val="1"/>
          <w:numId w:val="10"/>
        </w:numPr>
        <w:tabs>
          <w:tab w:val="left" w:pos="851"/>
        </w:tabs>
        <w:jc w:val="both"/>
        <w:rPr>
          <w:rFonts w:ascii="Tahoma" w:hAnsi="Tahoma" w:cs="Tahoma"/>
        </w:rPr>
      </w:pPr>
      <w:r w:rsidRPr="005911ED">
        <w:rPr>
          <w:rFonts w:ascii="Tahoma" w:hAnsi="Tahoma" w:cs="Tahoma"/>
        </w:rPr>
        <w:t>Adalah merupakan hak JAYA sepenuhnya dan tidak ada pihak lain yang ikut memiliki atau mempunyai hak yang lebih kuat.</w:t>
      </w:r>
    </w:p>
    <w:p w:rsidR="007D6775" w:rsidRPr="005911ED" w:rsidRDefault="007D6775" w:rsidP="00BA1744">
      <w:pPr>
        <w:numPr>
          <w:ilvl w:val="1"/>
          <w:numId w:val="10"/>
        </w:numPr>
        <w:tabs>
          <w:tab w:val="left" w:pos="851"/>
        </w:tabs>
        <w:jc w:val="both"/>
        <w:rPr>
          <w:rFonts w:ascii="Tahoma" w:hAnsi="Tahoma" w:cs="Tahoma"/>
        </w:rPr>
      </w:pPr>
      <w:r w:rsidRPr="005911ED">
        <w:rPr>
          <w:rFonts w:ascii="Tahoma" w:hAnsi="Tahoma" w:cs="Tahoma"/>
        </w:rPr>
        <w:t>Saat ini tidak dalam keadaan sengketa dan tidak disita oleh instansi yang berwenang.</w:t>
      </w:r>
    </w:p>
    <w:p w:rsidR="007D6775" w:rsidRPr="005911ED" w:rsidRDefault="007D6775" w:rsidP="00BA1744">
      <w:pPr>
        <w:numPr>
          <w:ilvl w:val="1"/>
          <w:numId w:val="10"/>
        </w:numPr>
        <w:tabs>
          <w:tab w:val="left" w:pos="851"/>
        </w:tabs>
        <w:jc w:val="both"/>
        <w:rPr>
          <w:rFonts w:ascii="Tahoma" w:hAnsi="Tahoma" w:cs="Tahoma"/>
        </w:rPr>
      </w:pPr>
      <w:r w:rsidRPr="005911ED">
        <w:rPr>
          <w:rFonts w:ascii="Tahoma" w:hAnsi="Tahoma" w:cs="Tahoma"/>
        </w:rPr>
        <w:t>Tidak terikat sebagai jaminan dalam bentuk apapun juga.</w:t>
      </w:r>
    </w:p>
    <w:p w:rsidR="007D6775" w:rsidRPr="005911ED" w:rsidRDefault="007D6775" w:rsidP="00BA1744">
      <w:pPr>
        <w:tabs>
          <w:tab w:val="left" w:pos="567"/>
        </w:tabs>
        <w:ind w:left="1134" w:hanging="1134"/>
        <w:jc w:val="both"/>
        <w:rPr>
          <w:rFonts w:ascii="Tahoma" w:hAnsi="Tahoma" w:cs="Tahoma"/>
        </w:rPr>
      </w:pPr>
    </w:p>
    <w:p w:rsidR="007D6775" w:rsidRPr="005911ED" w:rsidRDefault="00E53379" w:rsidP="00BA1744">
      <w:pPr>
        <w:tabs>
          <w:tab w:val="left" w:pos="567"/>
        </w:tabs>
        <w:ind w:left="1134" w:hanging="1134"/>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10</w:t>
      </w:r>
    </w:p>
    <w:p w:rsidR="007D6775" w:rsidRPr="005911ED" w:rsidRDefault="007D6775" w:rsidP="00BA1744">
      <w:pPr>
        <w:tabs>
          <w:tab w:val="left" w:pos="567"/>
        </w:tabs>
        <w:ind w:left="1134" w:hanging="1134"/>
        <w:jc w:val="center"/>
        <w:rPr>
          <w:rFonts w:ascii="Tahoma" w:hAnsi="Tahoma" w:cs="Tahoma"/>
          <w:b/>
        </w:rPr>
      </w:pPr>
      <w:r w:rsidRPr="005911ED">
        <w:rPr>
          <w:rFonts w:ascii="Tahoma" w:hAnsi="Tahoma" w:cs="Tahoma"/>
          <w:b/>
        </w:rPr>
        <w:t>PAJAK-PAJAK DAN BIAYA-BIAYA</w:t>
      </w:r>
    </w:p>
    <w:p w:rsidR="007D6775" w:rsidRPr="005911ED" w:rsidRDefault="007D6775" w:rsidP="00BA1744">
      <w:pPr>
        <w:tabs>
          <w:tab w:val="left" w:pos="567"/>
        </w:tabs>
        <w:ind w:left="1134" w:hanging="1134"/>
        <w:jc w:val="center"/>
        <w:rPr>
          <w:rFonts w:ascii="Tahoma" w:hAnsi="Tahoma" w:cs="Tahoma"/>
        </w:rPr>
      </w:pPr>
    </w:p>
    <w:p w:rsidR="009B7C3A" w:rsidRPr="005911ED" w:rsidRDefault="007D6775" w:rsidP="00BA1744">
      <w:pPr>
        <w:numPr>
          <w:ilvl w:val="0"/>
          <w:numId w:val="21"/>
        </w:numPr>
        <w:tabs>
          <w:tab w:val="left" w:pos="426"/>
        </w:tabs>
        <w:jc w:val="both"/>
        <w:rPr>
          <w:rFonts w:ascii="Tahoma" w:hAnsi="Tahoma" w:cs="Tahoma"/>
        </w:rPr>
      </w:pPr>
      <w:r w:rsidRPr="005911ED">
        <w:rPr>
          <w:rFonts w:ascii="Tahoma" w:hAnsi="Tahoma" w:cs="Tahoma"/>
        </w:rPr>
        <w:t xml:space="preserve">Terhitung sejak tanggal transaksi TANAH DAN BANGUNAN atau tanggal ditandatanganinya Surat Persetujuan Pembelian oleh PEMBELI, maka segala pajak, iuran, dan beban lain yang terhutang yang dipungut oleh instansi yang berwenang, antara lain Pajak Bumi dan Bangunan </w:t>
      </w:r>
      <w:r w:rsidR="00275903" w:rsidRPr="005911ED">
        <w:rPr>
          <w:rFonts w:ascii="Tahoma" w:hAnsi="Tahoma" w:cs="Tahoma"/>
        </w:rPr>
        <w:t>[</w:t>
      </w:r>
      <w:r w:rsidRPr="005911ED">
        <w:rPr>
          <w:rFonts w:ascii="Tahoma" w:hAnsi="Tahoma" w:cs="Tahoma"/>
        </w:rPr>
        <w:t>PBB</w:t>
      </w:r>
      <w:r w:rsidR="00275903" w:rsidRPr="005911ED">
        <w:rPr>
          <w:rFonts w:ascii="Tahoma" w:hAnsi="Tahoma" w:cs="Tahoma"/>
        </w:rPr>
        <w:t>]</w:t>
      </w:r>
      <w:r w:rsidRPr="005911ED">
        <w:rPr>
          <w:rFonts w:ascii="Tahoma" w:hAnsi="Tahoma" w:cs="Tahoma"/>
        </w:rPr>
        <w:t xml:space="preserve"> dan Pajak Pertambahan Nilai, seluruhnya menjadi beban dan </w:t>
      </w:r>
      <w:r w:rsidR="00E042D7" w:rsidRPr="005911ED">
        <w:rPr>
          <w:rFonts w:ascii="Tahoma" w:hAnsi="Tahoma" w:cs="Tahoma"/>
        </w:rPr>
        <w:t xml:space="preserve">tanggung jawab  </w:t>
      </w:r>
      <w:r w:rsidRPr="005911ED">
        <w:rPr>
          <w:rFonts w:ascii="Tahoma" w:hAnsi="Tahoma" w:cs="Tahoma"/>
        </w:rPr>
        <w:t>PEMBELI.</w:t>
      </w:r>
    </w:p>
    <w:p w:rsidR="009B7C3A" w:rsidRPr="005911ED" w:rsidRDefault="009B7C3A" w:rsidP="00BA1744">
      <w:pPr>
        <w:tabs>
          <w:tab w:val="left" w:pos="426"/>
        </w:tabs>
        <w:jc w:val="both"/>
        <w:rPr>
          <w:rFonts w:ascii="Tahoma" w:hAnsi="Tahoma" w:cs="Tahoma"/>
        </w:rPr>
      </w:pPr>
    </w:p>
    <w:p w:rsidR="007D6775" w:rsidRPr="005911ED" w:rsidRDefault="007D6775" w:rsidP="00BA1744">
      <w:pPr>
        <w:numPr>
          <w:ilvl w:val="0"/>
          <w:numId w:val="21"/>
        </w:numPr>
        <w:tabs>
          <w:tab w:val="left" w:pos="426"/>
        </w:tabs>
        <w:jc w:val="both"/>
        <w:rPr>
          <w:rFonts w:ascii="Tahoma" w:hAnsi="Tahoma" w:cs="Tahoma"/>
        </w:rPr>
      </w:pPr>
      <w:r w:rsidRPr="005911ED">
        <w:rPr>
          <w:rFonts w:ascii="Tahoma" w:hAnsi="Tahoma" w:cs="Tahoma"/>
        </w:rPr>
        <w:t xml:space="preserve">Jika karena suatu peraturan atau keadaan tertentu, suatu pajak, iuran atau biaya yang menjadi tanggungan PEMBELI menurut </w:t>
      </w:r>
      <w:r w:rsidR="00E53379" w:rsidRPr="005911ED">
        <w:rPr>
          <w:rFonts w:ascii="Tahoma" w:hAnsi="Tahoma" w:cs="Tahoma"/>
        </w:rPr>
        <w:t>PERJANJIAN</w:t>
      </w:r>
      <w:r w:rsidRPr="005911ED">
        <w:rPr>
          <w:rFonts w:ascii="Tahoma" w:hAnsi="Tahoma" w:cs="Tahoma"/>
        </w:rPr>
        <w:t xml:space="preserve"> ini harus dibayar oleh JAYA terlebih dahulu, maka PEMBELI berkewajiban untuk membayar kembali pembayaran tersebut sesuai tagihan yang diajukan oleh JAYA.</w:t>
      </w:r>
    </w:p>
    <w:p w:rsidR="007D6775" w:rsidRPr="005911ED" w:rsidRDefault="007D6775" w:rsidP="00BA1744">
      <w:pPr>
        <w:tabs>
          <w:tab w:val="left" w:pos="567"/>
        </w:tabs>
        <w:ind w:left="567" w:hanging="567"/>
        <w:jc w:val="center"/>
        <w:rPr>
          <w:rFonts w:ascii="Tahoma" w:hAnsi="Tahoma" w:cs="Tahoma"/>
        </w:rPr>
      </w:pPr>
    </w:p>
    <w:p w:rsidR="007D6775" w:rsidRPr="005911ED" w:rsidRDefault="00E53379" w:rsidP="00BA1744">
      <w:pPr>
        <w:tabs>
          <w:tab w:val="left" w:pos="567"/>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11</w:t>
      </w:r>
    </w:p>
    <w:p w:rsidR="007D6775" w:rsidRPr="005911ED" w:rsidRDefault="007D6775" w:rsidP="00BA1744">
      <w:pPr>
        <w:tabs>
          <w:tab w:val="left" w:pos="567"/>
        </w:tabs>
        <w:ind w:left="567" w:hanging="567"/>
        <w:jc w:val="center"/>
        <w:rPr>
          <w:rFonts w:ascii="Tahoma" w:hAnsi="Tahoma" w:cs="Tahoma"/>
          <w:b/>
        </w:rPr>
      </w:pPr>
      <w:r w:rsidRPr="005911ED">
        <w:rPr>
          <w:rFonts w:ascii="Tahoma" w:hAnsi="Tahoma" w:cs="Tahoma"/>
          <w:b/>
        </w:rPr>
        <w:t>PENGALIHAN/PENGOPERAN HAK</w:t>
      </w:r>
    </w:p>
    <w:p w:rsidR="009B7C3A" w:rsidRPr="005911ED" w:rsidRDefault="009B7C3A" w:rsidP="00BA1744">
      <w:pPr>
        <w:jc w:val="both"/>
        <w:rPr>
          <w:rFonts w:ascii="Tahoma" w:hAnsi="Tahoma" w:cs="Tahoma"/>
        </w:rPr>
      </w:pPr>
    </w:p>
    <w:p w:rsidR="009B7C3A" w:rsidRPr="005911ED" w:rsidRDefault="007D6775" w:rsidP="00BA1744">
      <w:pPr>
        <w:numPr>
          <w:ilvl w:val="0"/>
          <w:numId w:val="22"/>
        </w:numPr>
        <w:jc w:val="both"/>
        <w:rPr>
          <w:rFonts w:ascii="Tahoma" w:hAnsi="Tahoma" w:cs="Tahoma"/>
        </w:rPr>
      </w:pPr>
      <w:r w:rsidRPr="005911ED">
        <w:rPr>
          <w:rFonts w:ascii="Tahoma" w:hAnsi="Tahoma" w:cs="Tahoma"/>
        </w:rPr>
        <w:t xml:space="preserve">Selama belum ditandatangani Akta Jual Beli, maka PEMBELI dilarang memindahkan segala hak dan kewajibannya termasuk dan tidak terbatas untuk menyewakan, menjual, menghibahkan, atau memberikan sebagai jaminan dengan cara apapun kepada pihak manapun atas TANAH DAN BANGUNAN atau atas </w:t>
      </w:r>
      <w:r w:rsidR="00E53379" w:rsidRPr="005911ED">
        <w:rPr>
          <w:rFonts w:ascii="Tahoma" w:hAnsi="Tahoma" w:cs="Tahoma"/>
        </w:rPr>
        <w:t>PERJANJIAN</w:t>
      </w:r>
      <w:r w:rsidRPr="005911ED">
        <w:rPr>
          <w:rFonts w:ascii="Tahoma" w:hAnsi="Tahoma" w:cs="Tahoma"/>
        </w:rPr>
        <w:t xml:space="preserve"> ini kepada pihak lain.</w:t>
      </w:r>
    </w:p>
    <w:p w:rsidR="009B7C3A" w:rsidRPr="005911ED" w:rsidRDefault="009B7C3A" w:rsidP="00BA1744">
      <w:pPr>
        <w:jc w:val="both"/>
        <w:rPr>
          <w:rFonts w:ascii="Tahoma" w:hAnsi="Tahoma" w:cs="Tahoma"/>
        </w:rPr>
      </w:pPr>
    </w:p>
    <w:p w:rsidR="009B7C3A" w:rsidRPr="005911ED" w:rsidRDefault="007D6775" w:rsidP="00BA1744">
      <w:pPr>
        <w:numPr>
          <w:ilvl w:val="0"/>
          <w:numId w:val="22"/>
        </w:numPr>
        <w:jc w:val="both"/>
        <w:rPr>
          <w:rFonts w:ascii="Tahoma" w:hAnsi="Tahoma" w:cs="Tahoma"/>
        </w:rPr>
      </w:pPr>
      <w:r w:rsidRPr="005911ED">
        <w:rPr>
          <w:rFonts w:ascii="Tahoma" w:hAnsi="Tahoma" w:cs="Tahoma"/>
        </w:rPr>
        <w:t xml:space="preserve">Dalam hal PEMBELI bermaksud untuk mengalihkan segala hak dan kewajibannya berdasarkan </w:t>
      </w:r>
      <w:r w:rsidR="00E53379" w:rsidRPr="005911ED">
        <w:rPr>
          <w:rFonts w:ascii="Tahoma" w:hAnsi="Tahoma" w:cs="Tahoma"/>
        </w:rPr>
        <w:t>PERJANJIAN</w:t>
      </w:r>
      <w:r w:rsidRPr="005911ED">
        <w:rPr>
          <w:rFonts w:ascii="Tahoma" w:hAnsi="Tahoma" w:cs="Tahoma"/>
        </w:rPr>
        <w:t xml:space="preserve"> ini, maka PEMBELI sudah harus melakukan pelunasan atas harga TANAH DAN BANGUNAN dan PEMBELI wajib mengajukan permohonan dan pernyataan tertulis kepada JAYA perihal pengalihan hak dimaksud untuk mendapatkan persetujuan tertulis dari JAYA</w:t>
      </w:r>
      <w:r w:rsidR="009B7C3A" w:rsidRPr="005911ED">
        <w:rPr>
          <w:rFonts w:ascii="Tahoma" w:hAnsi="Tahoma" w:cs="Tahoma"/>
        </w:rPr>
        <w:t>.</w:t>
      </w:r>
    </w:p>
    <w:p w:rsidR="009B7C3A" w:rsidRPr="005911ED" w:rsidRDefault="009B7C3A" w:rsidP="00BA1744">
      <w:pPr>
        <w:jc w:val="both"/>
        <w:rPr>
          <w:rFonts w:ascii="Tahoma" w:hAnsi="Tahoma" w:cs="Tahoma"/>
        </w:rPr>
      </w:pPr>
    </w:p>
    <w:p w:rsidR="009B7C3A" w:rsidRPr="005911ED" w:rsidRDefault="007D6775" w:rsidP="00F1249A">
      <w:pPr>
        <w:numPr>
          <w:ilvl w:val="0"/>
          <w:numId w:val="22"/>
        </w:numPr>
        <w:jc w:val="both"/>
        <w:rPr>
          <w:rFonts w:ascii="Tahoma" w:hAnsi="Tahoma" w:cs="Tahoma"/>
        </w:rPr>
      </w:pPr>
      <w:r w:rsidRPr="005911ED">
        <w:rPr>
          <w:rFonts w:ascii="Tahoma" w:hAnsi="Tahoma" w:cs="Tahoma"/>
        </w:rPr>
        <w:t xml:space="preserve">Sehubungan dengan pengalihan segala hak dan kewajibannya berdasarkan </w:t>
      </w:r>
      <w:r w:rsidR="00E53379" w:rsidRPr="005911ED">
        <w:rPr>
          <w:rFonts w:ascii="Tahoma" w:hAnsi="Tahoma" w:cs="Tahoma"/>
        </w:rPr>
        <w:t>PERJANJIAN</w:t>
      </w:r>
      <w:r w:rsidRPr="005911ED">
        <w:rPr>
          <w:rFonts w:ascii="Tahoma" w:hAnsi="Tahoma" w:cs="Tahoma"/>
        </w:rPr>
        <w:t xml:space="preserve"> ini, maka PEMBELI menyetujui serta mengikatkan dirinya untuk membayar kepada JAYA biaya administrasi sebesar </w:t>
      </w:r>
      <w:r w:rsidR="00A45BFA" w:rsidRPr="005911ED">
        <w:rPr>
          <w:rFonts w:ascii="Tahoma" w:hAnsi="Tahoma" w:cs="Tahoma"/>
          <w:b/>
          <w:bCs/>
        </w:rPr>
        <w:t>{prosen_p_hak}</w:t>
      </w:r>
      <w:r w:rsidRPr="005911ED">
        <w:rPr>
          <w:rFonts w:ascii="Tahoma" w:hAnsi="Tahoma" w:cs="Tahoma"/>
        </w:rPr>
        <w:t xml:space="preserve"> </w:t>
      </w:r>
      <w:r w:rsidR="00F1249A" w:rsidRPr="0008490B">
        <w:rPr>
          <w:rFonts w:ascii="Tahoma" w:hAnsi="Tahoma" w:cs="Tahoma"/>
        </w:rPr>
        <w:t>[</w:t>
      </w:r>
      <w:r w:rsidR="002E43E3">
        <w:rPr>
          <w:rFonts w:ascii="Tahoma" w:hAnsi="Tahoma" w:cs="Tahoma"/>
          <w:b/>
        </w:rPr>
        <w:t xml:space="preserve"> </w:t>
      </w:r>
      <w:r w:rsidR="00F1249A" w:rsidRPr="00D97875">
        <w:rPr>
          <w:rFonts w:ascii="Tahoma" w:hAnsi="Tahoma" w:cs="Tahoma"/>
          <w:b/>
          <w:i/>
        </w:rPr>
        <w:t>{prosen_p_hak_terbilang}</w:t>
      </w:r>
      <w:r w:rsidR="00F1249A">
        <w:rPr>
          <w:rFonts w:ascii="Tahoma" w:hAnsi="Tahoma" w:cs="Tahoma"/>
        </w:rPr>
        <w:t xml:space="preserve"> </w:t>
      </w:r>
      <w:r w:rsidRPr="005911ED">
        <w:rPr>
          <w:rFonts w:ascii="Tahoma" w:hAnsi="Tahoma" w:cs="Tahoma"/>
        </w:rPr>
        <w:t>persen</w:t>
      </w:r>
      <w:r w:rsidR="00275903" w:rsidRPr="005911ED">
        <w:rPr>
          <w:rFonts w:ascii="Tahoma" w:hAnsi="Tahoma" w:cs="Tahoma"/>
        </w:rPr>
        <w:t>]</w:t>
      </w:r>
      <w:r w:rsidRPr="005911ED">
        <w:rPr>
          <w:rFonts w:ascii="Tahoma" w:hAnsi="Tahoma" w:cs="Tahoma"/>
        </w:rPr>
        <w:t xml:space="preserve">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9B7C3A" w:rsidRPr="005911ED" w:rsidRDefault="009B7C3A" w:rsidP="00BA1744">
      <w:pPr>
        <w:jc w:val="both"/>
        <w:rPr>
          <w:rFonts w:ascii="Tahoma" w:hAnsi="Tahoma" w:cs="Tahoma"/>
        </w:rPr>
      </w:pPr>
    </w:p>
    <w:p w:rsidR="009B7C3A" w:rsidRPr="005911ED" w:rsidRDefault="007D6775" w:rsidP="00BA1744">
      <w:pPr>
        <w:numPr>
          <w:ilvl w:val="0"/>
          <w:numId w:val="22"/>
        </w:numPr>
        <w:jc w:val="both"/>
        <w:rPr>
          <w:rFonts w:ascii="Tahoma" w:hAnsi="Tahoma" w:cs="Tahoma"/>
        </w:rPr>
      </w:pPr>
      <w:r w:rsidRPr="005911ED">
        <w:rPr>
          <w:rFonts w:ascii="Tahoma"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w:t>
      </w:r>
      <w:r w:rsidR="009B7C3A" w:rsidRPr="005911ED">
        <w:rPr>
          <w:rFonts w:ascii="Tahoma" w:hAnsi="Tahoma" w:cs="Tahoma"/>
        </w:rPr>
        <w:t>as TANAH DAN BANGUNAN tersebut.</w:t>
      </w:r>
    </w:p>
    <w:p w:rsidR="009B7C3A" w:rsidRPr="005911ED" w:rsidRDefault="009B7C3A" w:rsidP="00BA1744">
      <w:pPr>
        <w:jc w:val="both"/>
        <w:rPr>
          <w:rFonts w:ascii="Tahoma" w:hAnsi="Tahoma" w:cs="Tahoma"/>
        </w:rPr>
      </w:pPr>
    </w:p>
    <w:p w:rsidR="007D6775" w:rsidRPr="005911ED" w:rsidRDefault="009B7C3A" w:rsidP="00BA1744">
      <w:pPr>
        <w:numPr>
          <w:ilvl w:val="0"/>
          <w:numId w:val="22"/>
        </w:numPr>
        <w:jc w:val="both"/>
        <w:rPr>
          <w:rFonts w:ascii="Tahoma" w:hAnsi="Tahoma" w:cs="Tahoma"/>
        </w:rPr>
      </w:pPr>
      <w:r w:rsidRPr="005911ED">
        <w:rPr>
          <w:rFonts w:ascii="Tahoma" w:hAnsi="Tahoma" w:cs="Tahoma"/>
        </w:rPr>
        <w:br w:type="page"/>
      </w:r>
      <w:r w:rsidR="007D6775" w:rsidRPr="005911ED">
        <w:rPr>
          <w:rFonts w:ascii="Tahoma" w:hAnsi="Tahoma" w:cs="Tahoma"/>
        </w:rPr>
        <w:lastRenderedPageBreak/>
        <w:t xml:space="preserve">Dalam hal PEMBELI melakukan pengalihan TANAH DAN BANGUNAN atau </w:t>
      </w:r>
      <w:r w:rsidR="00E53379" w:rsidRPr="005911ED">
        <w:rPr>
          <w:rFonts w:ascii="Tahoma" w:hAnsi="Tahoma" w:cs="Tahoma"/>
        </w:rPr>
        <w:t>PERJANJIAN</w:t>
      </w:r>
      <w:r w:rsidR="007D6775" w:rsidRPr="005911ED">
        <w:rPr>
          <w:rFonts w:ascii="Tahoma" w:hAnsi="Tahoma" w:cs="Tahoma"/>
        </w:rPr>
        <w:t xml:space="preserve"> ini kepada pihak ketiga tanpa mendapat persetujuan tertulis dari JAYA atau dalam hal pelaksanaan pengalihan hak dan kewajiban tersebut telah mendapat persetujuan tertulis dari JAYA, akan tetapi PEMBELI tidak melaksanakan kewajiban pada ayat 3 dan atau ayat 4 </w:t>
      </w:r>
      <w:r w:rsidR="00E53379" w:rsidRPr="005911ED">
        <w:rPr>
          <w:rFonts w:ascii="Tahoma" w:hAnsi="Tahoma" w:cs="Tahoma"/>
        </w:rPr>
        <w:t>Pasal</w:t>
      </w:r>
      <w:r w:rsidR="007D6775" w:rsidRPr="005911ED">
        <w:rPr>
          <w:rFonts w:ascii="Tahoma" w:hAnsi="Tahoma" w:cs="Tahoma"/>
        </w:rPr>
        <w:t xml:space="preserve"> ini, maka PARA PIHAK sepakat satu sama lain:</w:t>
      </w:r>
    </w:p>
    <w:p w:rsidR="00823D91" w:rsidRPr="005911ED" w:rsidRDefault="00823D91" w:rsidP="00BA1744">
      <w:pPr>
        <w:jc w:val="both"/>
        <w:rPr>
          <w:rFonts w:ascii="Tahoma" w:hAnsi="Tahoma" w:cs="Tahoma"/>
        </w:rPr>
      </w:pPr>
    </w:p>
    <w:p w:rsidR="00823D91" w:rsidRPr="005911ED" w:rsidRDefault="00823D91" w:rsidP="00BA1744">
      <w:pPr>
        <w:numPr>
          <w:ilvl w:val="1"/>
          <w:numId w:val="22"/>
        </w:numPr>
        <w:tabs>
          <w:tab w:val="clear" w:pos="907"/>
          <w:tab w:val="num" w:pos="357"/>
        </w:tabs>
        <w:ind w:left="697"/>
        <w:jc w:val="both"/>
        <w:rPr>
          <w:rFonts w:ascii="Tahoma" w:hAnsi="Tahoma" w:cs="Tahoma"/>
        </w:rPr>
      </w:pPr>
      <w:r w:rsidRPr="005911ED">
        <w:rPr>
          <w:rFonts w:ascii="Tahoma" w:hAnsi="Tahoma" w:cs="Tahoma"/>
        </w:rPr>
        <w:t>JAYA dibebaskan dari kewajiban untuk melaksanakan jual beli di hadapan PPAT dengan pihak PEMBELI ataupun pihak ketiga yang mendapat hak daripadanya.</w:t>
      </w:r>
    </w:p>
    <w:p w:rsidR="00823D91" w:rsidRPr="005911ED" w:rsidRDefault="00823D91" w:rsidP="00BA1744">
      <w:pPr>
        <w:tabs>
          <w:tab w:val="left" w:pos="567"/>
        </w:tabs>
        <w:ind w:left="357"/>
        <w:jc w:val="both"/>
        <w:rPr>
          <w:rFonts w:ascii="Tahoma" w:hAnsi="Tahoma" w:cs="Tahoma"/>
        </w:rPr>
      </w:pPr>
    </w:p>
    <w:p w:rsidR="00823D91" w:rsidRPr="005911ED" w:rsidRDefault="00823D91" w:rsidP="00BA1744">
      <w:pPr>
        <w:numPr>
          <w:ilvl w:val="1"/>
          <w:numId w:val="22"/>
        </w:numPr>
        <w:tabs>
          <w:tab w:val="clear" w:pos="907"/>
          <w:tab w:val="num" w:pos="357"/>
        </w:tabs>
        <w:ind w:left="697"/>
        <w:jc w:val="both"/>
        <w:rPr>
          <w:rFonts w:ascii="Tahoma" w:hAnsi="Tahoma" w:cs="Tahoma"/>
        </w:rPr>
      </w:pPr>
      <w:r w:rsidRPr="005911ED">
        <w:rPr>
          <w:rFonts w:ascii="Tahoma" w:hAnsi="Tahoma" w:cs="Tahoma"/>
        </w:rPr>
        <w:t>Sebagai akibat dari ketentuan ayat 5.a. di atas, maka JAYA dibebaskan dari kewajiban untuk menyerahkan Sertifikat TANAH kepada PEMBELI atau Pihak Ketiga yang mendapat hak daripadanya.</w:t>
      </w:r>
    </w:p>
    <w:p w:rsidR="00823D91" w:rsidRPr="005911ED" w:rsidRDefault="00823D91" w:rsidP="00BA1744">
      <w:pPr>
        <w:tabs>
          <w:tab w:val="left" w:pos="567"/>
        </w:tabs>
        <w:jc w:val="both"/>
        <w:rPr>
          <w:rFonts w:ascii="Tahoma" w:hAnsi="Tahoma" w:cs="Tahoma"/>
          <w:bCs/>
        </w:rPr>
      </w:pPr>
    </w:p>
    <w:p w:rsidR="00823D91" w:rsidRPr="005911ED" w:rsidRDefault="00823D91" w:rsidP="00BA1744">
      <w:pPr>
        <w:numPr>
          <w:ilvl w:val="1"/>
          <w:numId w:val="22"/>
        </w:numPr>
        <w:tabs>
          <w:tab w:val="clear" w:pos="907"/>
          <w:tab w:val="num" w:pos="357"/>
        </w:tabs>
        <w:ind w:left="697"/>
        <w:jc w:val="both"/>
        <w:rPr>
          <w:rFonts w:ascii="Tahoma" w:hAnsi="Tahoma" w:cs="Tahoma"/>
        </w:rPr>
      </w:pPr>
      <w:r w:rsidRPr="005911ED">
        <w:rPr>
          <w:rFonts w:ascii="Tahoma" w:hAnsi="Tahoma" w:cs="Tahoma"/>
          <w:bCs/>
        </w:rPr>
        <w:t xml:space="preserve">JAYA berhak membatalkan secara sepihak PERJANJIAN ini. </w:t>
      </w:r>
    </w:p>
    <w:p w:rsidR="00823D91" w:rsidRPr="005911ED" w:rsidRDefault="00823D91" w:rsidP="00BA1744">
      <w:pPr>
        <w:jc w:val="both"/>
        <w:rPr>
          <w:rFonts w:ascii="Tahoma" w:hAnsi="Tahoma" w:cs="Tahoma"/>
        </w:rPr>
      </w:pPr>
    </w:p>
    <w:p w:rsidR="00823D91" w:rsidRPr="005911ED" w:rsidRDefault="00823D91" w:rsidP="00BA1744">
      <w:pPr>
        <w:numPr>
          <w:ilvl w:val="0"/>
          <w:numId w:val="22"/>
        </w:numPr>
        <w:jc w:val="both"/>
        <w:rPr>
          <w:rFonts w:ascii="Tahoma" w:hAnsi="Tahoma" w:cs="Tahoma"/>
        </w:rPr>
      </w:pPr>
      <w:r w:rsidRPr="005911ED">
        <w:rPr>
          <w:rFonts w:ascii="Tahoma"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823D91" w:rsidRPr="005911ED" w:rsidRDefault="00823D91" w:rsidP="00BA1744">
      <w:pPr>
        <w:jc w:val="both"/>
        <w:rPr>
          <w:rFonts w:ascii="Tahoma" w:hAnsi="Tahoma" w:cs="Tahoma"/>
        </w:rPr>
      </w:pPr>
    </w:p>
    <w:p w:rsidR="00823D91" w:rsidRPr="005911ED" w:rsidRDefault="007D6775" w:rsidP="00BA1744">
      <w:pPr>
        <w:numPr>
          <w:ilvl w:val="0"/>
          <w:numId w:val="22"/>
        </w:numPr>
        <w:jc w:val="both"/>
        <w:rPr>
          <w:rFonts w:ascii="Tahoma" w:hAnsi="Tahoma" w:cs="Tahoma"/>
        </w:rPr>
      </w:pPr>
      <w:r w:rsidRPr="005911ED">
        <w:rPr>
          <w:rFonts w:ascii="Tahoma" w:hAnsi="Tahoma" w:cs="Tahoma"/>
        </w:rPr>
        <w:t xml:space="preserve">Segala hal yang timbul sebagai akibat tidak dipenuhinya ketentuan-ketentuan pengalihan hak sebagaimana dimaksud </w:t>
      </w:r>
      <w:r w:rsidR="00E53379" w:rsidRPr="005911ED">
        <w:rPr>
          <w:rFonts w:ascii="Tahoma" w:hAnsi="Tahoma" w:cs="Tahoma"/>
        </w:rPr>
        <w:t>Pasal</w:t>
      </w:r>
      <w:r w:rsidRPr="005911ED">
        <w:rPr>
          <w:rFonts w:ascii="Tahoma" w:hAnsi="Tahoma" w:cs="Tahoma"/>
        </w:rPr>
        <w:t xml:space="preserve"> ini oleh PEMBELI merupakan beban dan tanggung jawab PEMBELI sepenuhnya dan JAYA dibebaskan dari segala tuntutan dan atau gugatan yang timbul karenanya.</w:t>
      </w:r>
    </w:p>
    <w:p w:rsidR="00823D91" w:rsidRPr="005911ED" w:rsidRDefault="00823D91" w:rsidP="00BA1744">
      <w:pPr>
        <w:jc w:val="both"/>
        <w:rPr>
          <w:rFonts w:ascii="Tahoma" w:hAnsi="Tahoma" w:cs="Tahoma"/>
        </w:rPr>
      </w:pPr>
    </w:p>
    <w:p w:rsidR="007D6775" w:rsidRPr="005911ED" w:rsidRDefault="007D6775" w:rsidP="00BA1744">
      <w:pPr>
        <w:numPr>
          <w:ilvl w:val="0"/>
          <w:numId w:val="22"/>
        </w:numPr>
        <w:jc w:val="both"/>
        <w:rPr>
          <w:rFonts w:ascii="Tahoma" w:hAnsi="Tahoma" w:cs="Tahoma"/>
        </w:rPr>
      </w:pPr>
      <w:r w:rsidRPr="005911ED">
        <w:rPr>
          <w:rFonts w:ascii="Tahoma" w:hAnsi="Tahoma" w:cs="Tahoma"/>
        </w:rPr>
        <w:t xml:space="preserve">Terhitung sejak hari dan tanggal </w:t>
      </w:r>
      <w:r w:rsidR="00E53379" w:rsidRPr="005911ED">
        <w:rPr>
          <w:rFonts w:ascii="Tahoma" w:hAnsi="Tahoma" w:cs="Tahoma"/>
        </w:rPr>
        <w:t>PERJANJIAN</w:t>
      </w:r>
      <w:r w:rsidRPr="005911ED">
        <w:rPr>
          <w:rFonts w:ascii="Tahoma" w:hAnsi="Tahoma" w:cs="Tahoma"/>
        </w:rPr>
        <w:t xml:space="preserve"> ini JAYA tidak dibenarkan untuk menjual atau untuk mengalihkan dalam bentuk apapun juga TANAH DAN BANGUNAN yang menjadi obyek jual beli berdasarkan </w:t>
      </w:r>
      <w:r w:rsidR="00E53379" w:rsidRPr="005911ED">
        <w:rPr>
          <w:rFonts w:ascii="Tahoma" w:hAnsi="Tahoma" w:cs="Tahoma"/>
        </w:rPr>
        <w:t>PERJANJIAN</w:t>
      </w:r>
      <w:r w:rsidRPr="005911ED">
        <w:rPr>
          <w:rFonts w:ascii="Tahoma" w:hAnsi="Tahoma" w:cs="Tahoma"/>
        </w:rPr>
        <w:t xml:space="preserve"> ini kepada pihak ketiga lainnya dan setiap tindakan atau perbuatan semacam ini adalah tidak sah dan menjadi batal demi hukum.</w:t>
      </w:r>
    </w:p>
    <w:p w:rsidR="007D6775" w:rsidRPr="005911ED" w:rsidRDefault="007D6775" w:rsidP="00BA1744">
      <w:pPr>
        <w:tabs>
          <w:tab w:val="left" w:pos="567"/>
        </w:tabs>
        <w:ind w:left="567" w:hanging="567"/>
        <w:jc w:val="center"/>
        <w:rPr>
          <w:rFonts w:ascii="Tahoma" w:hAnsi="Tahoma" w:cs="Tahoma"/>
          <w:b/>
        </w:rPr>
      </w:pPr>
    </w:p>
    <w:p w:rsidR="007D6775" w:rsidRPr="005911ED" w:rsidRDefault="00E53379" w:rsidP="00BA1744">
      <w:pPr>
        <w:tabs>
          <w:tab w:val="left" w:pos="567"/>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12</w:t>
      </w:r>
    </w:p>
    <w:p w:rsidR="007D6775" w:rsidRPr="005911ED" w:rsidRDefault="007D6775" w:rsidP="00BA1744">
      <w:pPr>
        <w:tabs>
          <w:tab w:val="left" w:pos="567"/>
          <w:tab w:val="left" w:pos="993"/>
        </w:tabs>
        <w:jc w:val="center"/>
        <w:rPr>
          <w:rFonts w:ascii="Tahoma" w:hAnsi="Tahoma" w:cs="Tahoma"/>
          <w:b/>
        </w:rPr>
      </w:pPr>
      <w:r w:rsidRPr="005911ED">
        <w:rPr>
          <w:rFonts w:ascii="Tahoma" w:hAnsi="Tahoma" w:cs="Tahoma"/>
          <w:b/>
        </w:rPr>
        <w:t>AKTA JUAL BELI</w:t>
      </w:r>
    </w:p>
    <w:p w:rsidR="007D6775" w:rsidRPr="005911ED" w:rsidRDefault="007D6775" w:rsidP="00BA1744">
      <w:pPr>
        <w:tabs>
          <w:tab w:val="left" w:pos="567"/>
          <w:tab w:val="left" w:pos="993"/>
        </w:tabs>
        <w:jc w:val="both"/>
        <w:rPr>
          <w:rFonts w:ascii="Tahoma" w:hAnsi="Tahoma" w:cs="Tahoma"/>
        </w:rPr>
      </w:pPr>
    </w:p>
    <w:p w:rsidR="007D6775" w:rsidRPr="005911ED" w:rsidRDefault="007D6775" w:rsidP="00BA1744">
      <w:pPr>
        <w:numPr>
          <w:ilvl w:val="0"/>
          <w:numId w:val="23"/>
        </w:numPr>
        <w:tabs>
          <w:tab w:val="left" w:pos="567"/>
          <w:tab w:val="left" w:pos="993"/>
        </w:tabs>
        <w:jc w:val="both"/>
        <w:rPr>
          <w:rFonts w:ascii="Tahoma" w:hAnsi="Tahoma" w:cs="Tahoma"/>
        </w:rPr>
      </w:pPr>
      <w:r w:rsidRPr="005911ED">
        <w:rPr>
          <w:rFonts w:ascii="Tahoma" w:hAnsi="Tahoma" w:cs="Tahoma"/>
        </w:rPr>
        <w:t xml:space="preserve">PARA PIHAK sepakat satu sama lain bahwa PARA PIHAK akan melangsungkan dan menandatangani Akta Jual Beli atas TANAH DAN BANGUNAN di hadapan Pejabat Pembuat Akta Tanah </w:t>
      </w:r>
      <w:r w:rsidR="00275903" w:rsidRPr="005911ED">
        <w:rPr>
          <w:rFonts w:ascii="Tahoma" w:hAnsi="Tahoma" w:cs="Tahoma"/>
        </w:rPr>
        <w:t>[</w:t>
      </w:r>
      <w:r w:rsidRPr="005911ED">
        <w:rPr>
          <w:rFonts w:ascii="Tahoma" w:hAnsi="Tahoma" w:cs="Tahoma"/>
        </w:rPr>
        <w:t>PPAT</w:t>
      </w:r>
      <w:r w:rsidR="00275903" w:rsidRPr="005911ED">
        <w:rPr>
          <w:rFonts w:ascii="Tahoma" w:hAnsi="Tahoma" w:cs="Tahoma"/>
        </w:rPr>
        <w:t>]</w:t>
      </w:r>
      <w:r w:rsidRPr="005911ED">
        <w:rPr>
          <w:rFonts w:ascii="Tahoma" w:hAnsi="Tahoma" w:cs="Tahoma"/>
        </w:rPr>
        <w:t xml:space="preserve"> dalam hal telah dipenuhi aspek-aspek sebagai berikut:</w:t>
      </w:r>
    </w:p>
    <w:p w:rsidR="00202DAE" w:rsidRPr="005911ED" w:rsidRDefault="00202DAE" w:rsidP="00BA1744">
      <w:pPr>
        <w:tabs>
          <w:tab w:val="left" w:pos="567"/>
          <w:tab w:val="left" w:pos="993"/>
        </w:tabs>
        <w:jc w:val="both"/>
        <w:rPr>
          <w:rFonts w:ascii="Tahoma" w:hAnsi="Tahoma" w:cs="Tahoma"/>
        </w:rPr>
      </w:pPr>
    </w:p>
    <w:p w:rsidR="00202DAE" w:rsidRPr="005911ED" w:rsidRDefault="00202DAE" w:rsidP="00BA1744">
      <w:pPr>
        <w:numPr>
          <w:ilvl w:val="0"/>
          <w:numId w:val="24"/>
        </w:numPr>
        <w:jc w:val="both"/>
        <w:rPr>
          <w:rFonts w:ascii="Tahoma" w:hAnsi="Tahoma" w:cs="Tahoma"/>
        </w:rPr>
      </w:pPr>
      <w:r w:rsidRPr="005911ED">
        <w:rPr>
          <w:rFonts w:ascii="Tahoma" w:hAnsi="Tahoma" w:cs="Tahoma"/>
        </w:rPr>
        <w:t>PEMBELI melunasi kewajibannya untuk membayar harga TANAH DAN BANGUNAN seperti yang dimaksud pada Pasal 2 diatas berikut PPN, pajak, dan biaya lain serta denda-denda [jika ada].</w:t>
      </w:r>
    </w:p>
    <w:p w:rsidR="00202DAE" w:rsidRPr="005911ED" w:rsidRDefault="00202DAE" w:rsidP="00BA1744">
      <w:pPr>
        <w:numPr>
          <w:ilvl w:val="0"/>
          <w:numId w:val="24"/>
        </w:numPr>
        <w:jc w:val="both"/>
        <w:rPr>
          <w:rFonts w:ascii="Tahoma" w:hAnsi="Tahoma" w:cs="Tahoma"/>
        </w:rPr>
      </w:pPr>
      <w:r w:rsidRPr="005911ED">
        <w:rPr>
          <w:rFonts w:ascii="Tahoma" w:hAnsi="Tahoma" w:cs="Tahoma"/>
        </w:rPr>
        <w:t>Sertifikat Induk HGB atas TANAH telah diperoleh dan tercatat atas nama JAYA.</w:t>
      </w:r>
    </w:p>
    <w:p w:rsidR="00202DAE" w:rsidRPr="005911ED" w:rsidRDefault="00202DAE" w:rsidP="00BA1744">
      <w:pPr>
        <w:tabs>
          <w:tab w:val="left" w:pos="567"/>
          <w:tab w:val="left" w:pos="993"/>
        </w:tabs>
        <w:jc w:val="both"/>
        <w:rPr>
          <w:rFonts w:ascii="Tahoma" w:hAnsi="Tahoma" w:cs="Tahoma"/>
        </w:rPr>
      </w:pPr>
    </w:p>
    <w:p w:rsidR="00C15E39" w:rsidRPr="005911ED" w:rsidRDefault="00202DAE" w:rsidP="00BA1744">
      <w:pPr>
        <w:numPr>
          <w:ilvl w:val="0"/>
          <w:numId w:val="23"/>
        </w:numPr>
        <w:tabs>
          <w:tab w:val="left" w:pos="567"/>
          <w:tab w:val="left" w:pos="993"/>
        </w:tabs>
        <w:jc w:val="both"/>
        <w:rPr>
          <w:rFonts w:ascii="Tahoma" w:hAnsi="Tahoma" w:cs="Tahoma"/>
        </w:rPr>
      </w:pPr>
      <w:r w:rsidRPr="005911ED">
        <w:rPr>
          <w:rFonts w:ascii="Tahoma" w:hAnsi="Tahoma" w:cs="Tahoma"/>
        </w:rPr>
        <w:t xml:space="preserve">Pada saat melangsungkan </w:t>
      </w:r>
      <w:r w:rsidR="00C15E39" w:rsidRPr="005911ED">
        <w:rPr>
          <w:rFonts w:ascii="Tahoma" w:hAnsi="Tahoma" w:cs="Tahoma"/>
        </w:rPr>
        <w:t>Jual beli TANAH DAN BANGUNAN di</w:t>
      </w:r>
      <w:r w:rsidRPr="005911ED">
        <w:rPr>
          <w:rFonts w:ascii="Tahoma" w:hAnsi="Tahoma" w:cs="Tahoma"/>
        </w:rPr>
        <w:t>hadapan PPAT dan/atau pada waktu melangsungkan pengikatan, PEMBELI wajib membawa dan menyerahkan kepada JAYA asli surat-surat berikut kuitansi-kuitansi mengenai pembayaran lain yang telah dikeluarkan oleh JAYA.</w:t>
      </w:r>
    </w:p>
    <w:p w:rsidR="00C15E39" w:rsidRPr="005911ED" w:rsidRDefault="00C15E39" w:rsidP="00BA1744">
      <w:pPr>
        <w:tabs>
          <w:tab w:val="left" w:pos="567"/>
          <w:tab w:val="left" w:pos="993"/>
        </w:tabs>
        <w:jc w:val="both"/>
        <w:rPr>
          <w:rFonts w:ascii="Tahoma" w:hAnsi="Tahoma" w:cs="Tahoma"/>
        </w:rPr>
      </w:pPr>
    </w:p>
    <w:p w:rsidR="007D6775" w:rsidRPr="005911ED" w:rsidRDefault="007D6775" w:rsidP="00BA1744">
      <w:pPr>
        <w:numPr>
          <w:ilvl w:val="0"/>
          <w:numId w:val="2"/>
        </w:numPr>
        <w:tabs>
          <w:tab w:val="left" w:pos="567"/>
        </w:tabs>
        <w:jc w:val="both"/>
        <w:rPr>
          <w:rFonts w:ascii="Tahoma" w:hAnsi="Tahoma" w:cs="Tahoma"/>
        </w:rPr>
      </w:pPr>
      <w:r w:rsidRPr="005911ED">
        <w:rPr>
          <w:rFonts w:ascii="Tahoma" w:hAnsi="Tahoma" w:cs="Tahoma"/>
        </w:rPr>
        <w:t xml:space="preserve">PARA PIHAK sepakat satu sama lain bahwa biaya/honorarium PPAT yang timbul dalam pelaksanaan Akta Jual Beli, Biaya Balik Nama sertifikat dan biaya-biaya lainnya </w:t>
      </w:r>
      <w:r w:rsidR="00275903" w:rsidRPr="005911ED">
        <w:rPr>
          <w:rFonts w:ascii="Tahoma" w:hAnsi="Tahoma" w:cs="Tahoma"/>
        </w:rPr>
        <w:t>[</w:t>
      </w:r>
      <w:r w:rsidRPr="005911ED">
        <w:rPr>
          <w:rFonts w:ascii="Tahoma" w:hAnsi="Tahoma" w:cs="Tahoma"/>
        </w:rPr>
        <w:t>jika ada</w:t>
      </w:r>
      <w:r w:rsidR="00275903" w:rsidRPr="005911ED">
        <w:rPr>
          <w:rFonts w:ascii="Tahoma" w:hAnsi="Tahoma" w:cs="Tahoma"/>
        </w:rPr>
        <w:t>]</w:t>
      </w:r>
      <w:r w:rsidRPr="005911ED">
        <w:rPr>
          <w:rFonts w:ascii="Tahoma" w:hAnsi="Tahoma" w:cs="Tahoma"/>
        </w:rPr>
        <w:t xml:space="preserve"> sehubungan dengan proses Akta Jual Beli dan Balik Nama Sertifikat adalah menjadi beban dan tanggung jawab PEMBELI dan dibayarkan kepada JAYA selambat-lambatnya 30 </w:t>
      </w:r>
      <w:r w:rsidR="00275903" w:rsidRPr="005911ED">
        <w:rPr>
          <w:rFonts w:ascii="Tahoma" w:hAnsi="Tahoma" w:cs="Tahoma"/>
        </w:rPr>
        <w:t>[</w:t>
      </w:r>
      <w:r w:rsidRPr="005911ED">
        <w:rPr>
          <w:rFonts w:ascii="Tahoma" w:hAnsi="Tahoma" w:cs="Tahoma"/>
        </w:rPr>
        <w:t>tiga puluh</w:t>
      </w:r>
      <w:r w:rsidR="00275903" w:rsidRPr="005911ED">
        <w:rPr>
          <w:rFonts w:ascii="Tahoma" w:hAnsi="Tahoma" w:cs="Tahoma"/>
        </w:rPr>
        <w:t>]</w:t>
      </w:r>
      <w:r w:rsidRPr="005911ED">
        <w:rPr>
          <w:rFonts w:ascii="Tahoma" w:hAnsi="Tahoma" w:cs="Tahoma"/>
        </w:rPr>
        <w:t xml:space="preserve"> hari sebelum dilaksanakan tandatangan Akte Jual Beli.</w:t>
      </w:r>
    </w:p>
    <w:p w:rsidR="007D6775" w:rsidRPr="005911ED" w:rsidRDefault="007D6775" w:rsidP="00BA1744">
      <w:pPr>
        <w:tabs>
          <w:tab w:val="left" w:pos="993"/>
        </w:tabs>
        <w:jc w:val="both"/>
        <w:rPr>
          <w:rFonts w:ascii="Tahoma" w:hAnsi="Tahoma" w:cs="Tahoma"/>
        </w:rPr>
      </w:pPr>
    </w:p>
    <w:p w:rsidR="007D6775" w:rsidRPr="005911ED" w:rsidRDefault="008B2600" w:rsidP="00BA1744">
      <w:pPr>
        <w:tabs>
          <w:tab w:val="left" w:pos="567"/>
        </w:tabs>
        <w:ind w:left="993" w:hanging="993"/>
        <w:jc w:val="both"/>
        <w:rPr>
          <w:rFonts w:ascii="Tahoma" w:hAnsi="Tahoma" w:cs="Tahoma"/>
        </w:rPr>
      </w:pPr>
      <w:r w:rsidRPr="005911ED">
        <w:rPr>
          <w:rFonts w:ascii="Tahoma" w:hAnsi="Tahoma" w:cs="Tahoma"/>
        </w:rPr>
        <w:br w:type="page"/>
      </w:r>
      <w:r w:rsidR="007D6775" w:rsidRPr="005911ED">
        <w:rPr>
          <w:rFonts w:ascii="Tahoma" w:hAnsi="Tahoma" w:cs="Tahoma"/>
        </w:rPr>
        <w:lastRenderedPageBreak/>
        <w:tab/>
        <w:t xml:space="preserve">b.   PARA PIHAK sepakat satu sama lain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w:t>
      </w:r>
      <w:r w:rsidR="00275903" w:rsidRPr="005911ED">
        <w:rPr>
          <w:rFonts w:ascii="Tahoma" w:hAnsi="Tahoma" w:cs="Tahoma"/>
        </w:rPr>
        <w:t>[</w:t>
      </w:r>
      <w:r w:rsidR="007D6775" w:rsidRPr="005911ED">
        <w:rPr>
          <w:rFonts w:ascii="Tahoma" w:hAnsi="Tahoma" w:cs="Tahoma"/>
        </w:rPr>
        <w:t>tiga puluh</w:t>
      </w:r>
      <w:r w:rsidR="00275903" w:rsidRPr="005911ED">
        <w:rPr>
          <w:rFonts w:ascii="Tahoma" w:hAnsi="Tahoma" w:cs="Tahoma"/>
        </w:rPr>
        <w:t>]</w:t>
      </w:r>
      <w:r w:rsidR="007D6775" w:rsidRPr="005911ED">
        <w:rPr>
          <w:rFonts w:ascii="Tahoma" w:hAnsi="Tahoma" w:cs="Tahoma"/>
        </w:rPr>
        <w:t xml:space="preserve"> hari sebelum dilakukan tandatangan Akte Jual Beli. </w:t>
      </w:r>
    </w:p>
    <w:p w:rsidR="007D6775" w:rsidRPr="005911ED" w:rsidRDefault="007D6775" w:rsidP="00BA1744">
      <w:pPr>
        <w:numPr>
          <w:ilvl w:val="12"/>
          <w:numId w:val="0"/>
        </w:numPr>
        <w:tabs>
          <w:tab w:val="left" w:pos="567"/>
          <w:tab w:val="left" w:pos="993"/>
        </w:tabs>
        <w:ind w:left="907" w:hanging="907"/>
        <w:jc w:val="both"/>
        <w:rPr>
          <w:rFonts w:ascii="Tahoma" w:hAnsi="Tahoma" w:cs="Tahoma"/>
        </w:rPr>
      </w:pPr>
    </w:p>
    <w:p w:rsidR="007D6775" w:rsidRPr="005911ED" w:rsidRDefault="007D6775" w:rsidP="00BA1744">
      <w:pPr>
        <w:tabs>
          <w:tab w:val="left" w:pos="993"/>
        </w:tabs>
        <w:ind w:left="993" w:hanging="502"/>
        <w:jc w:val="both"/>
        <w:rPr>
          <w:rFonts w:ascii="Tahoma" w:hAnsi="Tahoma" w:cs="Tahoma"/>
        </w:rPr>
      </w:pPr>
      <w:r w:rsidRPr="005911ED">
        <w:rPr>
          <w:rFonts w:ascii="Tahoma" w:hAnsi="Tahoma" w:cs="Tahoma"/>
        </w:rPr>
        <w:t>c.</w:t>
      </w:r>
      <w:r w:rsidRPr="005911ED">
        <w:rPr>
          <w:rFonts w:ascii="Tahoma" w:hAnsi="Tahoma" w:cs="Tahoma"/>
        </w:rPr>
        <w:tab/>
        <w:t xml:space="preserve">Apabila di kemudian hari terjadi perubahan terhadap peraturan yang berkaitan dengan proses pembuatan Akta Jual Beli sampai dengan Balik Nama Sertifikat ke atas nama PEMBELI seperti termaksud dalam ayat 3.a. </w:t>
      </w:r>
      <w:r w:rsidR="00E53379" w:rsidRPr="005911ED">
        <w:rPr>
          <w:rFonts w:ascii="Tahoma" w:hAnsi="Tahoma" w:cs="Tahoma"/>
        </w:rPr>
        <w:t>Pasal</w:t>
      </w:r>
      <w:r w:rsidRPr="005911ED">
        <w:rPr>
          <w:rFonts w:ascii="Tahoma" w:hAnsi="Tahoma" w:cs="Tahoma"/>
        </w:rPr>
        <w:t xml:space="preserve"> ini menimbulkan biaya-biaya yang harus dibayar oleh JAYA terlebih dahulu, maka PEMBELI terikat dan berkewajiban untuk membayar kembali kekurangan biaya-biaya yang menurut peraturan menjadi kewajiban PEMBELI tersebut sesuai dengan tagihan yang diajukan oleh JAYA.</w:t>
      </w:r>
    </w:p>
    <w:p w:rsidR="007D6775" w:rsidRPr="005911ED" w:rsidRDefault="007D6775" w:rsidP="00BA1744">
      <w:pPr>
        <w:tabs>
          <w:tab w:val="left" w:pos="567"/>
          <w:tab w:val="left" w:pos="993"/>
        </w:tabs>
        <w:ind w:left="851" w:hanging="851"/>
        <w:jc w:val="both"/>
        <w:rPr>
          <w:rFonts w:ascii="Tahoma" w:hAnsi="Tahoma" w:cs="Tahoma"/>
          <w:b/>
        </w:rPr>
      </w:pPr>
    </w:p>
    <w:p w:rsidR="007D6775" w:rsidRPr="005911ED" w:rsidRDefault="007D6775" w:rsidP="00BA1744">
      <w:pPr>
        <w:numPr>
          <w:ilvl w:val="0"/>
          <w:numId w:val="25"/>
        </w:numPr>
        <w:tabs>
          <w:tab w:val="left" w:pos="567"/>
        </w:tabs>
        <w:jc w:val="both"/>
        <w:rPr>
          <w:rFonts w:ascii="Tahoma" w:hAnsi="Tahoma" w:cs="Tahoma"/>
          <w:b/>
        </w:rPr>
      </w:pPr>
      <w:r w:rsidRPr="005911ED">
        <w:rPr>
          <w:rFonts w:ascii="Tahoma" w:hAnsi="Tahoma" w:cs="Tahoma"/>
        </w:rPr>
        <w:t xml:space="preserve">PARA PIHAK sepakat satu sama lain bahwa ketentuan-ketentuan yang telah diatur dalam </w:t>
      </w:r>
      <w:r w:rsidR="00E53379" w:rsidRPr="005911ED">
        <w:rPr>
          <w:rFonts w:ascii="Tahoma" w:hAnsi="Tahoma" w:cs="Tahoma"/>
        </w:rPr>
        <w:t>PERJANJIAN</w:t>
      </w:r>
      <w:r w:rsidRPr="005911ED">
        <w:rPr>
          <w:rFonts w:ascii="Tahoma" w:hAnsi="Tahoma" w:cs="Tahoma"/>
        </w:rPr>
        <w:t xml:space="preserve"> ini akan tetapi tidak diatur dalam Akta Jual Beli maka oleh kedua belah pihak ketentuan-ketentuan </w:t>
      </w:r>
      <w:r w:rsidR="00E53379" w:rsidRPr="005911ED">
        <w:rPr>
          <w:rFonts w:ascii="Tahoma" w:hAnsi="Tahoma" w:cs="Tahoma"/>
        </w:rPr>
        <w:t>PERJANJIAN</w:t>
      </w:r>
      <w:r w:rsidRPr="005911ED">
        <w:rPr>
          <w:rFonts w:ascii="Tahoma" w:hAnsi="Tahoma" w:cs="Tahoma"/>
        </w:rPr>
        <w:t xml:space="preserve"> ini masih dianggap berlaku dan mengikat PARA PIHAK.</w:t>
      </w:r>
    </w:p>
    <w:p w:rsidR="007D6775" w:rsidRPr="005911ED" w:rsidRDefault="007D6775" w:rsidP="00BA1744">
      <w:pPr>
        <w:tabs>
          <w:tab w:val="left" w:pos="567"/>
        </w:tabs>
        <w:ind w:left="567" w:hanging="567"/>
        <w:jc w:val="center"/>
        <w:rPr>
          <w:rFonts w:ascii="Tahoma" w:hAnsi="Tahoma" w:cs="Tahoma"/>
          <w:b/>
        </w:rPr>
      </w:pPr>
    </w:p>
    <w:p w:rsidR="007D6775" w:rsidRPr="005911ED" w:rsidRDefault="00E53379" w:rsidP="00BA1744">
      <w:pPr>
        <w:tabs>
          <w:tab w:val="left" w:pos="567"/>
        </w:tabs>
        <w:ind w:left="567" w:hanging="567"/>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13</w:t>
      </w:r>
    </w:p>
    <w:p w:rsidR="007D6775" w:rsidRPr="005911ED" w:rsidRDefault="007D6775" w:rsidP="00BA1744">
      <w:pPr>
        <w:pStyle w:val="Heading3"/>
        <w:rPr>
          <w:rFonts w:ascii="Tahoma" w:hAnsi="Tahoma" w:cs="Tahoma"/>
        </w:rPr>
      </w:pPr>
      <w:r w:rsidRPr="005911ED">
        <w:rPr>
          <w:rFonts w:ascii="Tahoma" w:hAnsi="Tahoma" w:cs="Tahoma"/>
        </w:rPr>
        <w:t>KETENTUAN PEMBATALAN PERJANJIAN</w:t>
      </w:r>
    </w:p>
    <w:p w:rsidR="007D6775" w:rsidRPr="005911ED" w:rsidRDefault="007D6775" w:rsidP="00BA1744">
      <w:pPr>
        <w:tabs>
          <w:tab w:val="left" w:pos="567"/>
        </w:tabs>
        <w:ind w:left="567" w:hanging="567"/>
        <w:jc w:val="center"/>
        <w:rPr>
          <w:rFonts w:ascii="Tahoma" w:hAnsi="Tahoma" w:cs="Tahoma"/>
        </w:rPr>
      </w:pPr>
    </w:p>
    <w:p w:rsidR="007D6775" w:rsidRPr="005911ED" w:rsidRDefault="007D6775" w:rsidP="00BA1744">
      <w:pPr>
        <w:numPr>
          <w:ilvl w:val="0"/>
          <w:numId w:val="26"/>
        </w:numPr>
        <w:tabs>
          <w:tab w:val="left" w:pos="567"/>
        </w:tabs>
        <w:jc w:val="both"/>
        <w:rPr>
          <w:rFonts w:ascii="Tahoma" w:hAnsi="Tahoma" w:cs="Tahoma"/>
        </w:rPr>
      </w:pPr>
      <w:r w:rsidRPr="005911ED">
        <w:rPr>
          <w:rFonts w:ascii="Tahoma" w:hAnsi="Tahoma" w:cs="Tahoma"/>
        </w:rPr>
        <w:t xml:space="preserve">PARA PIHAK sepakat satu sama lain bahwa </w:t>
      </w:r>
      <w:r w:rsidR="00E53379" w:rsidRPr="005911ED">
        <w:rPr>
          <w:rFonts w:ascii="Tahoma" w:hAnsi="Tahoma" w:cs="Tahoma"/>
        </w:rPr>
        <w:t>PERJANJIAN</w:t>
      </w:r>
      <w:r w:rsidRPr="005911ED">
        <w:rPr>
          <w:rFonts w:ascii="Tahoma" w:hAnsi="Tahoma" w:cs="Tahoma"/>
        </w:rPr>
        <w:t xml:space="preserve"> ini menjadi batal demi hukum atau dapat dibatalkan apabila terjadi hal-hal sebagai berikut:</w:t>
      </w:r>
    </w:p>
    <w:p w:rsidR="007D6775" w:rsidRPr="005911ED" w:rsidRDefault="007D6775" w:rsidP="00BA1744">
      <w:pPr>
        <w:tabs>
          <w:tab w:val="left" w:pos="567"/>
        </w:tabs>
        <w:ind w:left="567" w:hanging="567"/>
        <w:jc w:val="both"/>
        <w:rPr>
          <w:rFonts w:ascii="Tahoma" w:hAnsi="Tahoma" w:cs="Tahoma"/>
        </w:rPr>
      </w:pPr>
    </w:p>
    <w:p w:rsidR="009A799E" w:rsidRPr="005911ED" w:rsidRDefault="007D6775" w:rsidP="00BA1744">
      <w:pPr>
        <w:numPr>
          <w:ilvl w:val="0"/>
          <w:numId w:val="9"/>
        </w:numPr>
        <w:tabs>
          <w:tab w:val="left" w:pos="993"/>
        </w:tabs>
        <w:jc w:val="both"/>
        <w:rPr>
          <w:rFonts w:ascii="Tahoma" w:hAnsi="Tahoma" w:cs="Tahoma"/>
        </w:rPr>
      </w:pPr>
      <w:r w:rsidRPr="005911ED">
        <w:rPr>
          <w:rFonts w:ascii="Tahoma" w:hAnsi="Tahoma" w:cs="Tahoma"/>
        </w:rPr>
        <w:t xml:space="preserve">Dalam hal PEMBELI tidak memenuhi kewajiban untuk membayar harga TANAH DAN BANGUNAN sebagaimana dimaksud pada ketentuan pada </w:t>
      </w:r>
      <w:r w:rsidR="00E53379" w:rsidRPr="005911ED">
        <w:rPr>
          <w:rFonts w:ascii="Tahoma" w:hAnsi="Tahoma" w:cs="Tahoma"/>
        </w:rPr>
        <w:t>Pasal</w:t>
      </w:r>
      <w:r w:rsidRPr="005911ED">
        <w:rPr>
          <w:rFonts w:ascii="Tahoma" w:hAnsi="Tahoma" w:cs="Tahoma"/>
        </w:rPr>
        <w:t xml:space="preserve"> 2 di atas.</w:t>
      </w:r>
    </w:p>
    <w:p w:rsidR="009A799E" w:rsidRPr="005911ED" w:rsidRDefault="007D6775" w:rsidP="00BA1744">
      <w:pPr>
        <w:numPr>
          <w:ilvl w:val="0"/>
          <w:numId w:val="9"/>
        </w:numPr>
        <w:tabs>
          <w:tab w:val="left" w:pos="993"/>
        </w:tabs>
        <w:jc w:val="both"/>
        <w:rPr>
          <w:rFonts w:ascii="Tahoma" w:hAnsi="Tahoma" w:cs="Tahoma"/>
        </w:rPr>
      </w:pPr>
      <w:r w:rsidRPr="005911ED">
        <w:rPr>
          <w:rFonts w:ascii="Tahoma" w:hAnsi="Tahoma" w:cs="Tahoma"/>
        </w:rPr>
        <w:t xml:space="preserve">Dalam hal PEMBELI melakukan pelanggaran terhadap ketentuan </w:t>
      </w:r>
      <w:r w:rsidR="00E53379" w:rsidRPr="005911ED">
        <w:rPr>
          <w:rFonts w:ascii="Tahoma" w:hAnsi="Tahoma" w:cs="Tahoma"/>
        </w:rPr>
        <w:t>Pasal</w:t>
      </w:r>
      <w:r w:rsidRPr="005911ED">
        <w:rPr>
          <w:rFonts w:ascii="Tahoma" w:hAnsi="Tahoma" w:cs="Tahoma"/>
        </w:rPr>
        <w:t xml:space="preserve"> 7 di atas.</w:t>
      </w:r>
    </w:p>
    <w:p w:rsidR="009A799E" w:rsidRPr="005911ED" w:rsidRDefault="007D6775" w:rsidP="00BA1744">
      <w:pPr>
        <w:numPr>
          <w:ilvl w:val="0"/>
          <w:numId w:val="9"/>
        </w:numPr>
        <w:tabs>
          <w:tab w:val="left" w:pos="993"/>
        </w:tabs>
        <w:jc w:val="both"/>
        <w:rPr>
          <w:rFonts w:ascii="Tahoma" w:hAnsi="Tahoma" w:cs="Tahoma"/>
        </w:rPr>
      </w:pPr>
      <w:r w:rsidRPr="005911ED">
        <w:rPr>
          <w:rFonts w:ascii="Tahoma" w:hAnsi="Tahoma" w:cs="Tahoma"/>
        </w:rPr>
        <w:t xml:space="preserve">Dalam hal PEMBELI melakukan pelanggaran terhadap ketentuan </w:t>
      </w:r>
      <w:r w:rsidR="00E53379" w:rsidRPr="005911ED">
        <w:rPr>
          <w:rFonts w:ascii="Tahoma" w:hAnsi="Tahoma" w:cs="Tahoma"/>
        </w:rPr>
        <w:t>Pasal</w:t>
      </w:r>
      <w:r w:rsidRPr="005911ED">
        <w:rPr>
          <w:rFonts w:ascii="Tahoma" w:hAnsi="Tahoma" w:cs="Tahoma"/>
        </w:rPr>
        <w:t xml:space="preserve"> 8 di atas.</w:t>
      </w:r>
    </w:p>
    <w:p w:rsidR="009A799E" w:rsidRPr="005911ED" w:rsidRDefault="007D6775" w:rsidP="00BA1744">
      <w:pPr>
        <w:numPr>
          <w:ilvl w:val="0"/>
          <w:numId w:val="9"/>
        </w:numPr>
        <w:tabs>
          <w:tab w:val="left" w:pos="993"/>
        </w:tabs>
        <w:jc w:val="both"/>
        <w:rPr>
          <w:rFonts w:ascii="Tahoma" w:hAnsi="Tahoma" w:cs="Tahoma"/>
        </w:rPr>
      </w:pPr>
      <w:r w:rsidRPr="005911ED">
        <w:rPr>
          <w:rFonts w:ascii="Tahoma" w:hAnsi="Tahoma" w:cs="Tahoma"/>
        </w:rPr>
        <w:t xml:space="preserve">Dalam hal PEMBELI melakukan pengalihan hak atas TANAH DAN BANGUNAN atau </w:t>
      </w:r>
      <w:r w:rsidR="00E53379" w:rsidRPr="005911ED">
        <w:rPr>
          <w:rFonts w:ascii="Tahoma" w:hAnsi="Tahoma" w:cs="Tahoma"/>
        </w:rPr>
        <w:t>PERJANJIAN</w:t>
      </w:r>
      <w:r w:rsidRPr="005911ED">
        <w:rPr>
          <w:rFonts w:ascii="Tahoma" w:hAnsi="Tahoma" w:cs="Tahoma"/>
        </w:rPr>
        <w:t xml:space="preserve"> ini tanpa persetujuan tertulis dari JAYA.</w:t>
      </w:r>
    </w:p>
    <w:p w:rsidR="009A799E" w:rsidRPr="005911ED" w:rsidRDefault="007D6775" w:rsidP="00BA1744">
      <w:pPr>
        <w:numPr>
          <w:ilvl w:val="0"/>
          <w:numId w:val="9"/>
        </w:numPr>
        <w:tabs>
          <w:tab w:val="left" w:pos="993"/>
        </w:tabs>
        <w:jc w:val="both"/>
        <w:rPr>
          <w:rFonts w:ascii="Tahoma" w:hAnsi="Tahoma" w:cs="Tahoma"/>
        </w:rPr>
      </w:pPr>
      <w:r w:rsidRPr="005911ED">
        <w:rPr>
          <w:rFonts w:ascii="Tahoma" w:hAnsi="Tahoma" w:cs="Tahoma"/>
        </w:rPr>
        <w:t>Dalam hal PEMBELI mengundurkan diri atau membatalkan transaksi jual beli TANAH DAN BANGUNAN karena sebab atau alasan apapun juga.</w:t>
      </w:r>
    </w:p>
    <w:p w:rsidR="007D6775" w:rsidRPr="005911ED" w:rsidRDefault="007D6775" w:rsidP="00BA1744">
      <w:pPr>
        <w:numPr>
          <w:ilvl w:val="0"/>
          <w:numId w:val="9"/>
        </w:numPr>
        <w:tabs>
          <w:tab w:val="left" w:pos="993"/>
        </w:tabs>
        <w:jc w:val="both"/>
        <w:rPr>
          <w:rFonts w:ascii="Tahoma" w:hAnsi="Tahoma" w:cs="Tahoma"/>
        </w:rPr>
      </w:pPr>
      <w:r w:rsidRPr="005911ED">
        <w:rPr>
          <w:rFonts w:ascii="Tahoma" w:hAnsi="Tahoma" w:cs="Tahoma"/>
        </w:rPr>
        <w:t xml:space="preserve">Dalam hal PEMBELI lalai memberitahukan kepada JAYA mengenai perubahan alamat sebagaimana dimaksud </w:t>
      </w:r>
      <w:r w:rsidR="00E53379" w:rsidRPr="005911ED">
        <w:rPr>
          <w:rFonts w:ascii="Tahoma" w:hAnsi="Tahoma" w:cs="Tahoma"/>
        </w:rPr>
        <w:t>Pasal</w:t>
      </w:r>
      <w:r w:rsidRPr="005911ED">
        <w:rPr>
          <w:rFonts w:ascii="Tahoma" w:hAnsi="Tahoma" w:cs="Tahoma"/>
        </w:rPr>
        <w:t xml:space="preserve"> 15 ayat 3 di bawah ini.</w:t>
      </w:r>
    </w:p>
    <w:p w:rsidR="007D6775" w:rsidRPr="005911ED" w:rsidRDefault="007D6775" w:rsidP="00BA1744">
      <w:pPr>
        <w:tabs>
          <w:tab w:val="left" w:pos="567"/>
          <w:tab w:val="left" w:pos="1134"/>
        </w:tabs>
        <w:ind w:left="570"/>
        <w:jc w:val="both"/>
        <w:rPr>
          <w:rFonts w:ascii="Tahoma" w:hAnsi="Tahoma" w:cs="Tahoma"/>
        </w:rPr>
      </w:pPr>
    </w:p>
    <w:p w:rsidR="004D788B" w:rsidRPr="005911ED" w:rsidRDefault="007D6775" w:rsidP="00BA1744">
      <w:pPr>
        <w:numPr>
          <w:ilvl w:val="0"/>
          <w:numId w:val="26"/>
        </w:numPr>
        <w:tabs>
          <w:tab w:val="left" w:pos="567"/>
        </w:tabs>
        <w:jc w:val="both"/>
        <w:rPr>
          <w:rFonts w:ascii="Tahoma" w:hAnsi="Tahoma" w:cs="Tahoma"/>
        </w:rPr>
      </w:pPr>
      <w:r w:rsidRPr="005911ED">
        <w:rPr>
          <w:rFonts w:ascii="Tahoma" w:hAnsi="Tahoma" w:cs="Tahoma"/>
        </w:rPr>
        <w:t xml:space="preserve">PARA PIHAK sepakat satu sama lain bahwa sehubungan dengan batalnya </w:t>
      </w:r>
      <w:r w:rsidR="00E53379" w:rsidRPr="005911ED">
        <w:rPr>
          <w:rFonts w:ascii="Tahoma" w:hAnsi="Tahoma" w:cs="Tahoma"/>
        </w:rPr>
        <w:t>PERJANJIAN</w:t>
      </w:r>
      <w:r w:rsidRPr="005911ED">
        <w:rPr>
          <w:rFonts w:ascii="Tahoma" w:hAnsi="Tahoma" w:cs="Tahoma"/>
        </w:rPr>
        <w:t xml:space="preserve"> ini, maka </w:t>
      </w:r>
      <w:r w:rsidR="00E53379" w:rsidRPr="005911ED">
        <w:rPr>
          <w:rFonts w:ascii="Tahoma" w:hAnsi="Tahoma" w:cs="Tahoma"/>
        </w:rPr>
        <w:t>PARA PIHAK</w:t>
      </w:r>
      <w:r w:rsidRPr="005911ED">
        <w:rPr>
          <w:rFonts w:ascii="Tahoma" w:hAnsi="Tahoma" w:cs="Tahoma"/>
        </w:rPr>
        <w:t xml:space="preserve"> melepaskan ketentuan </w:t>
      </w:r>
      <w:r w:rsidR="00E53379" w:rsidRPr="005911ED">
        <w:rPr>
          <w:rFonts w:ascii="Tahoma" w:hAnsi="Tahoma" w:cs="Tahoma"/>
        </w:rPr>
        <w:t>Pasal</w:t>
      </w:r>
      <w:r w:rsidRPr="005911ED">
        <w:rPr>
          <w:rFonts w:ascii="Tahoma" w:hAnsi="Tahoma" w:cs="Tahoma"/>
        </w:rPr>
        <w:t xml:space="preserve"> 1266 dan </w:t>
      </w:r>
      <w:r w:rsidR="00E53379" w:rsidRPr="005911ED">
        <w:rPr>
          <w:rFonts w:ascii="Tahoma" w:hAnsi="Tahoma" w:cs="Tahoma"/>
        </w:rPr>
        <w:t>Pasal</w:t>
      </w:r>
      <w:r w:rsidRPr="005911ED">
        <w:rPr>
          <w:rFonts w:ascii="Tahoma" w:hAnsi="Tahoma" w:cs="Tahoma"/>
        </w:rPr>
        <w:t xml:space="preserve"> 1267 Kitab Undang-undang Hukum Perdata </w:t>
      </w:r>
      <w:r w:rsidR="00275903" w:rsidRPr="005911ED">
        <w:rPr>
          <w:rFonts w:ascii="Tahoma" w:hAnsi="Tahoma" w:cs="Tahoma"/>
        </w:rPr>
        <w:t>[</w:t>
      </w:r>
      <w:r w:rsidRPr="005911ED">
        <w:rPr>
          <w:rFonts w:ascii="Tahoma" w:hAnsi="Tahoma" w:cs="Tahoma"/>
        </w:rPr>
        <w:t>KUHPer</w:t>
      </w:r>
      <w:r w:rsidR="00275903" w:rsidRPr="005911ED">
        <w:rPr>
          <w:rFonts w:ascii="Tahoma" w:hAnsi="Tahoma" w:cs="Tahoma"/>
        </w:rPr>
        <w:t>]</w:t>
      </w:r>
      <w:r w:rsidRPr="005911ED">
        <w:rPr>
          <w:rFonts w:ascii="Tahoma" w:hAnsi="Tahoma" w:cs="Tahoma"/>
        </w:rPr>
        <w:t xml:space="preserve"> yang mengatur tentang batalnya suatu Perjanjian. </w:t>
      </w:r>
    </w:p>
    <w:p w:rsidR="004D788B" w:rsidRPr="005911ED" w:rsidRDefault="004D788B" w:rsidP="00BA1744">
      <w:pPr>
        <w:tabs>
          <w:tab w:val="left" w:pos="567"/>
        </w:tabs>
        <w:jc w:val="both"/>
        <w:rPr>
          <w:rFonts w:ascii="Tahoma" w:hAnsi="Tahoma" w:cs="Tahoma"/>
        </w:rPr>
      </w:pPr>
    </w:p>
    <w:p w:rsidR="007D6775" w:rsidRPr="005911ED" w:rsidRDefault="007D6775" w:rsidP="00BA1744">
      <w:pPr>
        <w:numPr>
          <w:ilvl w:val="0"/>
          <w:numId w:val="26"/>
        </w:numPr>
        <w:tabs>
          <w:tab w:val="left" w:pos="567"/>
        </w:tabs>
        <w:jc w:val="both"/>
        <w:rPr>
          <w:rFonts w:ascii="Tahoma" w:hAnsi="Tahoma" w:cs="Tahoma"/>
        </w:rPr>
      </w:pPr>
      <w:r w:rsidRPr="005911ED">
        <w:rPr>
          <w:rFonts w:ascii="Tahoma" w:hAnsi="Tahoma" w:cs="Tahoma"/>
        </w:rPr>
        <w:t xml:space="preserve">PARA PIHAK sepakat satu sama lain bahwa dalam hal </w:t>
      </w:r>
      <w:r w:rsidR="00E53379" w:rsidRPr="005911ED">
        <w:rPr>
          <w:rFonts w:ascii="Tahoma" w:hAnsi="Tahoma" w:cs="Tahoma"/>
        </w:rPr>
        <w:t>PERJANJIAN</w:t>
      </w:r>
      <w:r w:rsidRPr="005911ED">
        <w:rPr>
          <w:rFonts w:ascii="Tahoma" w:hAnsi="Tahoma" w:cs="Tahoma"/>
        </w:rPr>
        <w:t xml:space="preserve"> ini batal demi hukum atau dibatalkan oleh JAYA, maka berlaku ketentuan-ketentuan sebagai berikut:</w:t>
      </w:r>
    </w:p>
    <w:p w:rsidR="007D6775" w:rsidRPr="005911ED" w:rsidRDefault="007D6775" w:rsidP="00BA1744">
      <w:pPr>
        <w:tabs>
          <w:tab w:val="left" w:pos="567"/>
        </w:tabs>
        <w:jc w:val="both"/>
        <w:rPr>
          <w:rFonts w:ascii="Tahoma" w:hAnsi="Tahoma" w:cs="Tahoma"/>
        </w:rPr>
      </w:pPr>
    </w:p>
    <w:p w:rsidR="007D6775" w:rsidRPr="005911ED" w:rsidRDefault="007D6775" w:rsidP="00BA1744">
      <w:pPr>
        <w:numPr>
          <w:ilvl w:val="0"/>
          <w:numId w:val="14"/>
        </w:numPr>
        <w:tabs>
          <w:tab w:val="clear" w:pos="930"/>
          <w:tab w:val="left" w:pos="709"/>
        </w:tabs>
        <w:ind w:left="717"/>
        <w:jc w:val="both"/>
        <w:rPr>
          <w:rFonts w:ascii="Tahoma" w:hAnsi="Tahoma" w:cs="Tahoma"/>
        </w:rPr>
      </w:pPr>
      <w:r w:rsidRPr="005911ED">
        <w:rPr>
          <w:rFonts w:ascii="Tahoma" w:hAnsi="Tahoma" w:cs="Tahoma"/>
        </w:rPr>
        <w:t xml:space="preserve">TANAH DAN BANGUNAN yang menjadi objek </w:t>
      </w:r>
      <w:r w:rsidR="00E53379" w:rsidRPr="005911ED">
        <w:rPr>
          <w:rFonts w:ascii="Tahoma" w:hAnsi="Tahoma" w:cs="Tahoma"/>
        </w:rPr>
        <w:t>PERJANJIAN</w:t>
      </w:r>
      <w:r w:rsidRPr="005911ED">
        <w:rPr>
          <w:rFonts w:ascii="Tahoma" w:hAnsi="Tahoma" w:cs="Tahoma"/>
        </w:rPr>
        <w:t xml:space="preserve"> ini tetap merupakan hak milik JAYA sepenuhnya oleh karenanya PEMBELI berkewajiban untuk menyerahkan dalam keadaan kosong kepada JAYA selambat-lambatnya dalam waktu 14 </w:t>
      </w:r>
      <w:r w:rsidR="00275903" w:rsidRPr="005911ED">
        <w:rPr>
          <w:rFonts w:ascii="Tahoma" w:hAnsi="Tahoma" w:cs="Tahoma"/>
        </w:rPr>
        <w:t>[</w:t>
      </w:r>
      <w:r w:rsidRPr="005911ED">
        <w:rPr>
          <w:rFonts w:ascii="Tahoma" w:hAnsi="Tahoma" w:cs="Tahoma"/>
        </w:rPr>
        <w:t>empat belas</w:t>
      </w:r>
      <w:r w:rsidR="00275903" w:rsidRPr="005911ED">
        <w:rPr>
          <w:rFonts w:ascii="Tahoma" w:hAnsi="Tahoma" w:cs="Tahoma"/>
        </w:rPr>
        <w:t>]</w:t>
      </w:r>
      <w:r w:rsidRPr="005911ED">
        <w:rPr>
          <w:rFonts w:ascii="Tahoma" w:hAnsi="Tahoma" w:cs="Tahoma"/>
        </w:rPr>
        <w:t xml:space="preserve"> hari terhitung sejak hari dan tanggal </w:t>
      </w:r>
      <w:r w:rsidR="00E53379" w:rsidRPr="005911ED">
        <w:rPr>
          <w:rFonts w:ascii="Tahoma" w:hAnsi="Tahoma" w:cs="Tahoma"/>
        </w:rPr>
        <w:t>PERJANJIAN</w:t>
      </w:r>
      <w:r w:rsidRPr="005911ED">
        <w:rPr>
          <w:rFonts w:ascii="Tahoma" w:hAnsi="Tahoma" w:cs="Tahoma"/>
        </w:rPr>
        <w:t xml:space="preserve"> ini menjadi batal.</w:t>
      </w:r>
    </w:p>
    <w:p w:rsidR="007D6775" w:rsidRPr="005911ED" w:rsidRDefault="007D6775" w:rsidP="00BA1744">
      <w:pPr>
        <w:tabs>
          <w:tab w:val="left" w:pos="709"/>
        </w:tabs>
        <w:ind w:left="357"/>
        <w:jc w:val="both"/>
        <w:rPr>
          <w:rFonts w:ascii="Tahoma" w:hAnsi="Tahoma" w:cs="Tahoma"/>
        </w:rPr>
      </w:pPr>
    </w:p>
    <w:p w:rsidR="004D788B" w:rsidRPr="005911ED" w:rsidRDefault="007D6775" w:rsidP="00BA1744">
      <w:pPr>
        <w:numPr>
          <w:ilvl w:val="0"/>
          <w:numId w:val="14"/>
        </w:numPr>
        <w:tabs>
          <w:tab w:val="clear" w:pos="930"/>
          <w:tab w:val="left" w:pos="709"/>
        </w:tabs>
        <w:ind w:left="717"/>
        <w:jc w:val="both"/>
        <w:rPr>
          <w:rFonts w:ascii="Tahoma" w:hAnsi="Tahoma" w:cs="Tahoma"/>
        </w:rPr>
      </w:pPr>
      <w:r w:rsidRPr="005911ED">
        <w:rPr>
          <w:rFonts w:ascii="Tahoma" w:hAnsi="Tahoma" w:cs="Tahoma"/>
        </w:rPr>
        <w:t xml:space="preserve">Dalam hal pembayaran atas harga TANAH DAN BANGUNAN yang dilakukan oleh PEMBELI belum mencapai 20% </w:t>
      </w:r>
      <w:r w:rsidR="00275903" w:rsidRPr="005911ED">
        <w:rPr>
          <w:rFonts w:ascii="Tahoma" w:hAnsi="Tahoma" w:cs="Tahoma"/>
        </w:rPr>
        <w:t>[</w:t>
      </w:r>
      <w:r w:rsidRPr="005911ED">
        <w:rPr>
          <w:rFonts w:ascii="Tahoma" w:hAnsi="Tahoma" w:cs="Tahoma"/>
        </w:rPr>
        <w:t>duapuluh persen</w:t>
      </w:r>
      <w:r w:rsidR="00275903" w:rsidRPr="005911ED">
        <w:rPr>
          <w:rFonts w:ascii="Tahoma" w:hAnsi="Tahoma" w:cs="Tahoma"/>
        </w:rPr>
        <w:t>]</w:t>
      </w:r>
      <w:r w:rsidRPr="005911ED">
        <w:rPr>
          <w:rFonts w:ascii="Tahoma" w:hAnsi="Tahoma" w:cs="Tahoma"/>
        </w:rPr>
        <w:t xml:space="preserve"> dari harga TANAH DAN BANGUNAN, maka keseluruhan pembayaran tersebut menjadi hak JAYA, PEMBELI baik sekarang maupun dikemudian hari melepaskan JAYA dari segala tuntutan yang berkaitan dengan pembayaran tersebut.</w:t>
      </w:r>
    </w:p>
    <w:p w:rsidR="004D788B" w:rsidRPr="005911ED" w:rsidRDefault="004D788B" w:rsidP="00BA1744">
      <w:pPr>
        <w:tabs>
          <w:tab w:val="left" w:pos="709"/>
        </w:tabs>
        <w:jc w:val="both"/>
        <w:rPr>
          <w:rFonts w:ascii="Tahoma" w:hAnsi="Tahoma" w:cs="Tahoma"/>
        </w:rPr>
      </w:pPr>
    </w:p>
    <w:p w:rsidR="004D788B" w:rsidRPr="005911ED" w:rsidRDefault="004D788B" w:rsidP="00BA1744">
      <w:pPr>
        <w:numPr>
          <w:ilvl w:val="0"/>
          <w:numId w:val="14"/>
        </w:numPr>
        <w:tabs>
          <w:tab w:val="clear" w:pos="930"/>
          <w:tab w:val="left" w:pos="709"/>
        </w:tabs>
        <w:ind w:left="717"/>
        <w:jc w:val="both"/>
        <w:rPr>
          <w:rFonts w:ascii="Tahoma" w:hAnsi="Tahoma" w:cs="Tahoma"/>
        </w:rPr>
      </w:pPr>
      <w:r w:rsidRPr="005911ED">
        <w:rPr>
          <w:rFonts w:ascii="Tahoma" w:hAnsi="Tahoma" w:cs="Tahoma"/>
        </w:rPr>
        <w:br w:type="page"/>
      </w:r>
      <w:r w:rsidR="007D6775" w:rsidRPr="005911ED">
        <w:rPr>
          <w:rFonts w:ascii="Tahoma" w:hAnsi="Tahoma" w:cs="Tahoma"/>
        </w:rPr>
        <w:lastRenderedPageBreak/>
        <w:t xml:space="preserve">Dalam hal pembayaran atas harga TANAH DAN BANGUNAN yang dilakukan oleh PEMBELI telah melebihi 20% </w:t>
      </w:r>
      <w:r w:rsidR="00275903" w:rsidRPr="005911ED">
        <w:rPr>
          <w:rFonts w:ascii="Tahoma" w:hAnsi="Tahoma" w:cs="Tahoma"/>
        </w:rPr>
        <w:t>[</w:t>
      </w:r>
      <w:r w:rsidR="007D6775" w:rsidRPr="005911ED">
        <w:rPr>
          <w:rFonts w:ascii="Tahoma" w:hAnsi="Tahoma" w:cs="Tahoma"/>
        </w:rPr>
        <w:t>duapuluh persen</w:t>
      </w:r>
      <w:r w:rsidR="00275903" w:rsidRPr="005911ED">
        <w:rPr>
          <w:rFonts w:ascii="Tahoma" w:hAnsi="Tahoma" w:cs="Tahoma"/>
        </w:rPr>
        <w:t>]</w:t>
      </w:r>
      <w:r w:rsidR="007D6775" w:rsidRPr="005911ED">
        <w:rPr>
          <w:rFonts w:ascii="Tahoma" w:hAnsi="Tahoma" w:cs="Tahoma"/>
        </w:rPr>
        <w:t xml:space="preserve"> dari harga TANAH DAN BANGUNAN maka JAYA berhak untuk memotong sebesar </w:t>
      </w:r>
      <w:r w:rsidR="007D6775" w:rsidRPr="005911ED">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007D6775" w:rsidRPr="005911ED">
        <w:rPr>
          <w:rFonts w:ascii="Tahoma" w:hAnsi="Tahoma" w:cs="Tahoma"/>
          <w:b/>
          <w:bCs/>
        </w:rPr>
        <w:instrText xml:space="preserve"> FORMDROPDOWN </w:instrText>
      </w:r>
      <w:r w:rsidR="00E743B1">
        <w:rPr>
          <w:rFonts w:ascii="Tahoma" w:hAnsi="Tahoma" w:cs="Tahoma"/>
          <w:b/>
          <w:bCs/>
        </w:rPr>
      </w:r>
      <w:r w:rsidR="00E743B1">
        <w:rPr>
          <w:rFonts w:ascii="Tahoma" w:hAnsi="Tahoma" w:cs="Tahoma"/>
          <w:b/>
          <w:bCs/>
        </w:rPr>
        <w:fldChar w:fldCharType="separate"/>
      </w:r>
      <w:r w:rsidR="007D6775" w:rsidRPr="005911ED">
        <w:rPr>
          <w:rFonts w:ascii="Tahoma" w:hAnsi="Tahoma" w:cs="Tahoma"/>
          <w:b/>
          <w:bCs/>
        </w:rPr>
        <w:fldChar w:fldCharType="end"/>
      </w:r>
      <w:r w:rsidR="007D6775" w:rsidRPr="005911ED">
        <w:rPr>
          <w:rFonts w:ascii="Tahoma" w:hAnsi="Tahoma" w:cs="Tahoma"/>
        </w:rPr>
        <w:t xml:space="preserve"> </w:t>
      </w:r>
      <w:r w:rsidR="00275903" w:rsidRPr="005911ED">
        <w:rPr>
          <w:rFonts w:ascii="Tahoma" w:hAnsi="Tahoma" w:cs="Tahoma"/>
        </w:rPr>
        <w:t>[</w:t>
      </w:r>
      <w:r w:rsidR="007D6775" w:rsidRPr="005911ED">
        <w:rPr>
          <w:rFonts w:ascii="Tahoma" w:hAnsi="Tahoma" w:cs="Tahoma"/>
          <w:b/>
          <w:bCs/>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007D6775" w:rsidRPr="005911ED">
        <w:rPr>
          <w:rFonts w:ascii="Tahoma" w:hAnsi="Tahoma" w:cs="Tahoma"/>
          <w:b/>
          <w:bCs/>
        </w:rPr>
        <w:instrText xml:space="preserve"> FORMDROPDOWN </w:instrText>
      </w:r>
      <w:r w:rsidR="00E743B1">
        <w:rPr>
          <w:rFonts w:ascii="Tahoma" w:hAnsi="Tahoma" w:cs="Tahoma"/>
          <w:b/>
          <w:bCs/>
        </w:rPr>
      </w:r>
      <w:r w:rsidR="00E743B1">
        <w:rPr>
          <w:rFonts w:ascii="Tahoma" w:hAnsi="Tahoma" w:cs="Tahoma"/>
          <w:b/>
          <w:bCs/>
        </w:rPr>
        <w:fldChar w:fldCharType="separate"/>
      </w:r>
      <w:r w:rsidR="007D6775" w:rsidRPr="005911ED">
        <w:rPr>
          <w:rFonts w:ascii="Tahoma" w:hAnsi="Tahoma" w:cs="Tahoma"/>
          <w:b/>
          <w:bCs/>
        </w:rPr>
        <w:fldChar w:fldCharType="end"/>
      </w:r>
      <w:r w:rsidR="007D6775" w:rsidRPr="005911ED">
        <w:rPr>
          <w:rFonts w:ascii="Tahoma" w:hAnsi="Tahoma" w:cs="Tahoma"/>
        </w:rPr>
        <w:t xml:space="preserve"> persen</w:t>
      </w:r>
      <w:r w:rsidR="00275903" w:rsidRPr="005911ED">
        <w:rPr>
          <w:rFonts w:ascii="Tahoma" w:hAnsi="Tahoma" w:cs="Tahoma"/>
        </w:rPr>
        <w:t>]</w:t>
      </w:r>
      <w:r w:rsidR="007D6775" w:rsidRPr="005911ED">
        <w:rPr>
          <w:rFonts w:ascii="Tahoma" w:hAnsi="Tahoma" w:cs="Tahoma"/>
        </w:rPr>
        <w:t xml:space="preserve">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w:t>
      </w:r>
      <w:r w:rsidR="00275903" w:rsidRPr="005911ED">
        <w:rPr>
          <w:rFonts w:ascii="Tahoma" w:hAnsi="Tahoma" w:cs="Tahoma"/>
        </w:rPr>
        <w:t>[</w:t>
      </w:r>
      <w:r w:rsidR="007D6775" w:rsidRPr="005911ED">
        <w:rPr>
          <w:rFonts w:ascii="Tahoma" w:hAnsi="Tahoma" w:cs="Tahoma"/>
        </w:rPr>
        <w:t>dua puluh satu</w:t>
      </w:r>
      <w:r w:rsidR="00275903" w:rsidRPr="005911ED">
        <w:rPr>
          <w:rFonts w:ascii="Tahoma" w:hAnsi="Tahoma" w:cs="Tahoma"/>
        </w:rPr>
        <w:t>]</w:t>
      </w:r>
      <w:r w:rsidR="007D6775" w:rsidRPr="005911ED">
        <w:rPr>
          <w:rFonts w:ascii="Tahoma" w:hAnsi="Tahoma" w:cs="Tahoma"/>
        </w:rPr>
        <w:t xml:space="preserve"> hari setelah JAYA berhasil menjual TANAH DAN BANGUNAN kepada pihak lain.</w:t>
      </w:r>
    </w:p>
    <w:p w:rsidR="004D788B" w:rsidRPr="005911ED" w:rsidRDefault="004D788B" w:rsidP="00BA1744">
      <w:pPr>
        <w:tabs>
          <w:tab w:val="left" w:pos="709"/>
        </w:tabs>
        <w:jc w:val="both"/>
        <w:rPr>
          <w:rFonts w:ascii="Tahoma" w:hAnsi="Tahoma" w:cs="Tahoma"/>
        </w:rPr>
      </w:pPr>
    </w:p>
    <w:p w:rsidR="007D6775" w:rsidRPr="005911ED" w:rsidRDefault="007D6775" w:rsidP="00BA1744">
      <w:pPr>
        <w:numPr>
          <w:ilvl w:val="0"/>
          <w:numId w:val="14"/>
        </w:numPr>
        <w:tabs>
          <w:tab w:val="clear" w:pos="930"/>
          <w:tab w:val="left" w:pos="709"/>
        </w:tabs>
        <w:ind w:left="717"/>
        <w:jc w:val="both"/>
        <w:rPr>
          <w:rFonts w:ascii="Tahoma" w:hAnsi="Tahoma" w:cs="Tahoma"/>
        </w:rPr>
      </w:pPr>
      <w:r w:rsidRPr="005911ED">
        <w:rPr>
          <w:rFonts w:ascii="Tahoma" w:hAnsi="Tahoma" w:cs="Tahoma"/>
        </w:rPr>
        <w:t xml:space="preserve">PARA PIHAK sepakat satu sama lain bahwa penjualan TANAH DAN BANGUNAN pada ayat 3.c. di atas setelah dikurangi dengan pemotongan </w:t>
      </w:r>
      <w:r w:rsidRPr="005911ED">
        <w:rPr>
          <w:rFonts w:ascii="Tahoma" w:hAnsi="Tahoma" w:cs="Tahoma"/>
          <w:b/>
          <w:bCs/>
        </w:rPr>
        <w:fldChar w:fldCharType="begin">
          <w:ffData>
            <w:name w:val="Dropdown23"/>
            <w:enabled/>
            <w:calcOnExit w:val="0"/>
            <w:ddList>
              <w:listEntry w:val="20%"/>
              <w:listEntry w:val="10%"/>
              <w:listEntry w:val="17.5%"/>
              <w:listEntry w:val="15%"/>
              <w:listEntry w:val="12.5%"/>
              <w:listEntry w:val="7.5%"/>
              <w:listEntry w:val="5%"/>
            </w:ddList>
          </w:ffData>
        </w:fldChar>
      </w:r>
      <w:r w:rsidRPr="005911ED">
        <w:rPr>
          <w:rFonts w:ascii="Tahoma" w:hAnsi="Tahoma" w:cs="Tahoma"/>
          <w:b/>
          <w:bCs/>
        </w:rPr>
        <w:instrText xml:space="preserve"> FORMDROPDOWN </w:instrText>
      </w:r>
      <w:r w:rsidR="00E743B1">
        <w:rPr>
          <w:rFonts w:ascii="Tahoma" w:hAnsi="Tahoma" w:cs="Tahoma"/>
          <w:b/>
          <w:bCs/>
        </w:rPr>
      </w:r>
      <w:r w:rsidR="00E743B1">
        <w:rPr>
          <w:rFonts w:ascii="Tahoma" w:hAnsi="Tahoma" w:cs="Tahoma"/>
          <w:b/>
          <w:bCs/>
        </w:rPr>
        <w:fldChar w:fldCharType="separate"/>
      </w:r>
      <w:r w:rsidRPr="005911ED">
        <w:rPr>
          <w:rFonts w:ascii="Tahoma" w:hAnsi="Tahoma" w:cs="Tahoma"/>
          <w:b/>
          <w:bCs/>
        </w:rPr>
        <w:fldChar w:fldCharType="end"/>
      </w:r>
      <w:r w:rsidRPr="005911ED">
        <w:rPr>
          <w:rFonts w:ascii="Tahoma" w:hAnsi="Tahoma" w:cs="Tahoma"/>
        </w:rPr>
        <w:t xml:space="preserve"> </w:t>
      </w:r>
      <w:r w:rsidR="00275903" w:rsidRPr="005911ED">
        <w:rPr>
          <w:rFonts w:ascii="Tahoma" w:hAnsi="Tahoma" w:cs="Tahoma"/>
        </w:rPr>
        <w:t>[</w:t>
      </w:r>
      <w:r w:rsidRPr="005911ED">
        <w:rPr>
          <w:rFonts w:ascii="Tahoma" w:hAnsi="Tahoma" w:cs="Tahoma"/>
          <w:b/>
          <w:bCs/>
        </w:rPr>
        <w:fldChar w:fldCharType="begin">
          <w:ffData>
            <w:name w:val=""/>
            <w:enabled/>
            <w:calcOnExit w:val="0"/>
            <w:ddList>
              <w:listEntry w:val="duapuluh"/>
              <w:listEntry w:val="sepuluh"/>
              <w:listEntry w:val="tujuhbelas setengah"/>
              <w:listEntry w:val="limabelas"/>
              <w:listEntry w:val="duabelas setengah"/>
              <w:listEntry w:val="tujuh setengah"/>
              <w:listEntry w:val="lima"/>
            </w:ddList>
          </w:ffData>
        </w:fldChar>
      </w:r>
      <w:r w:rsidRPr="005911ED">
        <w:rPr>
          <w:rFonts w:ascii="Tahoma" w:hAnsi="Tahoma" w:cs="Tahoma"/>
          <w:b/>
          <w:bCs/>
        </w:rPr>
        <w:instrText xml:space="preserve"> FORMDROPDOWN </w:instrText>
      </w:r>
      <w:r w:rsidR="00E743B1">
        <w:rPr>
          <w:rFonts w:ascii="Tahoma" w:hAnsi="Tahoma" w:cs="Tahoma"/>
          <w:b/>
          <w:bCs/>
        </w:rPr>
      </w:r>
      <w:r w:rsidR="00E743B1">
        <w:rPr>
          <w:rFonts w:ascii="Tahoma" w:hAnsi="Tahoma" w:cs="Tahoma"/>
          <w:b/>
          <w:bCs/>
        </w:rPr>
        <w:fldChar w:fldCharType="separate"/>
      </w:r>
      <w:r w:rsidRPr="005911ED">
        <w:rPr>
          <w:rFonts w:ascii="Tahoma" w:hAnsi="Tahoma" w:cs="Tahoma"/>
          <w:b/>
          <w:bCs/>
        </w:rPr>
        <w:fldChar w:fldCharType="end"/>
      </w:r>
      <w:r w:rsidRPr="005911ED">
        <w:rPr>
          <w:rFonts w:ascii="Tahoma" w:hAnsi="Tahoma" w:cs="Tahoma"/>
        </w:rPr>
        <w:t xml:space="preserve"> persen</w:t>
      </w:r>
      <w:r w:rsidR="00275903" w:rsidRPr="005911ED">
        <w:rPr>
          <w:rFonts w:ascii="Tahoma" w:hAnsi="Tahoma" w:cs="Tahoma"/>
        </w:rPr>
        <w:t>]</w:t>
      </w:r>
      <w:r w:rsidRPr="005911ED">
        <w:rPr>
          <w:rFonts w:ascii="Tahoma" w:hAnsi="Tahoma" w:cs="Tahoma"/>
        </w:rPr>
        <w:t xml:space="preserve">, pajak dan bea serta pembayaran JAYA kepada PEMBELI </w:t>
      </w:r>
      <w:r w:rsidR="00275903" w:rsidRPr="005911ED">
        <w:rPr>
          <w:rFonts w:ascii="Tahoma" w:hAnsi="Tahoma" w:cs="Tahoma"/>
        </w:rPr>
        <w:t>[</w:t>
      </w:r>
      <w:r w:rsidRPr="005911ED">
        <w:rPr>
          <w:rFonts w:ascii="Tahoma" w:hAnsi="Tahoma" w:cs="Tahoma"/>
        </w:rPr>
        <w:t>jika ada</w:t>
      </w:r>
      <w:r w:rsidR="00275903" w:rsidRPr="005911ED">
        <w:rPr>
          <w:rFonts w:ascii="Tahoma" w:hAnsi="Tahoma" w:cs="Tahoma"/>
        </w:rPr>
        <w:t>]</w:t>
      </w:r>
      <w:r w:rsidRPr="005911ED">
        <w:rPr>
          <w:rFonts w:ascii="Tahoma" w:hAnsi="Tahoma" w:cs="Tahoma"/>
        </w:rPr>
        <w:t xml:space="preserve">, maka sisanya merupakan hak JAYA sepenuhnya dan oleh karenanya PEMBELI membebaskan JAYA dari tuntutan yang timbul karenanya. </w:t>
      </w:r>
    </w:p>
    <w:p w:rsidR="007D6775" w:rsidRPr="005911ED" w:rsidRDefault="007D6775" w:rsidP="00BA1744">
      <w:pPr>
        <w:tabs>
          <w:tab w:val="left" w:pos="567"/>
        </w:tabs>
        <w:ind w:left="567"/>
        <w:jc w:val="both"/>
        <w:rPr>
          <w:rFonts w:ascii="Tahoma" w:hAnsi="Tahoma" w:cs="Tahoma"/>
        </w:rPr>
      </w:pPr>
    </w:p>
    <w:p w:rsidR="004D788B" w:rsidRPr="005911ED" w:rsidRDefault="007D6775" w:rsidP="00BA1744">
      <w:pPr>
        <w:numPr>
          <w:ilvl w:val="0"/>
          <w:numId w:val="26"/>
        </w:numPr>
        <w:tabs>
          <w:tab w:val="left" w:pos="567"/>
        </w:tabs>
        <w:jc w:val="both"/>
        <w:rPr>
          <w:rFonts w:ascii="Tahoma" w:hAnsi="Tahoma" w:cs="Tahoma"/>
        </w:rPr>
      </w:pPr>
      <w:r w:rsidRPr="005911ED">
        <w:rPr>
          <w:rFonts w:ascii="Tahoma" w:hAnsi="Tahoma" w:cs="Tahoma"/>
        </w:rPr>
        <w:t xml:space="preserve">PARA PIHAK sepakat satu sama lain sehubungan dengan pengosongan TANAH DAN BANGUNAN yang diatur pada </w:t>
      </w:r>
      <w:r w:rsidR="00E53379" w:rsidRPr="005911ED">
        <w:rPr>
          <w:rFonts w:ascii="Tahoma" w:hAnsi="Tahoma" w:cs="Tahoma"/>
        </w:rPr>
        <w:t>PERJANJIAN</w:t>
      </w:r>
      <w:r w:rsidRPr="005911ED">
        <w:rPr>
          <w:rFonts w:ascii="Tahoma" w:hAnsi="Tahoma" w:cs="Tahoma"/>
        </w:rPr>
        <w:t xml:space="preserve"> ini </w:t>
      </w:r>
      <w:r w:rsidR="00E53379" w:rsidRPr="005911ED">
        <w:rPr>
          <w:rFonts w:ascii="Tahoma" w:hAnsi="Tahoma" w:cs="Tahoma"/>
        </w:rPr>
        <w:t>PARA PIHAK</w:t>
      </w:r>
      <w:r w:rsidRPr="005911ED">
        <w:rPr>
          <w:rFonts w:ascii="Tahoma" w:hAnsi="Tahoma" w:cs="Tahoma"/>
        </w:rPr>
        <w:t xml:space="preserve"> melepaskan ketentuan-ketentuan dalam Peraturan Pemerintah No. 49 Tahun 1963 dan Undang Undang No. 1 Tahun 1984 berikut perubahannya serta </w:t>
      </w:r>
      <w:r w:rsidR="00E53379" w:rsidRPr="005911ED">
        <w:rPr>
          <w:rFonts w:ascii="Tahoma" w:hAnsi="Tahoma" w:cs="Tahoma"/>
        </w:rPr>
        <w:t>Pasal</w:t>
      </w:r>
      <w:r w:rsidRPr="005911ED">
        <w:rPr>
          <w:rFonts w:ascii="Tahoma" w:hAnsi="Tahoma" w:cs="Tahoma"/>
        </w:rPr>
        <w:t xml:space="preserve"> 1266 dan 1267 Kitab Undang Undang Hukum Perdata </w:t>
      </w:r>
      <w:r w:rsidR="00275903" w:rsidRPr="005911ED">
        <w:rPr>
          <w:rFonts w:ascii="Tahoma" w:hAnsi="Tahoma" w:cs="Tahoma"/>
        </w:rPr>
        <w:t>[</w:t>
      </w:r>
      <w:r w:rsidRPr="005911ED">
        <w:rPr>
          <w:rFonts w:ascii="Tahoma" w:hAnsi="Tahoma" w:cs="Tahoma"/>
        </w:rPr>
        <w:t>KUHPer</w:t>
      </w:r>
      <w:r w:rsidR="00275903" w:rsidRPr="005911ED">
        <w:rPr>
          <w:rFonts w:ascii="Tahoma" w:hAnsi="Tahoma" w:cs="Tahoma"/>
        </w:rPr>
        <w:t>]</w:t>
      </w:r>
      <w:r w:rsidRPr="005911ED">
        <w:rPr>
          <w:rFonts w:ascii="Tahoma" w:hAnsi="Tahoma" w:cs="Tahoma"/>
        </w:rPr>
        <w:t xml:space="preserve"> tentang batalnya sesuatu perjanjian.</w:t>
      </w:r>
    </w:p>
    <w:p w:rsidR="004D788B" w:rsidRPr="005911ED" w:rsidRDefault="004D788B" w:rsidP="00BA1744">
      <w:pPr>
        <w:tabs>
          <w:tab w:val="left" w:pos="567"/>
        </w:tabs>
        <w:jc w:val="both"/>
        <w:rPr>
          <w:rFonts w:ascii="Tahoma" w:hAnsi="Tahoma" w:cs="Tahoma"/>
        </w:rPr>
      </w:pPr>
    </w:p>
    <w:p w:rsidR="007D6775" w:rsidRPr="005911ED" w:rsidRDefault="007D6775" w:rsidP="00BA1744">
      <w:pPr>
        <w:numPr>
          <w:ilvl w:val="0"/>
          <w:numId w:val="26"/>
        </w:numPr>
        <w:tabs>
          <w:tab w:val="left" w:pos="567"/>
        </w:tabs>
        <w:jc w:val="both"/>
        <w:rPr>
          <w:rFonts w:ascii="Tahoma" w:hAnsi="Tahoma" w:cs="Tahoma"/>
        </w:rPr>
      </w:pPr>
      <w:r w:rsidRPr="005911ED">
        <w:rPr>
          <w:rFonts w:ascii="Tahoma" w:hAnsi="Tahoma" w:cs="Tahoma"/>
        </w:rPr>
        <w:t xml:space="preserve">Dalam hal PEMBELI tetap tidak mengosongkan TANAH DAN BANGUNAN dalam jangka waktu yang ditentukan dalam ayat 3 di atas, maka PEMBELI dengan ini memberi kuasa yang tidak dapat dicabut kembali kepada JAYA untuk mengosongkan sendiri dan atau meminta bantuan pihak yang berwajib untuk mengosongkan TANAH DAN BANGUNAN. Tanpa adanya Kuasa ini, </w:t>
      </w:r>
      <w:r w:rsidR="00E53379" w:rsidRPr="005911ED">
        <w:rPr>
          <w:rFonts w:ascii="Tahoma" w:hAnsi="Tahoma" w:cs="Tahoma"/>
        </w:rPr>
        <w:t>PERJANJIAN</w:t>
      </w:r>
      <w:r w:rsidRPr="005911ED">
        <w:rPr>
          <w:rFonts w:ascii="Tahoma" w:hAnsi="Tahoma" w:cs="Tahoma"/>
        </w:rPr>
        <w:t xml:space="preserve"> ini tidak akan pernah dibuat.</w:t>
      </w:r>
    </w:p>
    <w:p w:rsidR="007D6775" w:rsidRPr="005911ED" w:rsidRDefault="007D6775" w:rsidP="00BA1744">
      <w:pPr>
        <w:tabs>
          <w:tab w:val="left" w:pos="567"/>
          <w:tab w:val="left" w:pos="993"/>
        </w:tabs>
        <w:jc w:val="center"/>
        <w:rPr>
          <w:rFonts w:ascii="Tahoma" w:hAnsi="Tahoma" w:cs="Tahoma"/>
          <w:b/>
        </w:rPr>
      </w:pPr>
    </w:p>
    <w:p w:rsidR="007D6775" w:rsidRPr="005911ED" w:rsidRDefault="00E53379" w:rsidP="00BA1744">
      <w:pPr>
        <w:pStyle w:val="Heading5"/>
      </w:pPr>
      <w:r w:rsidRPr="005911ED">
        <w:t>PASAL</w:t>
      </w:r>
      <w:r w:rsidR="007D6775" w:rsidRPr="005911ED">
        <w:t xml:space="preserve"> 14</w:t>
      </w:r>
    </w:p>
    <w:p w:rsidR="007D6775" w:rsidRPr="005911ED" w:rsidRDefault="007D6775" w:rsidP="00BA1744">
      <w:pPr>
        <w:tabs>
          <w:tab w:val="left" w:pos="567"/>
          <w:tab w:val="left" w:pos="993"/>
        </w:tabs>
        <w:ind w:left="540" w:hanging="540"/>
        <w:jc w:val="center"/>
        <w:rPr>
          <w:rFonts w:ascii="Tahoma" w:hAnsi="Tahoma" w:cs="Tahoma"/>
        </w:rPr>
      </w:pPr>
      <w:r w:rsidRPr="005911ED">
        <w:rPr>
          <w:rFonts w:ascii="Tahoma" w:hAnsi="Tahoma" w:cs="Tahoma"/>
          <w:b/>
        </w:rPr>
        <w:t xml:space="preserve">PENYELESAIAN SENGKETA </w:t>
      </w:r>
    </w:p>
    <w:p w:rsidR="007D6775" w:rsidRPr="005911ED" w:rsidRDefault="007D6775" w:rsidP="00BA1744">
      <w:pPr>
        <w:tabs>
          <w:tab w:val="left" w:pos="567"/>
          <w:tab w:val="left" w:pos="993"/>
        </w:tabs>
        <w:jc w:val="center"/>
        <w:rPr>
          <w:rFonts w:ascii="Tahoma" w:hAnsi="Tahoma" w:cs="Tahoma"/>
        </w:rPr>
      </w:pPr>
    </w:p>
    <w:p w:rsidR="003868F3" w:rsidRPr="005911ED" w:rsidRDefault="007D6775" w:rsidP="00BA1744">
      <w:pPr>
        <w:numPr>
          <w:ilvl w:val="0"/>
          <w:numId w:val="28"/>
        </w:numPr>
        <w:tabs>
          <w:tab w:val="left" w:pos="567"/>
          <w:tab w:val="left" w:pos="993"/>
        </w:tabs>
        <w:jc w:val="both"/>
        <w:rPr>
          <w:rFonts w:ascii="Tahoma" w:hAnsi="Tahoma" w:cs="Tahoma"/>
        </w:rPr>
      </w:pPr>
      <w:r w:rsidRPr="005911ED">
        <w:rPr>
          <w:rFonts w:ascii="Tahoma" w:hAnsi="Tahoma" w:cs="Tahoma"/>
        </w:rPr>
        <w:t xml:space="preserve">Dalam hal terjadinya sengketa antara PARA PIHAK sehubungan dengan pelaksanaan </w:t>
      </w:r>
      <w:r w:rsidR="00E53379" w:rsidRPr="005911ED">
        <w:rPr>
          <w:rFonts w:ascii="Tahoma" w:hAnsi="Tahoma" w:cs="Tahoma"/>
        </w:rPr>
        <w:t>PERJANJIAN</w:t>
      </w:r>
      <w:r w:rsidRPr="005911ED">
        <w:rPr>
          <w:rFonts w:ascii="Tahoma" w:hAnsi="Tahoma" w:cs="Tahoma"/>
        </w:rPr>
        <w:t xml:space="preserve"> ini, maka PARA PIHAK akan menyelesaikannya dengan jalan musyawarah.</w:t>
      </w:r>
    </w:p>
    <w:p w:rsidR="003868F3" w:rsidRPr="005911ED" w:rsidRDefault="003868F3" w:rsidP="00BA1744">
      <w:pPr>
        <w:tabs>
          <w:tab w:val="left" w:pos="567"/>
          <w:tab w:val="left" w:pos="993"/>
        </w:tabs>
        <w:jc w:val="both"/>
        <w:rPr>
          <w:rFonts w:ascii="Tahoma" w:hAnsi="Tahoma" w:cs="Tahoma"/>
        </w:rPr>
      </w:pPr>
    </w:p>
    <w:p w:rsidR="007D6775" w:rsidRPr="005911ED" w:rsidRDefault="007D6775" w:rsidP="00BA1744">
      <w:pPr>
        <w:numPr>
          <w:ilvl w:val="0"/>
          <w:numId w:val="28"/>
        </w:numPr>
        <w:tabs>
          <w:tab w:val="left" w:pos="567"/>
          <w:tab w:val="left" w:pos="993"/>
        </w:tabs>
        <w:jc w:val="both"/>
        <w:rPr>
          <w:rFonts w:ascii="Tahoma" w:hAnsi="Tahoma" w:cs="Tahoma"/>
        </w:rPr>
      </w:pPr>
      <w:r w:rsidRPr="005911ED">
        <w:rPr>
          <w:rFonts w:ascii="Tahoma" w:hAnsi="Tahoma" w:cs="Tahoma"/>
        </w:rPr>
        <w:t xml:space="preserve">Apabila upaya untuk menyelesaikan sengketa dengan jalan musyawarah tidak membawa hasil, maka PARA PIHAK dengan ini memilih domisili yang tetap dan tidak berubah pada Kantor Panitera Pengadilan Negeri </w:t>
      </w:r>
      <w:bookmarkStart w:id="2" w:name="Dropdown28"/>
      <w:r w:rsidR="00D42F74" w:rsidRPr="005911ED">
        <w:rPr>
          <w:rFonts w:ascii="Tahoma" w:hAnsi="Tahoma" w:cs="Tahoma"/>
          <w:b/>
        </w:rPr>
        <w:fldChar w:fldCharType="begin">
          <w:ffData>
            <w:name w:val="Dropdown28"/>
            <w:enabled/>
            <w:calcOnExit w:val="0"/>
            <w:ddList>
              <w:listEntry w:val="Tangerang"/>
              <w:listEntry w:val="Jakarta Selatan"/>
            </w:ddList>
          </w:ffData>
        </w:fldChar>
      </w:r>
      <w:r w:rsidR="00D42F74" w:rsidRPr="005911ED">
        <w:rPr>
          <w:rFonts w:ascii="Tahoma" w:hAnsi="Tahoma" w:cs="Tahoma"/>
          <w:b/>
        </w:rPr>
        <w:instrText xml:space="preserve"> FORMDROPDOWN </w:instrText>
      </w:r>
      <w:r w:rsidR="00E743B1">
        <w:rPr>
          <w:rFonts w:ascii="Tahoma" w:hAnsi="Tahoma" w:cs="Tahoma"/>
          <w:b/>
        </w:rPr>
      </w:r>
      <w:r w:rsidR="00E743B1">
        <w:rPr>
          <w:rFonts w:ascii="Tahoma" w:hAnsi="Tahoma" w:cs="Tahoma"/>
          <w:b/>
        </w:rPr>
        <w:fldChar w:fldCharType="separate"/>
      </w:r>
      <w:r w:rsidR="00D42F74" w:rsidRPr="005911ED">
        <w:rPr>
          <w:rFonts w:ascii="Tahoma" w:hAnsi="Tahoma" w:cs="Tahoma"/>
          <w:b/>
        </w:rPr>
        <w:fldChar w:fldCharType="end"/>
      </w:r>
      <w:bookmarkEnd w:id="2"/>
      <w:r w:rsidRPr="005911ED">
        <w:rPr>
          <w:rFonts w:ascii="Tahoma" w:hAnsi="Tahoma" w:cs="Tahoma"/>
        </w:rPr>
        <w:t xml:space="preserve"> untuk menyelesaikan sengketa tersebut.</w:t>
      </w:r>
    </w:p>
    <w:p w:rsidR="003868F3" w:rsidRPr="005911ED" w:rsidRDefault="003868F3" w:rsidP="00BA1744">
      <w:pPr>
        <w:tabs>
          <w:tab w:val="left" w:pos="567"/>
          <w:tab w:val="left" w:pos="993"/>
        </w:tabs>
        <w:jc w:val="center"/>
        <w:rPr>
          <w:rFonts w:ascii="Tahoma" w:hAnsi="Tahoma" w:cs="Tahoma"/>
          <w:b/>
        </w:rPr>
      </w:pPr>
    </w:p>
    <w:p w:rsidR="007D6775" w:rsidRPr="005911ED" w:rsidRDefault="00E53379" w:rsidP="00BA1744">
      <w:pPr>
        <w:tabs>
          <w:tab w:val="left" w:pos="567"/>
          <w:tab w:val="left" w:pos="993"/>
        </w:tabs>
        <w:jc w:val="center"/>
        <w:rPr>
          <w:rFonts w:ascii="Tahoma" w:hAnsi="Tahoma" w:cs="Tahoma"/>
          <w:b/>
        </w:rPr>
      </w:pPr>
      <w:r w:rsidRPr="005911ED">
        <w:rPr>
          <w:rFonts w:ascii="Tahoma" w:hAnsi="Tahoma" w:cs="Tahoma"/>
          <w:b/>
        </w:rPr>
        <w:t>PASAL</w:t>
      </w:r>
      <w:r w:rsidR="007D6775" w:rsidRPr="005911ED">
        <w:rPr>
          <w:rFonts w:ascii="Tahoma" w:hAnsi="Tahoma" w:cs="Tahoma"/>
          <w:b/>
        </w:rPr>
        <w:t xml:space="preserve"> 15</w:t>
      </w:r>
    </w:p>
    <w:p w:rsidR="007D6775" w:rsidRPr="005911ED" w:rsidRDefault="007D6775" w:rsidP="00BA1744">
      <w:pPr>
        <w:tabs>
          <w:tab w:val="left" w:pos="567"/>
          <w:tab w:val="left" w:pos="993"/>
        </w:tabs>
        <w:jc w:val="center"/>
        <w:rPr>
          <w:rFonts w:ascii="Tahoma" w:hAnsi="Tahoma" w:cs="Tahoma"/>
          <w:b/>
        </w:rPr>
      </w:pPr>
      <w:r w:rsidRPr="005911ED">
        <w:rPr>
          <w:rFonts w:ascii="Tahoma" w:hAnsi="Tahoma" w:cs="Tahoma"/>
          <w:b/>
        </w:rPr>
        <w:t>P E N U T U P</w:t>
      </w:r>
    </w:p>
    <w:p w:rsidR="007D6775" w:rsidRPr="005911ED" w:rsidRDefault="007D6775" w:rsidP="00BA1744">
      <w:pPr>
        <w:tabs>
          <w:tab w:val="left" w:pos="567"/>
          <w:tab w:val="left" w:pos="993"/>
        </w:tabs>
        <w:jc w:val="both"/>
        <w:rPr>
          <w:rFonts w:ascii="Tahoma" w:hAnsi="Tahoma" w:cs="Tahoma"/>
        </w:rPr>
      </w:pPr>
    </w:p>
    <w:p w:rsidR="00C42235" w:rsidRPr="005911ED" w:rsidRDefault="007D6775" w:rsidP="00BA1744">
      <w:pPr>
        <w:numPr>
          <w:ilvl w:val="0"/>
          <w:numId w:val="29"/>
        </w:numPr>
        <w:tabs>
          <w:tab w:val="clear" w:pos="357"/>
        </w:tabs>
        <w:jc w:val="both"/>
        <w:rPr>
          <w:rFonts w:ascii="Tahoma" w:hAnsi="Tahoma" w:cs="Tahoma"/>
        </w:rPr>
      </w:pPr>
      <w:r w:rsidRPr="005911ED">
        <w:rPr>
          <w:rFonts w:ascii="Tahoma" w:hAnsi="Tahoma" w:cs="Tahoma"/>
        </w:rPr>
        <w:t>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C42235" w:rsidRPr="005911ED" w:rsidRDefault="00C42235" w:rsidP="00BA1744">
      <w:pPr>
        <w:jc w:val="both"/>
        <w:rPr>
          <w:rFonts w:ascii="Tahoma" w:hAnsi="Tahoma" w:cs="Tahoma"/>
        </w:rPr>
      </w:pPr>
    </w:p>
    <w:p w:rsidR="00C42235" w:rsidRPr="005911ED" w:rsidRDefault="00842133" w:rsidP="00BA1744">
      <w:pPr>
        <w:numPr>
          <w:ilvl w:val="0"/>
          <w:numId w:val="29"/>
        </w:numPr>
        <w:tabs>
          <w:tab w:val="clear" w:pos="357"/>
        </w:tabs>
        <w:jc w:val="both"/>
        <w:rPr>
          <w:rFonts w:ascii="Tahoma" w:hAnsi="Tahoma" w:cs="Tahoma"/>
        </w:rPr>
      </w:pPr>
      <w:r w:rsidRPr="005911ED">
        <w:rPr>
          <w:rFonts w:ascii="Tahoma" w:hAnsi="Tahoma" w:cs="Tahoma"/>
        </w:rPr>
        <w:t>PERJANJIAN</w:t>
      </w:r>
      <w:r w:rsidR="007D6775" w:rsidRPr="005911ED">
        <w:rPr>
          <w:rFonts w:ascii="Tahoma" w:hAnsi="Tahoma" w:cs="Tahoma"/>
        </w:rPr>
        <w:t xml:space="preserve"> ini tidak berakhir dengan meninggalnya atau bubarnya salah satu pihak dalam </w:t>
      </w:r>
      <w:r w:rsidRPr="005911ED">
        <w:rPr>
          <w:rFonts w:ascii="Tahoma" w:hAnsi="Tahoma" w:cs="Tahoma"/>
        </w:rPr>
        <w:t>PERJANJIAN</w:t>
      </w:r>
      <w:r w:rsidR="007D6775" w:rsidRPr="005911ED">
        <w:rPr>
          <w:rFonts w:ascii="Tahoma" w:hAnsi="Tahoma" w:cs="Tahoma"/>
        </w:rPr>
        <w:t xml:space="preserve"> ini akan tetapi diteruskan dan tetap beralih kepada para ahli waris, para penerus hak atau pengganti hak dari kedua belah pihak.</w:t>
      </w:r>
    </w:p>
    <w:p w:rsidR="00C42235" w:rsidRPr="005911ED" w:rsidRDefault="00C42235" w:rsidP="00BA1744">
      <w:pPr>
        <w:jc w:val="both"/>
        <w:rPr>
          <w:rFonts w:ascii="Tahoma" w:hAnsi="Tahoma" w:cs="Tahoma"/>
          <w:lang w:val="id-ID"/>
        </w:rPr>
      </w:pPr>
    </w:p>
    <w:p w:rsidR="00F14B50" w:rsidRPr="005911ED" w:rsidRDefault="00C42235" w:rsidP="00BA1744">
      <w:pPr>
        <w:numPr>
          <w:ilvl w:val="0"/>
          <w:numId w:val="29"/>
        </w:numPr>
        <w:tabs>
          <w:tab w:val="clear" w:pos="357"/>
        </w:tabs>
        <w:jc w:val="both"/>
        <w:rPr>
          <w:rFonts w:ascii="Tahoma" w:hAnsi="Tahoma" w:cs="Tahoma"/>
        </w:rPr>
      </w:pPr>
      <w:r w:rsidRPr="005911ED">
        <w:rPr>
          <w:rFonts w:ascii="Tahoma" w:hAnsi="Tahoma" w:cs="Tahoma"/>
        </w:rPr>
        <w:br w:type="page"/>
      </w:r>
      <w:r w:rsidR="007D6775" w:rsidRPr="005911ED">
        <w:rPr>
          <w:rFonts w:ascii="Tahoma" w:hAnsi="Tahoma" w:cs="Tahoma"/>
          <w:lang w:val="id-ID"/>
        </w:rPr>
        <w:lastRenderedPageBreak/>
        <w:t xml:space="preserve">Perubahan alamat PEMBELI wajib diinformasikan kepada JAYA melalui Bagian Collection Biro Purna Jual, selambat-lambatnya 3 </w:t>
      </w:r>
      <w:r w:rsidR="00275903" w:rsidRPr="005911ED">
        <w:rPr>
          <w:rFonts w:ascii="Tahoma" w:hAnsi="Tahoma" w:cs="Tahoma"/>
          <w:lang w:val="id-ID"/>
        </w:rPr>
        <w:t>[</w:t>
      </w:r>
      <w:r w:rsidR="007D6775" w:rsidRPr="005911ED">
        <w:rPr>
          <w:rFonts w:ascii="Tahoma" w:hAnsi="Tahoma" w:cs="Tahoma"/>
          <w:lang w:val="id-ID"/>
        </w:rPr>
        <w:t>tiga</w:t>
      </w:r>
      <w:r w:rsidR="00275903" w:rsidRPr="005911ED">
        <w:rPr>
          <w:rFonts w:ascii="Tahoma" w:hAnsi="Tahoma" w:cs="Tahoma"/>
          <w:lang w:val="id-ID"/>
        </w:rPr>
        <w:t>]</w:t>
      </w:r>
      <w:r w:rsidR="007D6775" w:rsidRPr="005911ED">
        <w:rPr>
          <w:rFonts w:ascii="Tahoma" w:hAnsi="Tahoma" w:cs="Tahoma"/>
          <w:lang w:val="id-ID"/>
        </w:rPr>
        <w:t xml:space="preserve"> hari sejak perubahan alamat tersebut dilakukan. Segala akibat yang timbul atas kelalaian memberikan informasi tentang perubahan alamat tersebut menjadi tanggung jawab PEMBELI, termasuk tapi tidak terbatas pada dapat dibatalkannya </w:t>
      </w:r>
      <w:r w:rsidR="00E53379" w:rsidRPr="005911ED">
        <w:rPr>
          <w:rFonts w:ascii="Tahoma" w:hAnsi="Tahoma" w:cs="Tahoma"/>
          <w:lang w:val="id-ID"/>
        </w:rPr>
        <w:t>PERJANJIAN</w:t>
      </w:r>
      <w:r w:rsidR="007D6775" w:rsidRPr="005911ED">
        <w:rPr>
          <w:rFonts w:ascii="Tahoma" w:hAnsi="Tahoma" w:cs="Tahoma"/>
          <w:lang w:val="id-ID"/>
        </w:rPr>
        <w:t xml:space="preserve"> ini oleh JAYA. </w:t>
      </w:r>
    </w:p>
    <w:p w:rsidR="00F14B50" w:rsidRPr="005911ED" w:rsidRDefault="00F14B50" w:rsidP="00BA1744">
      <w:pPr>
        <w:jc w:val="both"/>
        <w:rPr>
          <w:rFonts w:ascii="Tahoma" w:hAnsi="Tahoma" w:cs="Tahoma"/>
        </w:rPr>
      </w:pPr>
    </w:p>
    <w:p w:rsidR="007D6775" w:rsidRPr="005911ED" w:rsidRDefault="007D6775" w:rsidP="00BA1744">
      <w:pPr>
        <w:numPr>
          <w:ilvl w:val="0"/>
          <w:numId w:val="29"/>
        </w:numPr>
        <w:tabs>
          <w:tab w:val="clear" w:pos="357"/>
        </w:tabs>
        <w:jc w:val="both"/>
        <w:rPr>
          <w:rFonts w:ascii="Tahoma" w:hAnsi="Tahoma" w:cs="Tahoma"/>
        </w:rPr>
      </w:pPr>
      <w:r w:rsidRPr="005911ED">
        <w:rPr>
          <w:rFonts w:ascii="Tahoma" w:hAnsi="Tahoma" w:cs="Tahoma"/>
        </w:rPr>
        <w:t xml:space="preserve">Dalam hal dikemudian hari dirasakan perlu oleh PARA PIHAK untuk melakukan perubahan dan atau penambahan atas isi </w:t>
      </w:r>
      <w:r w:rsidR="00E53379" w:rsidRPr="005911ED">
        <w:rPr>
          <w:rFonts w:ascii="Tahoma" w:hAnsi="Tahoma" w:cs="Tahoma"/>
        </w:rPr>
        <w:t>PERJANJIAN</w:t>
      </w:r>
      <w:r w:rsidRPr="005911ED">
        <w:rPr>
          <w:rFonts w:ascii="Tahoma" w:hAnsi="Tahoma" w:cs="Tahoma"/>
        </w:rPr>
        <w:t xml:space="preserve"> ini, maka PARA PIHAK akan merundingkannya kedalam sesuatu addendum yang merupakan lampiran yang tidak terpisahkan dari </w:t>
      </w:r>
      <w:r w:rsidR="00E53379" w:rsidRPr="005911ED">
        <w:rPr>
          <w:rFonts w:ascii="Tahoma" w:hAnsi="Tahoma" w:cs="Tahoma"/>
        </w:rPr>
        <w:t>PERJANJIAN</w:t>
      </w:r>
      <w:r w:rsidRPr="005911ED">
        <w:rPr>
          <w:rFonts w:ascii="Tahoma" w:hAnsi="Tahoma" w:cs="Tahoma"/>
        </w:rPr>
        <w:t xml:space="preserve"> ini.</w:t>
      </w:r>
    </w:p>
    <w:p w:rsidR="007D6775" w:rsidRPr="005911ED" w:rsidRDefault="007D6775" w:rsidP="00BA1744">
      <w:pPr>
        <w:tabs>
          <w:tab w:val="left" w:pos="567"/>
          <w:tab w:val="left" w:pos="993"/>
        </w:tabs>
        <w:jc w:val="both"/>
        <w:rPr>
          <w:rFonts w:ascii="Tahoma" w:hAnsi="Tahoma" w:cs="Tahoma"/>
          <w:bCs/>
        </w:rPr>
      </w:pPr>
    </w:p>
    <w:p w:rsidR="007D6775" w:rsidRPr="005911ED" w:rsidRDefault="007D6775" w:rsidP="00BA1744">
      <w:pPr>
        <w:tabs>
          <w:tab w:val="left" w:pos="567"/>
          <w:tab w:val="left" w:pos="993"/>
        </w:tabs>
        <w:jc w:val="both"/>
        <w:rPr>
          <w:rFonts w:ascii="Tahoma" w:hAnsi="Tahoma" w:cs="Tahoma"/>
        </w:rPr>
      </w:pPr>
      <w:r w:rsidRPr="005911ED">
        <w:rPr>
          <w:rFonts w:ascii="Tahoma" w:hAnsi="Tahoma" w:cs="Tahoma"/>
        </w:rPr>
        <w:t xml:space="preserve">Demikian </w:t>
      </w:r>
      <w:r w:rsidR="00E53379" w:rsidRPr="005911ED">
        <w:rPr>
          <w:rFonts w:ascii="Tahoma" w:hAnsi="Tahoma" w:cs="Tahoma"/>
        </w:rPr>
        <w:t>PERJANJIAN</w:t>
      </w:r>
      <w:r w:rsidRPr="005911ED">
        <w:rPr>
          <w:rFonts w:ascii="Tahoma" w:hAnsi="Tahoma" w:cs="Tahoma"/>
        </w:rPr>
        <w:t xml:space="preserve"> ini dibuat dan ditandatangani oleh PARA PIHAK pada hari dan tanggal yang disebut pada halaman pertama </w:t>
      </w:r>
      <w:r w:rsidR="00E53379" w:rsidRPr="005911ED">
        <w:rPr>
          <w:rFonts w:ascii="Tahoma" w:hAnsi="Tahoma" w:cs="Tahoma"/>
        </w:rPr>
        <w:t>PERJANJIAN</w:t>
      </w:r>
      <w:r w:rsidRPr="005911ED">
        <w:rPr>
          <w:rFonts w:ascii="Tahoma" w:hAnsi="Tahoma" w:cs="Tahoma"/>
        </w:rPr>
        <w:t xml:space="preserve">, dibuat dalam rangkap 2 </w:t>
      </w:r>
      <w:r w:rsidR="00275903" w:rsidRPr="005911ED">
        <w:rPr>
          <w:rFonts w:ascii="Tahoma" w:hAnsi="Tahoma" w:cs="Tahoma"/>
        </w:rPr>
        <w:t>[</w:t>
      </w:r>
      <w:r w:rsidRPr="005911ED">
        <w:rPr>
          <w:rFonts w:ascii="Tahoma" w:hAnsi="Tahoma" w:cs="Tahoma"/>
        </w:rPr>
        <w:t>dua</w:t>
      </w:r>
      <w:r w:rsidR="00275903" w:rsidRPr="005911ED">
        <w:rPr>
          <w:rFonts w:ascii="Tahoma" w:hAnsi="Tahoma" w:cs="Tahoma"/>
        </w:rPr>
        <w:t>]</w:t>
      </w:r>
      <w:r w:rsidRPr="005911ED">
        <w:rPr>
          <w:rFonts w:ascii="Tahoma" w:hAnsi="Tahoma" w:cs="Tahoma"/>
        </w:rPr>
        <w:t xml:space="preserve"> yang dibubuhi materai secukupnya serta mempunyai kekuatan hukum yang sama.</w:t>
      </w:r>
    </w:p>
    <w:p w:rsidR="007D6775" w:rsidRPr="005911ED" w:rsidRDefault="007D6775" w:rsidP="00BA1744">
      <w:pPr>
        <w:tabs>
          <w:tab w:val="left" w:pos="567"/>
          <w:tab w:val="left" w:pos="993"/>
        </w:tabs>
        <w:jc w:val="both"/>
        <w:rPr>
          <w:rFonts w:ascii="Tahoma" w:hAnsi="Tahoma" w:cs="Tahoma"/>
        </w:rPr>
      </w:pPr>
    </w:p>
    <w:p w:rsidR="007D6775" w:rsidRPr="005911ED" w:rsidRDefault="007D6775" w:rsidP="00BA1744">
      <w:pPr>
        <w:tabs>
          <w:tab w:val="left" w:pos="567"/>
          <w:tab w:val="left" w:pos="993"/>
        </w:tabs>
        <w:jc w:val="both"/>
        <w:rPr>
          <w:rFonts w:ascii="Tahoma" w:hAnsi="Tahoma" w:cs="Tahoma"/>
        </w:rPr>
      </w:pPr>
    </w:p>
    <w:tbl>
      <w:tblPr>
        <w:tblW w:w="9338" w:type="dxa"/>
        <w:tblLayout w:type="fixed"/>
        <w:tblLook w:val="0000" w:firstRow="0" w:lastRow="0" w:firstColumn="0" w:lastColumn="0" w:noHBand="0" w:noVBand="0"/>
      </w:tblPr>
      <w:tblGrid>
        <w:gridCol w:w="4669"/>
        <w:gridCol w:w="4669"/>
      </w:tblGrid>
      <w:tr w:rsidR="00B847D8" w:rsidRPr="005911ED" w:rsidTr="00F06E17">
        <w:trPr>
          <w:trHeight w:val="2106"/>
        </w:trPr>
        <w:tc>
          <w:tcPr>
            <w:tcW w:w="4669" w:type="dxa"/>
            <w:vAlign w:val="center"/>
          </w:tcPr>
          <w:p w:rsidR="00B847D8" w:rsidRPr="00B847D8" w:rsidRDefault="00B847D8" w:rsidP="00B847D8">
            <w:pPr>
              <w:spacing w:after="240" w:line="360" w:lineRule="auto"/>
              <w:rPr>
                <w:rFonts w:ascii="Tahoma" w:hAnsi="Tahoma" w:cs="Tahoma"/>
              </w:rPr>
            </w:pPr>
            <w:r w:rsidRPr="00B847D8">
              <w:rPr>
                <w:rStyle w:val="Strong"/>
                <w:rFonts w:ascii="Tahoma" w:hAnsi="Tahoma" w:cs="Tahoma"/>
              </w:rPr>
              <w:t>PEMBELI</w:t>
            </w:r>
            <w:r w:rsidRPr="00B847D8">
              <w:rPr>
                <w:rFonts w:ascii="Tahoma" w:hAnsi="Tahoma" w:cs="Tahoma"/>
              </w:rPr>
              <w:t xml:space="preserve"> </w:t>
            </w:r>
            <w:r w:rsidRPr="00B847D8">
              <w:rPr>
                <w:rFonts w:ascii="Tahoma" w:hAnsi="Tahoma" w:cs="Tahoma"/>
              </w:rPr>
              <w:br/>
            </w:r>
            <w:r w:rsidRPr="00B847D8">
              <w:rPr>
                <w:rFonts w:ascii="Tahoma" w:hAnsi="Tahoma" w:cs="Tahoma"/>
              </w:rPr>
              <w:br/>
            </w:r>
          </w:p>
        </w:tc>
        <w:tc>
          <w:tcPr>
            <w:tcW w:w="4669" w:type="dxa"/>
            <w:vAlign w:val="center"/>
          </w:tcPr>
          <w:p w:rsidR="00B847D8" w:rsidRPr="00B847D8" w:rsidRDefault="00B847D8" w:rsidP="00B847D8">
            <w:pPr>
              <w:spacing w:after="240" w:line="360" w:lineRule="auto"/>
              <w:rPr>
                <w:rFonts w:ascii="Tahoma" w:hAnsi="Tahoma" w:cs="Tahoma"/>
                <w:b/>
                <w:bCs/>
              </w:rPr>
            </w:pPr>
            <w:r w:rsidRPr="00B847D8">
              <w:rPr>
                <w:rStyle w:val="Strong"/>
                <w:rFonts w:ascii="Tahoma" w:hAnsi="Tahoma" w:cs="Tahoma"/>
              </w:rPr>
              <w:t>JAYA</w:t>
            </w:r>
            <w:r w:rsidRPr="00B847D8">
              <w:rPr>
                <w:rFonts w:ascii="Tahoma" w:hAnsi="Tahoma" w:cs="Tahoma"/>
              </w:rPr>
              <w:br/>
            </w:r>
            <w:r w:rsidRPr="00B847D8">
              <w:rPr>
                <w:rStyle w:val="Strong"/>
                <w:rFonts w:ascii="Tahoma" w:hAnsi="Tahoma" w:cs="Tahoma"/>
              </w:rPr>
              <w:t>PT Jaya Real Property, Tbk.</w:t>
            </w:r>
            <w:r w:rsidRPr="00B847D8">
              <w:rPr>
                <w:rFonts w:ascii="Tahoma" w:hAnsi="Tahoma" w:cs="Tahoma"/>
              </w:rPr>
              <w:t xml:space="preserve"> </w:t>
            </w:r>
            <w:r w:rsidRPr="00B847D8">
              <w:rPr>
                <w:rFonts w:ascii="Tahoma" w:hAnsi="Tahoma" w:cs="Tahoma"/>
              </w:rPr>
              <w:br/>
            </w:r>
            <w:r w:rsidRPr="00B847D8">
              <w:rPr>
                <w:rFonts w:ascii="Tahoma" w:hAnsi="Tahoma" w:cs="Tahoma"/>
              </w:rPr>
              <w:br/>
            </w:r>
            <w:r w:rsidRPr="00B847D8">
              <w:rPr>
                <w:rFonts w:ascii="Tahoma" w:hAnsi="Tahoma" w:cs="Tahoma"/>
              </w:rPr>
              <w:br/>
            </w:r>
          </w:p>
        </w:tc>
      </w:tr>
      <w:tr w:rsidR="00B847D8" w:rsidRPr="005911ED" w:rsidTr="00F06E17">
        <w:tc>
          <w:tcPr>
            <w:tcW w:w="4669" w:type="dxa"/>
            <w:vAlign w:val="center"/>
          </w:tcPr>
          <w:p w:rsidR="00B847D8" w:rsidRPr="005F4A8B" w:rsidRDefault="00B847D8" w:rsidP="00B847D8">
            <w:pPr>
              <w:pStyle w:val="NormalWeb"/>
              <w:spacing w:line="360" w:lineRule="auto"/>
              <w:rPr>
                <w:rFonts w:ascii="Tahoma" w:hAnsi="Tahoma" w:cs="Tahoma"/>
                <w:sz w:val="20"/>
                <w:szCs w:val="20"/>
              </w:rPr>
            </w:pPr>
            <w:r w:rsidRPr="005F4A8B">
              <w:rPr>
                <w:rFonts w:ascii="Tahoma" w:hAnsi="Tahoma" w:cs="Tahoma"/>
                <w:b/>
                <w:sz w:val="20"/>
                <w:szCs w:val="20"/>
                <w:u w:val="single"/>
              </w:rPr>
              <w:t>{nama_pembeli}</w:t>
            </w:r>
          </w:p>
        </w:tc>
        <w:tc>
          <w:tcPr>
            <w:tcW w:w="4669" w:type="dxa"/>
            <w:vAlign w:val="center"/>
          </w:tcPr>
          <w:p w:rsidR="00B847D8" w:rsidRPr="00B847D8" w:rsidRDefault="00B847D8" w:rsidP="00B847D8">
            <w:pPr>
              <w:spacing w:line="360" w:lineRule="auto"/>
              <w:rPr>
                <w:rFonts w:ascii="Tahoma" w:hAnsi="Tahoma" w:cs="Tahoma"/>
              </w:rPr>
            </w:pPr>
            <w:r w:rsidRPr="00B847D8">
              <w:rPr>
                <w:rStyle w:val="Strong"/>
                <w:rFonts w:ascii="Tahoma" w:hAnsi="Tahoma" w:cs="Tahoma"/>
                <w:u w:val="single"/>
              </w:rPr>
              <w:t>{PEJABAT_PPJB}</w:t>
            </w:r>
            <w:r w:rsidRPr="00B847D8">
              <w:rPr>
                <w:rFonts w:ascii="Tahoma" w:hAnsi="Tahoma" w:cs="Tahoma"/>
              </w:rPr>
              <w:t xml:space="preserve"> </w:t>
            </w:r>
            <w:r w:rsidRPr="00B847D8">
              <w:rPr>
                <w:rFonts w:ascii="Tahoma" w:hAnsi="Tahoma" w:cs="Tahoma"/>
              </w:rPr>
              <w:br/>
              <w:t>{JABATAN_PPJB}</w:t>
            </w:r>
          </w:p>
        </w:tc>
      </w:tr>
    </w:tbl>
    <w:p w:rsidR="007D6775" w:rsidRPr="005911ED" w:rsidRDefault="007D6775" w:rsidP="00BA1744">
      <w:pPr>
        <w:tabs>
          <w:tab w:val="left" w:pos="567"/>
          <w:tab w:val="left" w:pos="993"/>
        </w:tabs>
        <w:jc w:val="both"/>
        <w:rPr>
          <w:rFonts w:ascii="Tahoma" w:hAnsi="Tahoma" w:cs="Tahoma"/>
          <w:sz w:val="22"/>
          <w:u w:val="single"/>
        </w:rPr>
        <w:sectPr w:rsidR="007D6775" w:rsidRPr="005911ED">
          <w:headerReference w:type="default" r:id="rId7"/>
          <w:footerReference w:type="even" r:id="rId8"/>
          <w:footerReference w:type="default" r:id="rId9"/>
          <w:pgSz w:w="11907" w:h="16840" w:code="9"/>
          <w:pgMar w:top="1701" w:right="1418" w:bottom="1701" w:left="1418" w:header="851" w:footer="851" w:gutter="0"/>
          <w:pgNumType w:start="1"/>
          <w:cols w:space="720"/>
        </w:sectPr>
      </w:pPr>
    </w:p>
    <w:p w:rsidR="007D6775" w:rsidRPr="005911ED" w:rsidRDefault="007D6775" w:rsidP="00BA1744">
      <w:pPr>
        <w:tabs>
          <w:tab w:val="left" w:pos="567"/>
          <w:tab w:val="left" w:pos="993"/>
        </w:tabs>
        <w:jc w:val="both"/>
        <w:rPr>
          <w:rFonts w:ascii="Tahoma" w:hAnsi="Tahoma" w:cs="Tahoma"/>
          <w:sz w:val="22"/>
          <w:u w:val="single"/>
        </w:rPr>
      </w:pPr>
    </w:p>
    <w:sectPr w:rsidR="007D6775" w:rsidRPr="005911ED">
      <w:footerReference w:type="even" r:id="rId10"/>
      <w:footerReference w:type="default" r:id="rId11"/>
      <w:type w:val="continuous"/>
      <w:pgSz w:w="11907" w:h="16840" w:code="9"/>
      <w:pgMar w:top="1701" w:right="1418" w:bottom="1701"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3B1" w:rsidRDefault="00E743B1">
      <w:r>
        <w:separator/>
      </w:r>
    </w:p>
  </w:endnote>
  <w:endnote w:type="continuationSeparator" w:id="0">
    <w:p w:rsidR="00E743B1" w:rsidRDefault="00E74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719" w:rsidRDefault="00E337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p>
  <w:p w:rsidR="00E33719" w:rsidRDefault="00E33719">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3B2B84">
      <w:rPr>
        <w:rFonts w:ascii="Tahoma" w:hAnsi="Tahoma" w:cs="Tahoma"/>
        <w:noProof/>
      </w:rPr>
      <w:t>10</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3B2B84">
      <w:rPr>
        <w:rFonts w:ascii="Tahoma" w:hAnsi="Tahoma" w:cs="Tahoma"/>
        <w:noProof/>
      </w:rPr>
      <w:t>10</w:t>
    </w:r>
    <w:r>
      <w:rPr>
        <w:rFonts w:ascii="Tahoma" w:hAnsi="Tahoma" w:cs="Tahoma"/>
      </w:rPr>
      <w:fldChar w:fldCharType="end"/>
    </w:r>
  </w:p>
  <w:p w:rsidR="00E33719" w:rsidRDefault="00E33719">
    <w:pPr>
      <w:pStyle w:val="Footer"/>
      <w:ind w:right="360"/>
      <w:jc w:val="center"/>
      <w:rPr>
        <w:rFonts w:ascii="Tahoma" w:hAnsi="Tahoma" w:cs="Tahoma"/>
        <w:sz w:val="16"/>
      </w:rPr>
    </w:pPr>
    <w:r>
      <w:rPr>
        <w:rFonts w:ascii="Tahoma" w:hAnsi="Tahoma" w:cs="Tahoma"/>
        <w:sz w:val="16"/>
      </w:rPr>
      <w:t>- PPJB Tanah &amp; Bangunan Bintaro -</w:t>
    </w:r>
  </w:p>
  <w:p w:rsidR="00E33719" w:rsidRDefault="00E33719">
    <w:pPr>
      <w:pStyle w:val="Footer"/>
      <w:ind w:right="360"/>
      <w:jc w:val="right"/>
      <w:rPr>
        <w:rFonts w:ascii="Tahoma" w:hAnsi="Tahoma" w:cs="Tahoma"/>
        <w:sz w:val="16"/>
      </w:rPr>
    </w:pPr>
    <w:r>
      <w:rPr>
        <w:rFonts w:ascii="Tahoma" w:hAnsi="Tahoma" w:cs="Tahoma"/>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719" w:rsidRDefault="00E3371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pPr>
      <w:pStyle w:val="Footer"/>
      <w:framePr w:wrap="around" w:vAnchor="text" w:hAnchor="margin" w:xAlign="center" w:y="1"/>
      <w:rPr>
        <w:rStyle w:val="PageNumber"/>
      </w:rPr>
    </w:pPr>
  </w:p>
  <w:p w:rsidR="00E33719" w:rsidRDefault="00E33719">
    <w:pPr>
      <w:pStyle w:val="Footer"/>
      <w:ind w:right="360"/>
      <w:jc w:val="center"/>
      <w:rPr>
        <w:rFonts w:ascii="Tahoma" w:hAnsi="Tahoma" w:cs="Tahoma"/>
      </w:rPr>
    </w:pPr>
    <w:r>
      <w:rPr>
        <w:rFonts w:ascii="Tahoma" w:hAnsi="Tahoma" w:cs="Tahoma"/>
      </w:rPr>
      <w:t xml:space="preserve">Halaman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dari </w:t>
    </w:r>
    <w:r>
      <w:rPr>
        <w:rFonts w:ascii="Tahoma" w:hAnsi="Tahoma" w:cs="Tahoma"/>
      </w:rPr>
      <w:fldChar w:fldCharType="begin"/>
    </w:r>
    <w:r>
      <w:rPr>
        <w:rFonts w:ascii="Tahoma" w:hAnsi="Tahoma" w:cs="Tahoma"/>
      </w:rPr>
      <w:instrText xml:space="preserve"> NUMPAGES </w:instrText>
    </w:r>
    <w:r>
      <w:rPr>
        <w:rFonts w:ascii="Tahoma" w:hAnsi="Tahoma" w:cs="Tahoma"/>
      </w:rPr>
      <w:fldChar w:fldCharType="separate"/>
    </w:r>
    <w:r w:rsidR="005E210A">
      <w:rPr>
        <w:rFonts w:ascii="Tahoma" w:hAnsi="Tahoma" w:cs="Tahoma"/>
        <w:noProof/>
      </w:rPr>
      <w:t>10</w:t>
    </w:r>
    <w:r>
      <w:rPr>
        <w:rFonts w:ascii="Tahoma" w:hAnsi="Tahoma" w:cs="Tahoma"/>
      </w:rPr>
      <w:fldChar w:fldCharType="end"/>
    </w:r>
  </w:p>
  <w:p w:rsidR="00E33719" w:rsidRDefault="00E33719">
    <w:pPr>
      <w:pStyle w:val="Footer"/>
      <w:ind w:right="360"/>
      <w:jc w:val="center"/>
      <w:rPr>
        <w:rFonts w:ascii="Tahoma" w:hAnsi="Tahoma" w:cs="Tahoma"/>
        <w:sz w:val="16"/>
      </w:rPr>
    </w:pPr>
    <w:r>
      <w:rPr>
        <w:rFonts w:ascii="Tahoma" w:hAnsi="Tahoma" w:cs="Tahoma"/>
        <w:sz w:val="16"/>
      </w:rPr>
      <w:t>- PPJB Tanah &amp; Bangunan Bintaro -</w:t>
    </w:r>
  </w:p>
  <w:p w:rsidR="00E33719" w:rsidRDefault="00E33719">
    <w:pPr>
      <w:pStyle w:val="Footer"/>
      <w:ind w:right="360"/>
      <w:jc w:val="right"/>
      <w:rPr>
        <w:rFonts w:ascii="Tahoma" w:hAnsi="Tahoma" w:cs="Tahoma"/>
        <w:sz w:val="16"/>
      </w:rPr>
    </w:pPr>
    <w:r>
      <w:rPr>
        <w:rFonts w:ascii="Tahoma" w:hAnsi="Tahoma" w:cs="Tahoma"/>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3B1" w:rsidRDefault="00E743B1">
      <w:r>
        <w:separator/>
      </w:r>
    </w:p>
  </w:footnote>
  <w:footnote w:type="continuationSeparator" w:id="0">
    <w:p w:rsidR="00E743B1" w:rsidRDefault="00E74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719" w:rsidRDefault="00E33719" w:rsidP="00E33719">
    <w:pPr>
      <w:pStyle w:val="Header"/>
      <w:jc w:val="right"/>
    </w:pPr>
    <w:r>
      <w:t>Dok : 059/F/PMR/JRP/06</w:t>
    </w:r>
    <w:r w:rsidR="005E210A">
      <w:t xml:space="preserve">    Rev :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FF12EA"/>
    <w:multiLevelType w:val="hybridMultilevel"/>
    <w:tmpl w:val="A13E5718"/>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6258B6"/>
    <w:multiLevelType w:val="hybridMultilevel"/>
    <w:tmpl w:val="2B584A30"/>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20EEE"/>
    <w:multiLevelType w:val="hybridMultilevel"/>
    <w:tmpl w:val="E8B2B626"/>
    <w:lvl w:ilvl="0" w:tplc="FBC2CB88">
      <w:start w:val="1"/>
      <w:numFmt w:val="decimal"/>
      <w:lvlText w:val="%1."/>
      <w:lvlJc w:val="left"/>
      <w:pPr>
        <w:tabs>
          <w:tab w:val="num" w:pos="357"/>
        </w:tabs>
        <w:ind w:left="357" w:hanging="357"/>
      </w:pPr>
      <w:rPr>
        <w:rFonts w:hint="default"/>
        <w:b w:val="0"/>
        <w:i w:val="0"/>
      </w:rPr>
    </w:lvl>
    <w:lvl w:ilvl="1" w:tplc="EEA838BC">
      <w:start w:val="1"/>
      <w:numFmt w:val="lowerLetter"/>
      <w:lvlText w:val="%2."/>
      <w:lvlJc w:val="left"/>
      <w:pPr>
        <w:tabs>
          <w:tab w:val="num" w:pos="907"/>
        </w:tabs>
        <w:ind w:left="1247" w:hanging="340"/>
      </w:pPr>
      <w:rPr>
        <w:rFonts w:ascii="Tahoma" w:hAnsi="Tahoma"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C707DB"/>
    <w:multiLevelType w:val="hybridMultilevel"/>
    <w:tmpl w:val="FC78145C"/>
    <w:lvl w:ilvl="0" w:tplc="C48CA44A">
      <w:start w:val="1"/>
      <w:numFmt w:val="lowerLetter"/>
      <w:lvlText w:val="%1."/>
      <w:lvlJc w:val="left"/>
      <w:pPr>
        <w:tabs>
          <w:tab w:val="num" w:pos="907"/>
        </w:tabs>
        <w:ind w:left="1418" w:hanging="397"/>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A8304B"/>
    <w:multiLevelType w:val="multilevel"/>
    <w:tmpl w:val="DA604C8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ascii="Tahoma" w:hAnsi="Tahoma" w:hint="default"/>
        <w:b w:val="0"/>
        <w:i w:val="0"/>
        <w:sz w:val="20"/>
        <w:szCs w:val="2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6">
    <w:nsid w:val="19FA5394"/>
    <w:multiLevelType w:val="multilevel"/>
    <w:tmpl w:val="30B0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9E277B"/>
    <w:multiLevelType w:val="singleLevel"/>
    <w:tmpl w:val="85BAD926"/>
    <w:lvl w:ilvl="0">
      <w:start w:val="1"/>
      <w:numFmt w:val="decimal"/>
      <w:lvlText w:val="%1."/>
      <w:legacy w:legacy="1" w:legacySpace="0" w:legacyIndent="567"/>
      <w:lvlJc w:val="left"/>
      <w:pPr>
        <w:ind w:left="567" w:hanging="567"/>
      </w:pPr>
    </w:lvl>
  </w:abstractNum>
  <w:abstractNum w:abstractNumId="9">
    <w:nsid w:val="20285BB6"/>
    <w:multiLevelType w:val="multilevel"/>
    <w:tmpl w:val="F65823D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1A0B1C"/>
    <w:multiLevelType w:val="singleLevel"/>
    <w:tmpl w:val="85BAD926"/>
    <w:lvl w:ilvl="0">
      <w:start w:val="1"/>
      <w:numFmt w:val="decimal"/>
      <w:lvlText w:val="%1."/>
      <w:legacy w:legacy="1" w:legacySpace="0" w:legacyIndent="567"/>
      <w:lvlJc w:val="left"/>
      <w:pPr>
        <w:ind w:left="567" w:hanging="567"/>
      </w:pPr>
    </w:lvl>
  </w:abstractNum>
  <w:abstractNum w:abstractNumId="11">
    <w:nsid w:val="21404B5A"/>
    <w:multiLevelType w:val="hybridMultilevel"/>
    <w:tmpl w:val="302A1788"/>
    <w:lvl w:ilvl="0" w:tplc="2C2E42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8D6F7A"/>
    <w:multiLevelType w:val="hybridMultilevel"/>
    <w:tmpl w:val="EB08332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4">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1B23751"/>
    <w:multiLevelType w:val="hybridMultilevel"/>
    <w:tmpl w:val="A35695FE"/>
    <w:lvl w:ilvl="0" w:tplc="7252311C">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A70080"/>
    <w:multiLevelType w:val="multilevel"/>
    <w:tmpl w:val="AA9821E4"/>
    <w:lvl w:ilvl="0">
      <w:start w:val="1"/>
      <w:numFmt w:val="decimal"/>
      <w:lvlText w:val="%1."/>
      <w:lvlJc w:val="left"/>
      <w:pPr>
        <w:tabs>
          <w:tab w:val="num" w:pos="357"/>
        </w:tabs>
        <w:ind w:left="397" w:hanging="39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C374921"/>
    <w:multiLevelType w:val="hybridMultilevel"/>
    <w:tmpl w:val="FE0CB3CC"/>
    <w:lvl w:ilvl="0" w:tplc="3282F49E">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4CBE5806"/>
    <w:multiLevelType w:val="hybridMultilevel"/>
    <w:tmpl w:val="60F06D1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DA8728B"/>
    <w:multiLevelType w:val="hybridMultilevel"/>
    <w:tmpl w:val="F1CA929C"/>
    <w:lvl w:ilvl="0" w:tplc="053055DE">
      <w:start w:val="1"/>
      <w:numFmt w:val="decimal"/>
      <w:lvlText w:val="%1."/>
      <w:lvlJc w:val="left"/>
      <w:pPr>
        <w:ind w:left="360" w:hanging="360"/>
      </w:pPr>
      <w:rPr>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FD7093"/>
    <w:multiLevelType w:val="hybridMultilevel"/>
    <w:tmpl w:val="2250E1B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C20F84"/>
    <w:multiLevelType w:val="singleLevel"/>
    <w:tmpl w:val="880E01F8"/>
    <w:lvl w:ilvl="0">
      <w:start w:val="1"/>
      <w:numFmt w:val="decimal"/>
      <w:lvlText w:val="%1."/>
      <w:legacy w:legacy="1" w:legacySpace="0" w:legacyIndent="284"/>
      <w:lvlJc w:val="left"/>
      <w:pPr>
        <w:ind w:left="284" w:hanging="284"/>
      </w:pPr>
    </w:lvl>
  </w:abstractNum>
  <w:abstractNum w:abstractNumId="23">
    <w:nsid w:val="57A3540B"/>
    <w:multiLevelType w:val="hybridMultilevel"/>
    <w:tmpl w:val="E72870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C85DD8"/>
    <w:multiLevelType w:val="hybridMultilevel"/>
    <w:tmpl w:val="C9E4B0FE"/>
    <w:lvl w:ilvl="0" w:tplc="3282F49E">
      <w:start w:val="1"/>
      <w:numFmt w:val="lowerRoman"/>
      <w:lvlText w:val="[%1]."/>
      <w:lvlJc w:val="right"/>
      <w:pPr>
        <w:tabs>
          <w:tab w:val="num" w:pos="1077"/>
        </w:tabs>
        <w:ind w:left="1077" w:hanging="357"/>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58946921"/>
    <w:multiLevelType w:val="hybridMultilevel"/>
    <w:tmpl w:val="600C24FE"/>
    <w:lvl w:ilvl="0" w:tplc="50683ED8">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6">
    <w:nsid w:val="5A70448E"/>
    <w:multiLevelType w:val="hybridMultilevel"/>
    <w:tmpl w:val="236AFBEE"/>
    <w:lvl w:ilvl="0" w:tplc="0409000F">
      <w:start w:val="1"/>
      <w:numFmt w:val="decimal"/>
      <w:lvlText w:val="%1."/>
      <w:lvlJc w:val="left"/>
      <w:pPr>
        <w:tabs>
          <w:tab w:val="num" w:pos="720"/>
        </w:tabs>
        <w:ind w:left="720" w:hanging="360"/>
      </w:pPr>
      <w:rPr>
        <w:rFonts w:hint="default"/>
      </w:rPr>
    </w:lvl>
    <w:lvl w:ilvl="1" w:tplc="3AE6E624">
      <w:start w:val="1"/>
      <w:numFmt w:val="lowerLetter"/>
      <w:lvlText w:val="%2."/>
      <w:lvlJc w:val="left"/>
      <w:pPr>
        <w:tabs>
          <w:tab w:val="num" w:pos="360"/>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C862AA"/>
    <w:multiLevelType w:val="hybridMultilevel"/>
    <w:tmpl w:val="AA9821E4"/>
    <w:lvl w:ilvl="0" w:tplc="981E32D2">
      <w:start w:val="1"/>
      <w:numFmt w:val="decimal"/>
      <w:lvlText w:val="%1."/>
      <w:lvlJc w:val="left"/>
      <w:pPr>
        <w:tabs>
          <w:tab w:val="num" w:pos="357"/>
        </w:tabs>
        <w:ind w:left="397" w:hanging="39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F033A58"/>
    <w:multiLevelType w:val="multilevel"/>
    <w:tmpl w:val="DB0C1F46"/>
    <w:lvl w:ilvl="0">
      <w:start w:val="1"/>
      <w:numFmt w:val="lowerLetter"/>
      <w:lvlText w:val="%1."/>
      <w:lvlJc w:val="left"/>
      <w:pPr>
        <w:tabs>
          <w:tab w:val="num" w:pos="717"/>
        </w:tabs>
        <w:ind w:left="717" w:hanging="360"/>
      </w:pPr>
      <w:rPr>
        <w:rFonts w:ascii="Times New Roman" w:eastAsia="Times New Roman" w:hAnsi="Times New Roman" w:cs="Times New Roman"/>
      </w:r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29">
    <w:nsid w:val="62162F0E"/>
    <w:multiLevelType w:val="hybridMultilevel"/>
    <w:tmpl w:val="1E309EE6"/>
    <w:lvl w:ilvl="0" w:tplc="0409000F">
      <w:start w:val="1"/>
      <w:numFmt w:val="decimal"/>
      <w:lvlText w:val="%1."/>
      <w:lvlJc w:val="left"/>
      <w:pPr>
        <w:tabs>
          <w:tab w:val="num" w:pos="360"/>
        </w:tabs>
        <w:ind w:left="360" w:hanging="360"/>
      </w:pPr>
      <w:rPr>
        <w:rFonts w:hint="default"/>
      </w:rPr>
    </w:lvl>
    <w:lvl w:ilvl="1" w:tplc="79AC277C">
      <w:start w:val="1"/>
      <w:numFmt w:val="lowerLetter"/>
      <w:lvlText w:val="%2."/>
      <w:lvlJc w:val="left"/>
      <w:pPr>
        <w:tabs>
          <w:tab w:val="num" w:pos="757"/>
        </w:tabs>
        <w:ind w:left="737" w:hanging="34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2C30FEA"/>
    <w:multiLevelType w:val="hybridMultilevel"/>
    <w:tmpl w:val="9F2040C0"/>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A77C31"/>
    <w:multiLevelType w:val="singleLevel"/>
    <w:tmpl w:val="4F2EEA68"/>
    <w:lvl w:ilvl="0">
      <w:start w:val="2"/>
      <w:numFmt w:val="decimal"/>
      <w:lvlText w:val="%1."/>
      <w:legacy w:legacy="1" w:legacySpace="0" w:legacyIndent="567"/>
      <w:lvlJc w:val="left"/>
      <w:pPr>
        <w:ind w:left="567" w:hanging="567"/>
      </w:pPr>
    </w:lvl>
  </w:abstractNum>
  <w:abstractNum w:abstractNumId="32">
    <w:nsid w:val="6DFC368C"/>
    <w:multiLevelType w:val="hybridMultilevel"/>
    <w:tmpl w:val="A3429CC6"/>
    <w:lvl w:ilvl="0" w:tplc="9F0AAD40">
      <w:start w:val="4"/>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8897FEE"/>
    <w:multiLevelType w:val="hybridMultilevel"/>
    <w:tmpl w:val="FF6C8ED8"/>
    <w:lvl w:ilvl="0" w:tplc="1500FD1C">
      <w:start w:val="1"/>
      <w:numFmt w:val="lowerLetter"/>
      <w:lvlText w:val="%1."/>
      <w:lvlJc w:val="left"/>
      <w:pPr>
        <w:tabs>
          <w:tab w:val="num" w:pos="717"/>
        </w:tabs>
        <w:ind w:left="717" w:hanging="360"/>
      </w:pPr>
      <w:rPr>
        <w:rFonts w:ascii="Tahoma" w:hAnsi="Tahoma" w:cs="Times New Roman" w:hint="default"/>
        <w:b w:val="0"/>
        <w:i w:val="0"/>
        <w:sz w:val="20"/>
        <w:szCs w:val="20"/>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4">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B5E148F"/>
    <w:multiLevelType w:val="multilevel"/>
    <w:tmpl w:val="F65823D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8"/>
  </w:num>
  <w:num w:numId="4">
    <w:abstractNumId w:val="10"/>
  </w:num>
  <w:num w:numId="5">
    <w:abstractNumId w:val="31"/>
  </w:num>
  <w:num w:numId="6">
    <w:abstractNumId w:val="22"/>
  </w:num>
  <w:num w:numId="7">
    <w:abstractNumId w:val="14"/>
  </w:num>
  <w:num w:numId="8">
    <w:abstractNumId w:val="34"/>
  </w:num>
  <w:num w:numId="9">
    <w:abstractNumId w:val="33"/>
  </w:num>
  <w:num w:numId="10">
    <w:abstractNumId w:val="26"/>
  </w:num>
  <w:num w:numId="11">
    <w:abstractNumId w:val="5"/>
  </w:num>
  <w:num w:numId="12">
    <w:abstractNumId w:val="23"/>
  </w:num>
  <w:num w:numId="13">
    <w:abstractNumId w:val="29"/>
  </w:num>
  <w:num w:numId="14">
    <w:abstractNumId w:val="25"/>
  </w:num>
  <w:num w:numId="15">
    <w:abstractNumId w:val="20"/>
  </w:num>
  <w:num w:numId="16">
    <w:abstractNumId w:val="1"/>
  </w:num>
  <w:num w:numId="17">
    <w:abstractNumId w:val="21"/>
  </w:num>
  <w:num w:numId="18">
    <w:abstractNumId w:val="30"/>
  </w:num>
  <w:num w:numId="19">
    <w:abstractNumId w:val="4"/>
  </w:num>
  <w:num w:numId="20">
    <w:abstractNumId w:val="18"/>
  </w:num>
  <w:num w:numId="21">
    <w:abstractNumId w:val="7"/>
  </w:num>
  <w:num w:numId="22">
    <w:abstractNumId w:val="3"/>
  </w:num>
  <w:num w:numId="23">
    <w:abstractNumId w:val="12"/>
  </w:num>
  <w:num w:numId="24">
    <w:abstractNumId w:val="11"/>
  </w:num>
  <w:num w:numId="25">
    <w:abstractNumId w:val="32"/>
  </w:num>
  <w:num w:numId="26">
    <w:abstractNumId w:val="15"/>
  </w:num>
  <w:num w:numId="27">
    <w:abstractNumId w:val="28"/>
  </w:num>
  <w:num w:numId="28">
    <w:abstractNumId w:val="2"/>
  </w:num>
  <w:num w:numId="29">
    <w:abstractNumId w:val="27"/>
  </w:num>
  <w:num w:numId="30">
    <w:abstractNumId w:val="16"/>
  </w:num>
  <w:num w:numId="31">
    <w:abstractNumId w:val="6"/>
  </w:num>
  <w:num w:numId="32">
    <w:abstractNumId w:val="35"/>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75"/>
    <w:rsid w:val="00075FDE"/>
    <w:rsid w:val="0008490B"/>
    <w:rsid w:val="000A2642"/>
    <w:rsid w:val="000F6AAD"/>
    <w:rsid w:val="001246A1"/>
    <w:rsid w:val="00135843"/>
    <w:rsid w:val="00177837"/>
    <w:rsid w:val="00187E40"/>
    <w:rsid w:val="001C3379"/>
    <w:rsid w:val="001E093B"/>
    <w:rsid w:val="00202DAE"/>
    <w:rsid w:val="00203B98"/>
    <w:rsid w:val="0020631A"/>
    <w:rsid w:val="00227D8A"/>
    <w:rsid w:val="0026670F"/>
    <w:rsid w:val="00275903"/>
    <w:rsid w:val="002B5D48"/>
    <w:rsid w:val="002D4B37"/>
    <w:rsid w:val="002D720A"/>
    <w:rsid w:val="002E43E3"/>
    <w:rsid w:val="002F24D6"/>
    <w:rsid w:val="003255B9"/>
    <w:rsid w:val="003435A5"/>
    <w:rsid w:val="00347EA6"/>
    <w:rsid w:val="003868F3"/>
    <w:rsid w:val="00391C05"/>
    <w:rsid w:val="003B2B84"/>
    <w:rsid w:val="003D01E6"/>
    <w:rsid w:val="00473081"/>
    <w:rsid w:val="004734D2"/>
    <w:rsid w:val="004A0032"/>
    <w:rsid w:val="004A4340"/>
    <w:rsid w:val="004B3FB5"/>
    <w:rsid w:val="004D602A"/>
    <w:rsid w:val="004D788B"/>
    <w:rsid w:val="00540D00"/>
    <w:rsid w:val="00573CD7"/>
    <w:rsid w:val="00581D3C"/>
    <w:rsid w:val="005911ED"/>
    <w:rsid w:val="005C3B85"/>
    <w:rsid w:val="005C436E"/>
    <w:rsid w:val="005E210A"/>
    <w:rsid w:val="005F2E78"/>
    <w:rsid w:val="005F4A8B"/>
    <w:rsid w:val="00612335"/>
    <w:rsid w:val="006646B6"/>
    <w:rsid w:val="00673745"/>
    <w:rsid w:val="006A0C72"/>
    <w:rsid w:val="006A55FD"/>
    <w:rsid w:val="00751401"/>
    <w:rsid w:val="007576F4"/>
    <w:rsid w:val="00762FBD"/>
    <w:rsid w:val="00763E6B"/>
    <w:rsid w:val="007C25BD"/>
    <w:rsid w:val="007D6775"/>
    <w:rsid w:val="007F1FD1"/>
    <w:rsid w:val="008068FB"/>
    <w:rsid w:val="008200AB"/>
    <w:rsid w:val="00823D91"/>
    <w:rsid w:val="00842133"/>
    <w:rsid w:val="00882DE5"/>
    <w:rsid w:val="00882E44"/>
    <w:rsid w:val="0089538B"/>
    <w:rsid w:val="008A56D9"/>
    <w:rsid w:val="008B2600"/>
    <w:rsid w:val="008E51B7"/>
    <w:rsid w:val="009A799E"/>
    <w:rsid w:val="009B7C3A"/>
    <w:rsid w:val="009E0403"/>
    <w:rsid w:val="009E5F3D"/>
    <w:rsid w:val="00A032F3"/>
    <w:rsid w:val="00A15875"/>
    <w:rsid w:val="00A404B4"/>
    <w:rsid w:val="00A45BFA"/>
    <w:rsid w:val="00A46F4B"/>
    <w:rsid w:val="00AA7ADD"/>
    <w:rsid w:val="00AC545C"/>
    <w:rsid w:val="00AD0BAA"/>
    <w:rsid w:val="00AD7260"/>
    <w:rsid w:val="00AE187A"/>
    <w:rsid w:val="00AE4388"/>
    <w:rsid w:val="00AF0323"/>
    <w:rsid w:val="00B109ED"/>
    <w:rsid w:val="00B10A56"/>
    <w:rsid w:val="00B116F8"/>
    <w:rsid w:val="00B401E6"/>
    <w:rsid w:val="00B76CB2"/>
    <w:rsid w:val="00B847D8"/>
    <w:rsid w:val="00B972B0"/>
    <w:rsid w:val="00BA1744"/>
    <w:rsid w:val="00BA56E9"/>
    <w:rsid w:val="00BC38F9"/>
    <w:rsid w:val="00BD68EE"/>
    <w:rsid w:val="00C15E39"/>
    <w:rsid w:val="00C334C2"/>
    <w:rsid w:val="00C42235"/>
    <w:rsid w:val="00C65853"/>
    <w:rsid w:val="00C6697E"/>
    <w:rsid w:val="00C70F7E"/>
    <w:rsid w:val="00C71398"/>
    <w:rsid w:val="00C816B1"/>
    <w:rsid w:val="00C8685D"/>
    <w:rsid w:val="00C97D14"/>
    <w:rsid w:val="00CC4658"/>
    <w:rsid w:val="00D25245"/>
    <w:rsid w:val="00D35300"/>
    <w:rsid w:val="00D40840"/>
    <w:rsid w:val="00D42F74"/>
    <w:rsid w:val="00D47512"/>
    <w:rsid w:val="00D52178"/>
    <w:rsid w:val="00D93C21"/>
    <w:rsid w:val="00D97875"/>
    <w:rsid w:val="00DA1602"/>
    <w:rsid w:val="00DA1733"/>
    <w:rsid w:val="00E042D7"/>
    <w:rsid w:val="00E2322A"/>
    <w:rsid w:val="00E33719"/>
    <w:rsid w:val="00E35D60"/>
    <w:rsid w:val="00E53379"/>
    <w:rsid w:val="00E646DC"/>
    <w:rsid w:val="00E743B1"/>
    <w:rsid w:val="00EC2788"/>
    <w:rsid w:val="00EC44B1"/>
    <w:rsid w:val="00ED3FE4"/>
    <w:rsid w:val="00EE0DE5"/>
    <w:rsid w:val="00EE775F"/>
    <w:rsid w:val="00F06E17"/>
    <w:rsid w:val="00F1249A"/>
    <w:rsid w:val="00F14B50"/>
    <w:rsid w:val="00F55F5E"/>
    <w:rsid w:val="00F61332"/>
    <w:rsid w:val="00F82DE5"/>
    <w:rsid w:val="00F8381C"/>
    <w:rsid w:val="00FA0974"/>
    <w:rsid w:val="00FB0EBA"/>
    <w:rsid w:val="00FB26A7"/>
    <w:rsid w:val="00FC0AC3"/>
    <w:rsid w:val="00FD20F3"/>
    <w:rsid w:val="00FE22D2"/>
    <w:rsid w:val="00FF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A90DB77-1563-4E97-8850-2BD70BE4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Tahoma" w:hAnsi="Tahoma" w:cs="Tahoma"/>
      <w:b/>
    </w:rPr>
  </w:style>
  <w:style w:type="paragraph" w:styleId="Heading6">
    <w:name w:val="heading 6"/>
    <w:basedOn w:val="Normal"/>
    <w:next w:val="Normal"/>
    <w:qFormat/>
    <w:pPr>
      <w:keepNext/>
      <w:tabs>
        <w:tab w:val="left" w:pos="567"/>
        <w:tab w:val="left" w:pos="993"/>
      </w:tabs>
      <w:jc w:val="both"/>
      <w:outlineLvl w:val="5"/>
    </w:pPr>
    <w:rPr>
      <w:rFonts w:ascii="Tahoma" w:hAnsi="Tahoma" w:cs="Tahoma"/>
      <w:b/>
      <w:noProof/>
      <w:u w:val="single"/>
    </w:rPr>
  </w:style>
  <w:style w:type="paragraph" w:styleId="Heading7">
    <w:name w:val="heading 7"/>
    <w:basedOn w:val="Normal"/>
    <w:next w:val="Normal"/>
    <w:qFormat/>
    <w:pPr>
      <w:keepNext/>
      <w:tabs>
        <w:tab w:val="left" w:pos="567"/>
        <w:tab w:val="left" w:pos="993"/>
      </w:tabs>
      <w:ind w:left="993" w:hanging="993"/>
      <w:jc w:val="center"/>
      <w:outlineLvl w:val="6"/>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alloonText">
    <w:name w:val="Balloon Text"/>
    <w:basedOn w:val="Normal"/>
    <w:semiHidden/>
    <w:rsid w:val="00581D3C"/>
    <w:rPr>
      <w:rFonts w:ascii="Tahoma" w:hAnsi="Tahoma" w:cs="Tahoma"/>
      <w:sz w:val="16"/>
      <w:szCs w:val="16"/>
    </w:rPr>
  </w:style>
  <w:style w:type="paragraph" w:styleId="NormalWeb">
    <w:name w:val="Normal (Web)"/>
    <w:basedOn w:val="Normal"/>
    <w:uiPriority w:val="99"/>
    <w:unhideWhenUsed/>
    <w:rsid w:val="002F24D6"/>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F24D6"/>
    <w:rPr>
      <w:b/>
      <w:bCs/>
    </w:rPr>
  </w:style>
  <w:style w:type="paragraph" w:styleId="ListParagraph">
    <w:name w:val="List Paragraph"/>
    <w:basedOn w:val="Normal"/>
    <w:uiPriority w:val="34"/>
    <w:qFormat/>
    <w:rsid w:val="00B10A56"/>
    <w:pPr>
      <w:overflowPunct/>
      <w:autoSpaceDE/>
      <w:autoSpaceDN/>
      <w:adjustRightInd/>
      <w:ind w:left="720"/>
      <w:contextualSpacing/>
      <w:textAlignment w:val="auto"/>
    </w:pPr>
    <w:rPr>
      <w:sz w:val="24"/>
      <w:szCs w:val="24"/>
    </w:rPr>
  </w:style>
  <w:style w:type="character" w:styleId="Emphasis">
    <w:name w:val="Emphasis"/>
    <w:uiPriority w:val="20"/>
    <w:qFormat/>
    <w:rsid w:val="00B10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25136">
      <w:bodyDiv w:val="1"/>
      <w:marLeft w:val="0"/>
      <w:marRight w:val="0"/>
      <w:marTop w:val="0"/>
      <w:marBottom w:val="0"/>
      <w:divBdr>
        <w:top w:val="none" w:sz="0" w:space="0" w:color="auto"/>
        <w:left w:val="none" w:sz="0" w:space="0" w:color="auto"/>
        <w:bottom w:val="none" w:sz="0" w:space="0" w:color="auto"/>
        <w:right w:val="none" w:sz="0" w:space="0" w:color="auto"/>
      </w:divBdr>
    </w:div>
    <w:div w:id="273100478">
      <w:bodyDiv w:val="1"/>
      <w:marLeft w:val="0"/>
      <w:marRight w:val="0"/>
      <w:marTop w:val="0"/>
      <w:marBottom w:val="0"/>
      <w:divBdr>
        <w:top w:val="none" w:sz="0" w:space="0" w:color="auto"/>
        <w:left w:val="none" w:sz="0" w:space="0" w:color="auto"/>
        <w:bottom w:val="none" w:sz="0" w:space="0" w:color="auto"/>
        <w:right w:val="none" w:sz="0" w:space="0" w:color="auto"/>
      </w:divBdr>
    </w:div>
    <w:div w:id="10089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3952</Words>
  <Characters>22531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yacub</dc:creator>
  <cp:keywords/>
  <dc:description/>
  <cp:lastModifiedBy>Fauzi Rahman</cp:lastModifiedBy>
  <cp:revision>10</cp:revision>
  <cp:lastPrinted>2006-02-08T10:41:00Z</cp:lastPrinted>
  <dcterms:created xsi:type="dcterms:W3CDTF">2015-06-29T22:21:00Z</dcterms:created>
  <dcterms:modified xsi:type="dcterms:W3CDTF">2015-06-30T00:20:00Z</dcterms:modified>
</cp:coreProperties>
</file>