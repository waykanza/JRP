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BD1" w:rsidRDefault="00A63BD1">
      <w:pPr>
        <w:pStyle w:val="Title"/>
        <w:rPr>
          <w:sz w:val="28"/>
        </w:rPr>
      </w:pPr>
      <w:r>
        <w:rPr>
          <w:sz w:val="28"/>
        </w:rPr>
        <w:t xml:space="preserve">PERJANJIAN PENGIKATAN JUAL BELI </w:t>
      </w:r>
      <w:r w:rsidR="00127490">
        <w:rPr>
          <w:sz w:val="28"/>
        </w:rPr>
        <w:t>[</w:t>
      </w:r>
      <w:r>
        <w:rPr>
          <w:sz w:val="28"/>
        </w:rPr>
        <w:t>PPJB</w:t>
      </w:r>
      <w:r w:rsidR="00127490">
        <w:rPr>
          <w:sz w:val="28"/>
        </w:rPr>
        <w:t>]</w:t>
      </w:r>
    </w:p>
    <w:p w:rsidR="00A63BD1" w:rsidRDefault="00A63BD1">
      <w:pPr>
        <w:pStyle w:val="Subtitle"/>
      </w:pPr>
      <w:r>
        <w:t xml:space="preserve">TANAH DAN BANGUNAN RUKO </w:t>
      </w:r>
    </w:p>
    <w:p w:rsidR="00A63BD1" w:rsidRDefault="00A63BD1">
      <w:pPr>
        <w:pStyle w:val="Heading2"/>
      </w:pPr>
      <w:r>
        <w:t>DI PROYEK PERUMAHAN BINTARO JAYA</w:t>
      </w:r>
    </w:p>
    <w:p w:rsidR="00A63BD1" w:rsidRDefault="00A63BD1">
      <w:pPr>
        <w:jc w:val="center"/>
        <w:rPr>
          <w:rFonts w:ascii="Tahoma" w:hAnsi="Tahoma" w:cs="Tahoma"/>
          <w:b w:val="0"/>
          <w:sz w:val="20"/>
        </w:rPr>
      </w:pPr>
      <w:r>
        <w:rPr>
          <w:rFonts w:ascii="Tahoma" w:hAnsi="Tahoma" w:cs="Tahoma"/>
          <w:sz w:val="24"/>
        </w:rPr>
        <w:t xml:space="preserve">No.: </w:t>
      </w:r>
      <w:r>
        <w:rPr>
          <w:rFonts w:ascii="Tahoma" w:hAnsi="Tahoma" w:cs="Tahoma"/>
          <w:sz w:val="24"/>
        </w:rPr>
        <w:fldChar w:fldCharType="begin"/>
      </w:r>
      <w:r>
        <w:rPr>
          <w:rFonts w:ascii="Tahoma" w:hAnsi="Tahoma" w:cs="Tahoma"/>
          <w:sz w:val="24"/>
        </w:rPr>
        <w:instrText xml:space="preserve"> MERGEFIELD nomor_ppjb </w:instrText>
      </w:r>
      <w:r>
        <w:rPr>
          <w:rFonts w:ascii="Tahoma" w:hAnsi="Tahoma" w:cs="Tahoma"/>
          <w:sz w:val="24"/>
        </w:rPr>
        <w:fldChar w:fldCharType="separate"/>
      </w:r>
      <w:r w:rsidR="00F65CD3">
        <w:rPr>
          <w:rFonts w:ascii="Tahoma" w:hAnsi="Tahoma" w:cs="Tahoma"/>
          <w:noProof/>
          <w:sz w:val="24"/>
        </w:rPr>
        <w:t>{</w:t>
      </w:r>
      <w:r w:rsidR="00E81E8B">
        <w:rPr>
          <w:rFonts w:ascii="Tahoma" w:hAnsi="Tahoma" w:cs="Tahoma"/>
          <w:noProof/>
          <w:sz w:val="24"/>
        </w:rPr>
        <w:t>nomor_ppjb</w:t>
      </w:r>
      <w:r w:rsidR="00F65CD3">
        <w:rPr>
          <w:rFonts w:ascii="Tahoma" w:hAnsi="Tahoma" w:cs="Tahoma"/>
          <w:noProof/>
          <w:sz w:val="24"/>
        </w:rPr>
        <w:t>}</w:t>
      </w:r>
      <w:r>
        <w:rPr>
          <w:rFonts w:ascii="Tahoma" w:hAnsi="Tahoma" w:cs="Tahoma"/>
          <w:sz w:val="24"/>
        </w:rPr>
        <w:fldChar w:fldCharType="end"/>
      </w:r>
    </w:p>
    <w:p w:rsidR="00A63BD1" w:rsidRDefault="00A63BD1">
      <w:pPr>
        <w:rPr>
          <w:rFonts w:ascii="Tahoma" w:hAnsi="Tahoma" w:cs="Tahoma"/>
          <w:b w:val="0"/>
          <w:sz w:val="20"/>
        </w:rPr>
      </w:pPr>
    </w:p>
    <w:p w:rsidR="00E9197A" w:rsidRDefault="00E9197A">
      <w:pPr>
        <w:rPr>
          <w:rFonts w:ascii="Tahoma" w:hAnsi="Tahoma" w:cs="Tahoma"/>
          <w:b w:val="0"/>
          <w:sz w:val="20"/>
        </w:rPr>
      </w:pPr>
    </w:p>
    <w:p w:rsidR="00A63BD1" w:rsidRDefault="00A63BD1">
      <w:pPr>
        <w:jc w:val="both"/>
        <w:rPr>
          <w:rFonts w:ascii="Tahoma" w:hAnsi="Tahoma" w:cs="Tahoma"/>
          <w:b w:val="0"/>
          <w:sz w:val="20"/>
        </w:rPr>
      </w:pPr>
      <w:r>
        <w:rPr>
          <w:rFonts w:ascii="Tahoma" w:hAnsi="Tahoma" w:cs="Tahoma"/>
          <w:b w:val="0"/>
          <w:sz w:val="20"/>
        </w:rPr>
        <w:t xml:space="preserve">Pada hari ini, </w:t>
      </w:r>
      <w:r>
        <w:rPr>
          <w:rFonts w:ascii="Tahoma" w:hAnsi="Tahoma" w:cs="Tahoma"/>
          <w:b w:val="0"/>
          <w:sz w:val="20"/>
        </w:rPr>
        <w:fldChar w:fldCharType="begin"/>
      </w:r>
      <w:r>
        <w:rPr>
          <w:rFonts w:ascii="Tahoma" w:hAnsi="Tahoma" w:cs="Tahoma"/>
          <w:b w:val="0"/>
          <w:sz w:val="20"/>
        </w:rPr>
        <w:instrText xml:space="preserve"> MERGEFIELD hari </w:instrText>
      </w:r>
      <w:r>
        <w:rPr>
          <w:rFonts w:ascii="Tahoma" w:hAnsi="Tahoma" w:cs="Tahoma"/>
          <w:b w:val="0"/>
          <w:sz w:val="20"/>
        </w:rPr>
        <w:fldChar w:fldCharType="separate"/>
      </w:r>
      <w:r w:rsidR="00F65CD3">
        <w:rPr>
          <w:rFonts w:ascii="Tahoma" w:hAnsi="Tahoma" w:cs="Tahoma"/>
          <w:b w:val="0"/>
          <w:noProof/>
          <w:sz w:val="20"/>
        </w:rPr>
        <w:t>{</w:t>
      </w:r>
      <w:r w:rsidR="00E81E8B">
        <w:rPr>
          <w:rFonts w:ascii="Tahoma" w:hAnsi="Tahoma" w:cs="Tahoma"/>
          <w:b w:val="0"/>
          <w:noProof/>
          <w:sz w:val="20"/>
        </w:rPr>
        <w:t>hari</w:t>
      </w:r>
      <w:r w:rsidR="00F65CD3">
        <w:rPr>
          <w:rFonts w:ascii="Tahoma" w:hAnsi="Tahoma" w:cs="Tahoma"/>
          <w:b w:val="0"/>
          <w:noProof/>
          <w:sz w:val="20"/>
        </w:rPr>
        <w:t>}</w:t>
      </w:r>
      <w:r>
        <w:rPr>
          <w:rFonts w:ascii="Tahoma" w:hAnsi="Tahoma" w:cs="Tahoma"/>
          <w:b w:val="0"/>
          <w:sz w:val="20"/>
        </w:rPr>
        <w:fldChar w:fldCharType="end"/>
      </w:r>
      <w:r>
        <w:rPr>
          <w:rFonts w:ascii="Tahoma" w:hAnsi="Tahoma" w:cs="Tahoma"/>
          <w:b w:val="0"/>
          <w:sz w:val="20"/>
        </w:rPr>
        <w:t xml:space="preserve"> tanggal </w:t>
      </w:r>
      <w:r>
        <w:rPr>
          <w:rFonts w:ascii="Tahoma" w:hAnsi="Tahoma" w:cs="Tahoma"/>
          <w:bCs/>
          <w:sz w:val="20"/>
        </w:rPr>
        <w:fldChar w:fldCharType="begin"/>
      </w:r>
      <w:r>
        <w:rPr>
          <w:rFonts w:ascii="Tahoma" w:hAnsi="Tahoma" w:cs="Tahoma"/>
          <w:bCs/>
          <w:sz w:val="20"/>
        </w:rPr>
        <w:instrText xml:space="preserve"> MERGEFIELD tanggal </w:instrText>
      </w:r>
      <w:r>
        <w:rPr>
          <w:rFonts w:ascii="Tahoma" w:hAnsi="Tahoma" w:cs="Tahoma"/>
          <w:bCs/>
          <w:sz w:val="20"/>
        </w:rPr>
        <w:fldChar w:fldCharType="separate"/>
      </w:r>
      <w:r w:rsidR="00F65CD3">
        <w:rPr>
          <w:rFonts w:ascii="Tahoma" w:hAnsi="Tahoma" w:cs="Tahoma"/>
          <w:bCs/>
          <w:noProof/>
          <w:sz w:val="20"/>
        </w:rPr>
        <w:t>{</w:t>
      </w:r>
      <w:r w:rsidR="00E81E8B">
        <w:rPr>
          <w:rFonts w:ascii="Tahoma" w:hAnsi="Tahoma" w:cs="Tahoma"/>
          <w:bCs/>
          <w:noProof/>
          <w:sz w:val="20"/>
        </w:rPr>
        <w:t>tanggal</w:t>
      </w:r>
      <w:r w:rsidR="00F65CD3">
        <w:rPr>
          <w:rFonts w:ascii="Tahoma" w:hAnsi="Tahoma" w:cs="Tahoma"/>
          <w:bCs/>
          <w:noProof/>
          <w:sz w:val="20"/>
        </w:rPr>
        <w:t>}</w:t>
      </w:r>
      <w:r>
        <w:rPr>
          <w:rFonts w:ascii="Tahoma" w:hAnsi="Tahoma" w:cs="Tahoma"/>
          <w:bCs/>
          <w:sz w:val="20"/>
        </w:rPr>
        <w:fldChar w:fldCharType="end"/>
      </w:r>
      <w:r>
        <w:rPr>
          <w:rFonts w:ascii="Tahoma" w:hAnsi="Tahoma" w:cs="Tahoma"/>
          <w:b w:val="0"/>
          <w:sz w:val="20"/>
        </w:rPr>
        <w:t xml:space="preserve"> bulan </w:t>
      </w:r>
      <w:r>
        <w:rPr>
          <w:rFonts w:ascii="Tahoma" w:hAnsi="Tahoma" w:cs="Tahoma"/>
          <w:bCs/>
          <w:sz w:val="20"/>
        </w:rPr>
        <w:fldChar w:fldCharType="begin"/>
      </w:r>
      <w:r>
        <w:rPr>
          <w:rFonts w:ascii="Tahoma" w:hAnsi="Tahoma" w:cs="Tahoma"/>
          <w:bCs/>
          <w:sz w:val="20"/>
        </w:rPr>
        <w:instrText xml:space="preserve"> MERGEFIELD bulan </w:instrText>
      </w:r>
      <w:r>
        <w:rPr>
          <w:rFonts w:ascii="Tahoma" w:hAnsi="Tahoma" w:cs="Tahoma"/>
          <w:bCs/>
          <w:sz w:val="20"/>
        </w:rPr>
        <w:fldChar w:fldCharType="separate"/>
      </w:r>
      <w:r w:rsidR="00F65CD3">
        <w:rPr>
          <w:rFonts w:ascii="Tahoma" w:hAnsi="Tahoma" w:cs="Tahoma"/>
          <w:bCs/>
          <w:noProof/>
          <w:sz w:val="20"/>
        </w:rPr>
        <w:t>{</w:t>
      </w:r>
      <w:r w:rsidR="00E81E8B">
        <w:rPr>
          <w:rFonts w:ascii="Tahoma" w:hAnsi="Tahoma" w:cs="Tahoma"/>
          <w:bCs/>
          <w:noProof/>
          <w:sz w:val="20"/>
        </w:rPr>
        <w:t>bulan</w:t>
      </w:r>
      <w:r w:rsidR="00F65CD3">
        <w:rPr>
          <w:rFonts w:ascii="Tahoma" w:hAnsi="Tahoma" w:cs="Tahoma"/>
          <w:bCs/>
          <w:noProof/>
          <w:sz w:val="20"/>
        </w:rPr>
        <w:t>}</w:t>
      </w:r>
      <w:r>
        <w:rPr>
          <w:rFonts w:ascii="Tahoma" w:hAnsi="Tahoma" w:cs="Tahoma"/>
          <w:bCs/>
          <w:sz w:val="20"/>
        </w:rPr>
        <w:fldChar w:fldCharType="end"/>
      </w:r>
      <w:r>
        <w:rPr>
          <w:rFonts w:ascii="Tahoma" w:hAnsi="Tahoma" w:cs="Tahoma"/>
          <w:b w:val="0"/>
          <w:sz w:val="20"/>
        </w:rPr>
        <w:t xml:space="preserve"> tahun </w:t>
      </w:r>
      <w:r>
        <w:rPr>
          <w:rFonts w:ascii="Tahoma" w:hAnsi="Tahoma" w:cs="Tahoma"/>
          <w:b w:val="0"/>
          <w:color w:val="auto"/>
          <w:sz w:val="20"/>
        </w:rPr>
        <w:fldChar w:fldCharType="begin"/>
      </w:r>
      <w:r>
        <w:rPr>
          <w:rFonts w:ascii="Tahoma" w:hAnsi="Tahoma" w:cs="Tahoma"/>
          <w:b w:val="0"/>
          <w:color w:val="auto"/>
          <w:sz w:val="20"/>
        </w:rPr>
        <w:instrText xml:space="preserve"> MERGEFIELD tahun </w:instrText>
      </w:r>
      <w:r>
        <w:rPr>
          <w:rFonts w:ascii="Tahoma" w:hAnsi="Tahoma" w:cs="Tahoma"/>
          <w:b w:val="0"/>
          <w:color w:val="auto"/>
          <w:sz w:val="20"/>
        </w:rPr>
        <w:fldChar w:fldCharType="separate"/>
      </w:r>
      <w:r w:rsidR="00F65CD3">
        <w:rPr>
          <w:rFonts w:ascii="Tahoma" w:hAnsi="Tahoma" w:cs="Tahoma"/>
          <w:b w:val="0"/>
          <w:noProof/>
          <w:color w:val="auto"/>
          <w:sz w:val="20"/>
        </w:rPr>
        <w:t>{</w:t>
      </w:r>
      <w:r w:rsidR="00E81E8B">
        <w:rPr>
          <w:rFonts w:ascii="Tahoma" w:hAnsi="Tahoma" w:cs="Tahoma"/>
          <w:b w:val="0"/>
          <w:noProof/>
          <w:color w:val="auto"/>
          <w:sz w:val="20"/>
        </w:rPr>
        <w:t>tahun</w:t>
      </w:r>
      <w:r w:rsidR="00F65CD3">
        <w:rPr>
          <w:rFonts w:ascii="Tahoma" w:hAnsi="Tahoma" w:cs="Tahoma"/>
          <w:b w:val="0"/>
          <w:noProof/>
          <w:color w:val="auto"/>
          <w:sz w:val="20"/>
        </w:rPr>
        <w:t>}</w:t>
      </w:r>
      <w:r>
        <w:rPr>
          <w:rFonts w:ascii="Tahoma" w:hAnsi="Tahoma" w:cs="Tahoma"/>
          <w:b w:val="0"/>
          <w:color w:val="auto"/>
          <w:sz w:val="20"/>
        </w:rPr>
        <w:fldChar w:fldCharType="end"/>
      </w:r>
      <w:ins w:id="0" w:author="W.Harsya M, SH" w:date="2005-03-08T16:37:00Z">
        <w:r>
          <w:rPr>
            <w:rFonts w:ascii="Tahoma" w:hAnsi="Tahoma" w:cs="Tahoma"/>
            <w:b w:val="0"/>
            <w:sz w:val="20"/>
          </w:rPr>
          <w:t xml:space="preserve"> </w:t>
        </w:r>
      </w:ins>
      <w:r w:rsidR="00127490">
        <w:rPr>
          <w:rFonts w:ascii="Tahoma" w:hAnsi="Tahoma" w:cs="Tahoma"/>
          <w:b w:val="0"/>
          <w:sz w:val="20"/>
        </w:rPr>
        <w:t>[</w:t>
      </w:r>
      <w:r>
        <w:rPr>
          <w:rFonts w:ascii="Tahoma" w:hAnsi="Tahoma" w:cs="Tahoma"/>
          <w:b w:val="0"/>
          <w:sz w:val="20"/>
        </w:rPr>
        <w:fldChar w:fldCharType="begin"/>
      </w:r>
      <w:r>
        <w:rPr>
          <w:rFonts w:ascii="Tahoma" w:hAnsi="Tahoma" w:cs="Tahoma"/>
          <w:b w:val="0"/>
          <w:sz w:val="20"/>
        </w:rPr>
        <w:instrText xml:space="preserve"> MERGEFIELD tahun_terbilang </w:instrText>
      </w:r>
      <w:r>
        <w:rPr>
          <w:rFonts w:ascii="Tahoma" w:hAnsi="Tahoma" w:cs="Tahoma"/>
          <w:b w:val="0"/>
          <w:sz w:val="20"/>
        </w:rPr>
        <w:fldChar w:fldCharType="separate"/>
      </w:r>
      <w:r w:rsidR="00F65CD3">
        <w:rPr>
          <w:rFonts w:ascii="Tahoma" w:hAnsi="Tahoma" w:cs="Tahoma"/>
          <w:b w:val="0"/>
          <w:noProof/>
          <w:sz w:val="20"/>
        </w:rPr>
        <w:t>{</w:t>
      </w:r>
      <w:r w:rsidR="00E81E8B">
        <w:rPr>
          <w:rFonts w:ascii="Tahoma" w:hAnsi="Tahoma" w:cs="Tahoma"/>
          <w:b w:val="0"/>
          <w:noProof/>
          <w:sz w:val="20"/>
        </w:rPr>
        <w:t>tahun_terbilang</w:t>
      </w:r>
      <w:r w:rsidR="00F65CD3">
        <w:rPr>
          <w:rFonts w:ascii="Tahoma" w:hAnsi="Tahoma" w:cs="Tahoma"/>
          <w:b w:val="0"/>
          <w:noProof/>
          <w:sz w:val="20"/>
        </w:rPr>
        <w:t>}</w:t>
      </w:r>
      <w:r>
        <w:rPr>
          <w:rFonts w:ascii="Tahoma" w:hAnsi="Tahoma" w:cs="Tahoma"/>
          <w:b w:val="0"/>
          <w:sz w:val="20"/>
        </w:rPr>
        <w:fldChar w:fldCharType="end"/>
      </w:r>
      <w:r w:rsidR="00127490">
        <w:rPr>
          <w:rFonts w:ascii="Tahoma" w:hAnsi="Tahoma" w:cs="Tahoma"/>
          <w:b w:val="0"/>
          <w:sz w:val="20"/>
        </w:rPr>
        <w:t>]</w:t>
      </w:r>
      <w:r>
        <w:rPr>
          <w:rFonts w:ascii="Tahoma" w:hAnsi="Tahoma" w:cs="Tahoma"/>
          <w:b w:val="0"/>
          <w:sz w:val="20"/>
        </w:rPr>
        <w:t xml:space="preserve"> yang bertanda tangan dibawah ini:</w:t>
      </w:r>
    </w:p>
    <w:p w:rsidR="00A63BD1" w:rsidRDefault="00A63BD1">
      <w:pPr>
        <w:jc w:val="both"/>
        <w:rPr>
          <w:rFonts w:ascii="Tahoma" w:hAnsi="Tahoma" w:cs="Tahoma"/>
          <w:b w:val="0"/>
          <w:sz w:val="20"/>
        </w:rPr>
      </w:pPr>
    </w:p>
    <w:p w:rsidR="00A63BD1" w:rsidRPr="00E24DDE" w:rsidRDefault="00E85558">
      <w:pPr>
        <w:numPr>
          <w:ilvl w:val="0"/>
          <w:numId w:val="1"/>
        </w:numPr>
        <w:jc w:val="both"/>
        <w:rPr>
          <w:rFonts w:ascii="Tahoma" w:hAnsi="Tahoma" w:cs="Tahoma"/>
          <w:b w:val="0"/>
          <w:sz w:val="20"/>
        </w:rPr>
      </w:pPr>
      <w:r w:rsidRPr="00E24DDE">
        <w:rPr>
          <w:rStyle w:val="Strong"/>
          <w:rFonts w:ascii="Tahoma" w:hAnsi="Tahoma" w:cs="Tahoma"/>
          <w:b/>
          <w:sz w:val="20"/>
        </w:rPr>
        <w:t>{NAMA_PEJABAT}</w:t>
      </w:r>
      <w:r w:rsidR="00A63BD1" w:rsidRPr="00E24DDE">
        <w:rPr>
          <w:rFonts w:ascii="Tahoma" w:hAnsi="Tahoma" w:cs="Tahoma"/>
          <w:b w:val="0"/>
          <w:sz w:val="20"/>
        </w:rPr>
        <w:t xml:space="preserve">, </w:t>
      </w:r>
      <w:r w:rsidR="00A63BD1" w:rsidRPr="00E24DDE">
        <w:rPr>
          <w:rFonts w:ascii="Tahoma" w:hAnsi="Tahoma" w:cs="Tahoma"/>
          <w:b w:val="0"/>
          <w:bCs/>
          <w:sz w:val="20"/>
        </w:rPr>
        <w:t xml:space="preserve">selaku </w:t>
      </w:r>
      <w:r w:rsidRPr="00E24DDE">
        <w:rPr>
          <w:rStyle w:val="Strong"/>
          <w:rFonts w:ascii="Tahoma" w:hAnsi="Tahoma" w:cs="Tahoma"/>
          <w:b/>
          <w:sz w:val="20"/>
        </w:rPr>
        <w:t>{JABATAN_PPJB}</w:t>
      </w:r>
      <w:r w:rsidR="00A63BD1" w:rsidRPr="00E24DDE">
        <w:rPr>
          <w:rFonts w:ascii="Tahoma" w:hAnsi="Tahoma" w:cs="Tahoma"/>
          <w:b w:val="0"/>
          <w:bCs/>
          <w:sz w:val="20"/>
        </w:rPr>
        <w:t xml:space="preserve"> berdasarkan Surat Kuasa Direksi PT. JAYA REAL PROPERTY, Tbk. </w:t>
      </w:r>
      <w:r w:rsidR="00A55CE4" w:rsidRPr="00E24DDE">
        <w:rPr>
          <w:rFonts w:ascii="Tahoma" w:hAnsi="Tahoma" w:cs="Tahoma"/>
          <w:b w:val="0"/>
          <w:bCs/>
          <w:sz w:val="20"/>
        </w:rPr>
        <w:t>N</w:t>
      </w:r>
      <w:r w:rsidR="00A63BD1" w:rsidRPr="00E24DDE">
        <w:rPr>
          <w:rFonts w:ascii="Tahoma" w:hAnsi="Tahoma" w:cs="Tahoma"/>
          <w:b w:val="0"/>
          <w:bCs/>
          <w:sz w:val="20"/>
        </w:rPr>
        <w:t>omor</w:t>
      </w:r>
      <w:r w:rsidR="00422239" w:rsidRPr="00E24DDE">
        <w:rPr>
          <w:rFonts w:ascii="Tahoma" w:hAnsi="Tahoma" w:cs="Tahoma"/>
          <w:b w:val="0"/>
          <w:bCs/>
          <w:sz w:val="20"/>
        </w:rPr>
        <w:t xml:space="preserve"> </w:t>
      </w:r>
      <w:r w:rsidRPr="00E24DDE">
        <w:rPr>
          <w:rFonts w:ascii="Tahoma" w:hAnsi="Tahoma" w:cs="Tahoma"/>
          <w:bCs/>
          <w:sz w:val="20"/>
        </w:rPr>
        <w:t>{NOMOR_SK}</w:t>
      </w:r>
      <w:r w:rsidR="00A63BD1" w:rsidRPr="00E24DDE">
        <w:rPr>
          <w:rFonts w:ascii="Tahoma" w:hAnsi="Tahoma" w:cs="Tahoma"/>
          <w:b w:val="0"/>
          <w:bCs/>
          <w:sz w:val="20"/>
        </w:rPr>
        <w:t>, tertanggal</w:t>
      </w:r>
      <w:r w:rsidR="007B4FAA" w:rsidRPr="00E24DDE">
        <w:rPr>
          <w:rFonts w:ascii="Tahoma" w:hAnsi="Tahoma" w:cs="Tahoma"/>
          <w:bCs/>
          <w:sz w:val="20"/>
        </w:rPr>
        <w:t xml:space="preserve"> {</w:t>
      </w:r>
      <w:r w:rsidR="007B4FAA" w:rsidRPr="00E24DDE">
        <w:rPr>
          <w:rFonts w:ascii="Tahoma" w:hAnsi="Tahoma" w:cs="Tahoma"/>
          <w:bCs/>
          <w:sz w:val="20"/>
        </w:rPr>
        <w:t>TANGGAL_SK}</w:t>
      </w:r>
      <w:r w:rsidR="00A63BD1" w:rsidRPr="00E24DDE">
        <w:rPr>
          <w:rFonts w:ascii="Tahoma" w:hAnsi="Tahoma" w:cs="Tahoma"/>
          <w:b w:val="0"/>
          <w:bCs/>
          <w:sz w:val="20"/>
        </w:rPr>
        <w:t>, dari dan oleh karenanya bertindak untuk dan atas nama</w:t>
      </w:r>
      <w:r w:rsidR="005D4108" w:rsidRPr="00E24DDE">
        <w:rPr>
          <w:rFonts w:ascii="Tahoma" w:hAnsi="Tahoma" w:cs="Tahoma"/>
          <w:b w:val="0"/>
          <w:bCs/>
          <w:sz w:val="20"/>
        </w:rPr>
        <w:t xml:space="preserve"> </w:t>
      </w:r>
      <w:r w:rsidR="003D3A85" w:rsidRPr="00E24DDE">
        <w:rPr>
          <w:rFonts w:ascii="Tahoma" w:hAnsi="Tahoma" w:cs="Tahoma"/>
          <w:sz w:val="20"/>
        </w:rPr>
        <w:t>{NAMA_PT},</w:t>
      </w:r>
      <w:r w:rsidR="00A63BD1" w:rsidRPr="00E24DDE">
        <w:rPr>
          <w:rFonts w:ascii="Tahoma" w:hAnsi="Tahoma" w:cs="Tahoma"/>
          <w:b w:val="0"/>
          <w:bCs/>
          <w:sz w:val="20"/>
        </w:rPr>
        <w:t xml:space="preserve">, badan hukum Indonesia yang berkedudukan di Jakarta, berkantor di </w:t>
      </w:r>
      <w:r w:rsidR="005D56F1" w:rsidRPr="00E24DDE">
        <w:rPr>
          <w:rFonts w:ascii="Tahoma" w:hAnsi="Tahoma" w:cs="Tahoma"/>
          <w:b w:val="0"/>
          <w:bCs/>
          <w:sz w:val="20"/>
        </w:rPr>
        <w:t>Bintaro Trade Centre, Blok K</w:t>
      </w:r>
      <w:r w:rsidR="00A63BD1" w:rsidRPr="00E24DDE">
        <w:rPr>
          <w:rFonts w:ascii="Tahoma" w:hAnsi="Tahoma" w:cs="Tahoma"/>
          <w:b w:val="0"/>
          <w:bCs/>
          <w:sz w:val="20"/>
        </w:rPr>
        <w:t xml:space="preserve">, Jl. </w:t>
      </w:r>
      <w:r w:rsidR="005D56F1" w:rsidRPr="00E24DDE">
        <w:rPr>
          <w:rFonts w:ascii="Tahoma" w:hAnsi="Tahoma" w:cs="Tahoma"/>
          <w:b w:val="0"/>
          <w:bCs/>
          <w:sz w:val="20"/>
        </w:rPr>
        <w:t>Jend. Sudirman</w:t>
      </w:r>
      <w:r w:rsidR="00A63BD1" w:rsidRPr="00E24DDE">
        <w:rPr>
          <w:rFonts w:ascii="Tahoma" w:hAnsi="Tahoma" w:cs="Tahoma"/>
          <w:b w:val="0"/>
          <w:bCs/>
          <w:sz w:val="20"/>
        </w:rPr>
        <w:t xml:space="preserve">, Bintaro Jaya Sektor </w:t>
      </w:r>
      <w:r w:rsidR="005D56F1" w:rsidRPr="00E24DDE">
        <w:rPr>
          <w:rFonts w:ascii="Tahoma" w:hAnsi="Tahoma" w:cs="Tahoma"/>
          <w:b w:val="0"/>
          <w:bCs/>
          <w:sz w:val="20"/>
        </w:rPr>
        <w:t>VII</w:t>
      </w:r>
      <w:r w:rsidR="00A63BD1" w:rsidRPr="00E24DDE">
        <w:rPr>
          <w:rFonts w:ascii="Tahoma" w:hAnsi="Tahoma" w:cs="Tahoma"/>
          <w:b w:val="0"/>
          <w:bCs/>
          <w:sz w:val="20"/>
        </w:rPr>
        <w:t>, Tangerang 15224, untuk selanjutnya dalam Perjanjian ini disebut “</w:t>
      </w:r>
      <w:r w:rsidR="00A63BD1" w:rsidRPr="00E24DDE">
        <w:rPr>
          <w:rFonts w:ascii="Tahoma" w:hAnsi="Tahoma" w:cs="Tahoma"/>
          <w:sz w:val="20"/>
        </w:rPr>
        <w:t>JAYA</w:t>
      </w:r>
      <w:r w:rsidR="00A63BD1" w:rsidRPr="00E24DDE">
        <w:rPr>
          <w:rFonts w:ascii="Tahoma" w:hAnsi="Tahoma" w:cs="Tahoma"/>
          <w:b w:val="0"/>
          <w:bCs/>
          <w:sz w:val="20"/>
        </w:rPr>
        <w:t>”;</w:t>
      </w:r>
    </w:p>
    <w:p w:rsidR="00A63BD1" w:rsidRPr="00E24DDE" w:rsidRDefault="00A63BD1">
      <w:pPr>
        <w:numPr>
          <w:ilvl w:val="12"/>
          <w:numId w:val="0"/>
        </w:numPr>
        <w:ind w:left="284" w:hanging="284"/>
        <w:jc w:val="both"/>
        <w:rPr>
          <w:rFonts w:ascii="Tahoma" w:hAnsi="Tahoma" w:cs="Tahoma"/>
          <w:b w:val="0"/>
          <w:sz w:val="20"/>
        </w:rPr>
      </w:pPr>
    </w:p>
    <w:p w:rsidR="00A63BD1" w:rsidRDefault="00A63BD1">
      <w:pPr>
        <w:numPr>
          <w:ilvl w:val="0"/>
          <w:numId w:val="1"/>
        </w:numPr>
        <w:jc w:val="both"/>
        <w:rPr>
          <w:rFonts w:ascii="Tahoma" w:hAnsi="Tahoma" w:cs="Tahoma"/>
          <w:b w:val="0"/>
          <w:sz w:val="20"/>
        </w:rPr>
      </w:pPr>
      <w:r w:rsidRPr="00E24DDE">
        <w:rPr>
          <w:rFonts w:ascii="Tahoma" w:hAnsi="Tahoma" w:cs="Tahoma"/>
          <w:sz w:val="20"/>
        </w:rPr>
        <w:fldChar w:fldCharType="begin"/>
      </w:r>
      <w:r w:rsidRPr="00E24DDE">
        <w:rPr>
          <w:rFonts w:ascii="Tahoma" w:hAnsi="Tahoma" w:cs="Tahoma"/>
          <w:sz w:val="20"/>
        </w:rPr>
        <w:instrText xml:space="preserve"> MERGEFIELD nama_pemilik </w:instrText>
      </w:r>
      <w:r w:rsidRPr="00E24DDE">
        <w:rPr>
          <w:rFonts w:ascii="Tahoma" w:hAnsi="Tahoma" w:cs="Tahoma"/>
          <w:sz w:val="20"/>
        </w:rPr>
        <w:fldChar w:fldCharType="separate"/>
      </w:r>
      <w:r w:rsidR="00F65CD3" w:rsidRPr="00E24DDE">
        <w:rPr>
          <w:rFonts w:ascii="Tahoma" w:hAnsi="Tahoma" w:cs="Tahoma"/>
          <w:noProof/>
          <w:sz w:val="20"/>
        </w:rPr>
        <w:t>{nama_pembeli}</w:t>
      </w:r>
      <w:r w:rsidRPr="00E24DDE">
        <w:rPr>
          <w:rFonts w:ascii="Tahoma" w:hAnsi="Tahoma" w:cs="Tahoma"/>
          <w:sz w:val="20"/>
        </w:rPr>
        <w:fldChar w:fldCharType="end"/>
      </w:r>
      <w:r w:rsidRPr="00E24DDE">
        <w:rPr>
          <w:rFonts w:ascii="Tahoma" w:hAnsi="Tahoma" w:cs="Tahoma"/>
          <w:b w:val="0"/>
          <w:sz w:val="20"/>
        </w:rPr>
        <w:t xml:space="preserve">, selaku pribadi alamat </w:t>
      </w:r>
      <w:r w:rsidRPr="00E24DDE">
        <w:rPr>
          <w:rFonts w:ascii="Tahoma" w:hAnsi="Tahoma" w:cs="Tahoma"/>
          <w:b w:val="0"/>
          <w:sz w:val="20"/>
        </w:rPr>
        <w:fldChar w:fldCharType="begin"/>
      </w:r>
      <w:r w:rsidRPr="00E24DDE">
        <w:rPr>
          <w:rFonts w:ascii="Tahoma" w:hAnsi="Tahoma" w:cs="Tahoma"/>
          <w:b w:val="0"/>
          <w:sz w:val="20"/>
        </w:rPr>
        <w:instrText xml:space="preserve"> MERGEFIELD alamat </w:instrText>
      </w:r>
      <w:r w:rsidRPr="00E24DDE">
        <w:rPr>
          <w:rFonts w:ascii="Tahoma" w:hAnsi="Tahoma" w:cs="Tahoma"/>
          <w:b w:val="0"/>
          <w:sz w:val="20"/>
        </w:rPr>
        <w:fldChar w:fldCharType="separate"/>
      </w:r>
      <w:r w:rsidR="00F65CD3" w:rsidRPr="00E24DDE">
        <w:rPr>
          <w:rFonts w:ascii="Tahoma" w:hAnsi="Tahoma" w:cs="Tahoma"/>
          <w:b w:val="0"/>
          <w:noProof/>
          <w:sz w:val="20"/>
        </w:rPr>
        <w:t>{</w:t>
      </w:r>
      <w:r w:rsidR="00E81E8B" w:rsidRPr="00E24DDE">
        <w:rPr>
          <w:rFonts w:ascii="Tahoma" w:hAnsi="Tahoma" w:cs="Tahoma"/>
          <w:b w:val="0"/>
          <w:noProof/>
          <w:sz w:val="20"/>
        </w:rPr>
        <w:t>alamat</w:t>
      </w:r>
      <w:r w:rsidR="00F65CD3" w:rsidRPr="00E24DDE">
        <w:rPr>
          <w:rFonts w:ascii="Tahoma" w:hAnsi="Tahoma" w:cs="Tahoma"/>
          <w:b w:val="0"/>
          <w:noProof/>
          <w:sz w:val="20"/>
        </w:rPr>
        <w:t>}</w:t>
      </w:r>
      <w:r w:rsidRPr="00E24DDE">
        <w:rPr>
          <w:rFonts w:ascii="Tahoma" w:hAnsi="Tahoma" w:cs="Tahoma"/>
          <w:b w:val="0"/>
          <w:sz w:val="20"/>
        </w:rPr>
        <w:fldChar w:fldCharType="end"/>
      </w:r>
      <w:r w:rsidRPr="00E24DDE">
        <w:rPr>
          <w:rFonts w:ascii="Tahoma" w:hAnsi="Tahoma" w:cs="Tahoma"/>
          <w:b w:val="0"/>
          <w:sz w:val="20"/>
        </w:rPr>
        <w:t>, Untuk selanjutnya disebut "</w:t>
      </w:r>
      <w:r w:rsidRPr="00E24DDE">
        <w:rPr>
          <w:rFonts w:ascii="Tahoma" w:hAnsi="Tahoma" w:cs="Tahoma"/>
          <w:bCs/>
          <w:sz w:val="20"/>
        </w:rPr>
        <w:t>PEMBELI</w:t>
      </w:r>
      <w:r>
        <w:rPr>
          <w:rFonts w:ascii="Tahoma" w:hAnsi="Tahoma" w:cs="Tahoma"/>
          <w:b w:val="0"/>
          <w:sz w:val="20"/>
        </w:rPr>
        <w:t>".</w:t>
      </w:r>
    </w:p>
    <w:p w:rsidR="00A63BD1" w:rsidRDefault="00A63BD1">
      <w:pPr>
        <w:jc w:val="both"/>
        <w:rPr>
          <w:rFonts w:ascii="Tahoma" w:hAnsi="Tahoma" w:cs="Tahoma"/>
          <w:b w:val="0"/>
          <w:sz w:val="20"/>
        </w:rPr>
      </w:pPr>
    </w:p>
    <w:p w:rsidR="00A63BD1" w:rsidRDefault="00A55CE4">
      <w:pPr>
        <w:jc w:val="both"/>
        <w:rPr>
          <w:rFonts w:ascii="Tahoma" w:hAnsi="Tahoma" w:cs="Tahoma"/>
          <w:b w:val="0"/>
          <w:sz w:val="20"/>
        </w:rPr>
      </w:pPr>
      <w:r>
        <w:rPr>
          <w:rFonts w:ascii="Tahoma" w:hAnsi="Tahoma" w:cs="Tahoma"/>
          <w:b w:val="0"/>
          <w:sz w:val="20"/>
        </w:rPr>
        <w:t xml:space="preserve">JAYA dan PEMBELI </w:t>
      </w:r>
      <w:r w:rsidR="0060020E">
        <w:rPr>
          <w:rFonts w:ascii="Tahoma" w:hAnsi="Tahoma" w:cs="Tahoma"/>
          <w:b w:val="0"/>
          <w:sz w:val="20"/>
        </w:rPr>
        <w:t>[untuk selanjutnya dalam Perjanjian ini disebut “PARA PIHAK”]</w:t>
      </w:r>
      <w:r w:rsidR="00A63BD1">
        <w:rPr>
          <w:rFonts w:ascii="Tahoma" w:hAnsi="Tahoma" w:cs="Tahoma"/>
          <w:b w:val="0"/>
          <w:sz w:val="20"/>
        </w:rPr>
        <w:t xml:space="preserve"> </w:t>
      </w:r>
      <w:r w:rsidR="0060020E">
        <w:rPr>
          <w:rFonts w:ascii="Tahoma" w:hAnsi="Tahoma" w:cs="Tahoma"/>
          <w:b w:val="0"/>
          <w:sz w:val="20"/>
        </w:rPr>
        <w:t xml:space="preserve">terlebih dahulu </w:t>
      </w:r>
      <w:r w:rsidR="00A63BD1">
        <w:rPr>
          <w:rFonts w:ascii="Tahoma" w:hAnsi="Tahoma" w:cs="Tahoma"/>
          <w:b w:val="0"/>
          <w:sz w:val="20"/>
        </w:rPr>
        <w:t>menerangkan hal-hal sebagai berikut:</w:t>
      </w:r>
    </w:p>
    <w:p w:rsidR="00A63BD1" w:rsidRDefault="00A63BD1">
      <w:pPr>
        <w:jc w:val="both"/>
        <w:rPr>
          <w:rFonts w:ascii="Tahoma" w:hAnsi="Tahoma" w:cs="Tahoma"/>
          <w:b w:val="0"/>
          <w:sz w:val="20"/>
        </w:rPr>
      </w:pPr>
    </w:p>
    <w:p w:rsidR="00A63BD1" w:rsidRDefault="00A63BD1" w:rsidP="000C4E04">
      <w:pPr>
        <w:numPr>
          <w:ilvl w:val="0"/>
          <w:numId w:val="2"/>
        </w:numPr>
        <w:jc w:val="both"/>
        <w:rPr>
          <w:rFonts w:ascii="Tahoma" w:hAnsi="Tahoma" w:cs="Tahoma"/>
          <w:b w:val="0"/>
          <w:sz w:val="20"/>
        </w:rPr>
      </w:pPr>
      <w:r>
        <w:rPr>
          <w:rFonts w:ascii="Tahoma" w:hAnsi="Tahoma" w:cs="Tahoma"/>
          <w:b w:val="0"/>
          <w:sz w:val="20"/>
        </w:rPr>
        <w:t>Bahwa JAYA adalah suatu perusahaan pembangunan perumahan yang telah mendapat ijin untuk mengembangkan wilayah pemukiman Bintaro Jaya.</w:t>
      </w:r>
    </w:p>
    <w:p w:rsidR="00A63BD1" w:rsidRDefault="00A63BD1" w:rsidP="000C4E04">
      <w:pPr>
        <w:numPr>
          <w:ilvl w:val="12"/>
          <w:numId w:val="0"/>
        </w:numPr>
        <w:ind w:left="568" w:hanging="284"/>
        <w:jc w:val="both"/>
        <w:rPr>
          <w:rFonts w:ascii="Tahoma" w:hAnsi="Tahoma" w:cs="Tahoma"/>
          <w:b w:val="0"/>
          <w:sz w:val="20"/>
        </w:rPr>
      </w:pPr>
    </w:p>
    <w:p w:rsidR="00A63BD1" w:rsidRDefault="00A63BD1" w:rsidP="000C4E04">
      <w:pPr>
        <w:numPr>
          <w:ilvl w:val="0"/>
          <w:numId w:val="2"/>
        </w:numPr>
        <w:jc w:val="both"/>
        <w:rPr>
          <w:rFonts w:ascii="Tahoma" w:hAnsi="Tahoma" w:cs="Tahoma"/>
          <w:b w:val="0"/>
          <w:sz w:val="20"/>
        </w:rPr>
      </w:pPr>
      <w:r>
        <w:rPr>
          <w:rFonts w:ascii="Tahoma" w:hAnsi="Tahoma" w:cs="Tahoma"/>
          <w:b w:val="0"/>
          <w:sz w:val="20"/>
        </w:rPr>
        <w:t xml:space="preserve">Bahwa JAYA bermaksud menjual sebagaimana PEMBELI bermaksud membeli sebagian dari tanah tersebut berikut bangunan yang didirikan diatasnya, serta kondisi lainnya </w:t>
      </w:r>
      <w:proofErr w:type="gramStart"/>
      <w:r>
        <w:rPr>
          <w:rFonts w:ascii="Tahoma" w:hAnsi="Tahoma" w:cs="Tahoma"/>
          <w:b w:val="0"/>
          <w:sz w:val="20"/>
        </w:rPr>
        <w:t>akan</w:t>
      </w:r>
      <w:proofErr w:type="gramEnd"/>
      <w:r>
        <w:rPr>
          <w:rFonts w:ascii="Tahoma" w:hAnsi="Tahoma" w:cs="Tahoma"/>
          <w:b w:val="0"/>
          <w:sz w:val="20"/>
        </w:rPr>
        <w:t xml:space="preserve"> diuraikan lebih lanjut di dalam perjanjian ini.</w:t>
      </w:r>
    </w:p>
    <w:p w:rsidR="00A63BD1" w:rsidRDefault="00A63BD1">
      <w:pPr>
        <w:numPr>
          <w:ilvl w:val="12"/>
          <w:numId w:val="0"/>
        </w:numPr>
        <w:ind w:left="568" w:hanging="284"/>
        <w:jc w:val="both"/>
        <w:rPr>
          <w:rFonts w:ascii="Tahoma" w:hAnsi="Tahoma" w:cs="Tahoma"/>
          <w:b w:val="0"/>
          <w:sz w:val="20"/>
        </w:rPr>
      </w:pPr>
    </w:p>
    <w:p w:rsidR="00A63BD1" w:rsidRDefault="00A63BD1">
      <w:pPr>
        <w:jc w:val="both"/>
        <w:rPr>
          <w:rFonts w:ascii="Tahoma" w:hAnsi="Tahoma" w:cs="Tahoma"/>
          <w:b w:val="0"/>
          <w:sz w:val="20"/>
        </w:rPr>
      </w:pPr>
      <w:r>
        <w:rPr>
          <w:rFonts w:ascii="Tahoma" w:hAnsi="Tahoma" w:cs="Tahoma"/>
          <w:b w:val="0"/>
          <w:sz w:val="20"/>
        </w:rPr>
        <w:t xml:space="preserve">Maka berdasarkan hal-hal tersebut diatas, dengan ini </w:t>
      </w:r>
      <w:r w:rsidR="00C32973">
        <w:rPr>
          <w:rFonts w:ascii="Tahoma" w:hAnsi="Tahoma" w:cs="Tahoma"/>
          <w:b w:val="0"/>
          <w:sz w:val="20"/>
        </w:rPr>
        <w:t>PARA PIHAK</w:t>
      </w:r>
      <w:r>
        <w:rPr>
          <w:rFonts w:ascii="Tahoma" w:hAnsi="Tahoma" w:cs="Tahoma"/>
          <w:b w:val="0"/>
          <w:sz w:val="20"/>
        </w:rPr>
        <w:t xml:space="preserve"> sepakat satu </w:t>
      </w:r>
      <w:proofErr w:type="gramStart"/>
      <w:r>
        <w:rPr>
          <w:rFonts w:ascii="Tahoma" w:hAnsi="Tahoma" w:cs="Tahoma"/>
          <w:b w:val="0"/>
          <w:sz w:val="20"/>
        </w:rPr>
        <w:t>sama</w:t>
      </w:r>
      <w:proofErr w:type="gramEnd"/>
      <w:r>
        <w:rPr>
          <w:rFonts w:ascii="Tahoma" w:hAnsi="Tahoma" w:cs="Tahoma"/>
          <w:b w:val="0"/>
          <w:sz w:val="20"/>
        </w:rPr>
        <w:t xml:space="preserve"> lain untuk mengadakan Perjanjian Pengikatan Jual Beli Tanah dan Bangunan Ruko </w:t>
      </w:r>
      <w:r w:rsidR="00127490">
        <w:rPr>
          <w:rFonts w:ascii="Tahoma" w:hAnsi="Tahoma" w:cs="Tahoma"/>
          <w:b w:val="0"/>
          <w:sz w:val="20"/>
        </w:rPr>
        <w:t>[</w:t>
      </w:r>
      <w:r>
        <w:rPr>
          <w:rFonts w:ascii="Tahoma" w:hAnsi="Tahoma" w:cs="Tahoma"/>
          <w:b w:val="0"/>
          <w:sz w:val="20"/>
        </w:rPr>
        <w:t>selanjutnya disebut "</w:t>
      </w:r>
      <w:r w:rsidR="00E9197A">
        <w:rPr>
          <w:rFonts w:ascii="Tahoma" w:hAnsi="Tahoma" w:cs="Tahoma"/>
          <w:b w:val="0"/>
          <w:sz w:val="20"/>
        </w:rPr>
        <w:t>PERJANJIAN</w:t>
      </w:r>
      <w:r>
        <w:rPr>
          <w:rFonts w:ascii="Tahoma" w:hAnsi="Tahoma" w:cs="Tahoma"/>
          <w:b w:val="0"/>
          <w:sz w:val="20"/>
        </w:rPr>
        <w:t>"</w:t>
      </w:r>
      <w:r w:rsidR="00127490">
        <w:rPr>
          <w:rFonts w:ascii="Tahoma" w:hAnsi="Tahoma" w:cs="Tahoma"/>
          <w:b w:val="0"/>
          <w:sz w:val="20"/>
        </w:rPr>
        <w:t>]</w:t>
      </w:r>
      <w:r>
        <w:rPr>
          <w:rFonts w:ascii="Tahoma" w:hAnsi="Tahoma" w:cs="Tahoma"/>
          <w:b w:val="0"/>
          <w:sz w:val="20"/>
        </w:rPr>
        <w:t xml:space="preserve"> sesuai dengan syarat-syarat dan kondisi-kondisi yang ditentukan dalam </w:t>
      </w:r>
      <w:r w:rsidR="00942A62">
        <w:rPr>
          <w:rFonts w:ascii="Tahoma" w:hAnsi="Tahoma" w:cs="Tahoma"/>
          <w:b w:val="0"/>
          <w:sz w:val="20"/>
        </w:rPr>
        <w:t>Pasal</w:t>
      </w:r>
      <w:r>
        <w:rPr>
          <w:rFonts w:ascii="Tahoma" w:hAnsi="Tahoma" w:cs="Tahoma"/>
          <w:b w:val="0"/>
          <w:sz w:val="20"/>
        </w:rPr>
        <w:t>-</w:t>
      </w:r>
      <w:r w:rsidR="00942A62">
        <w:rPr>
          <w:rFonts w:ascii="Tahoma" w:hAnsi="Tahoma" w:cs="Tahoma"/>
          <w:b w:val="0"/>
          <w:sz w:val="20"/>
        </w:rPr>
        <w:t>Pasal</w:t>
      </w:r>
      <w:r>
        <w:rPr>
          <w:rFonts w:ascii="Tahoma" w:hAnsi="Tahoma" w:cs="Tahoma"/>
          <w:b w:val="0"/>
          <w:sz w:val="20"/>
        </w:rPr>
        <w:t xml:space="preserve"> dibawah ini:</w:t>
      </w:r>
    </w:p>
    <w:p w:rsidR="00A63BD1" w:rsidRDefault="00A63BD1">
      <w:pPr>
        <w:jc w:val="center"/>
        <w:rPr>
          <w:rFonts w:ascii="Tahoma" w:hAnsi="Tahoma" w:cs="Tahoma"/>
          <w:b w:val="0"/>
          <w:sz w:val="20"/>
        </w:rPr>
      </w:pPr>
    </w:p>
    <w:p w:rsidR="00A63BD1" w:rsidRDefault="00942A62">
      <w:pPr>
        <w:jc w:val="center"/>
        <w:rPr>
          <w:rFonts w:ascii="Tahoma" w:hAnsi="Tahoma" w:cs="Tahoma"/>
          <w:bCs/>
          <w:sz w:val="20"/>
        </w:rPr>
      </w:pPr>
      <w:r>
        <w:rPr>
          <w:rFonts w:ascii="Tahoma" w:hAnsi="Tahoma" w:cs="Tahoma"/>
          <w:bCs/>
          <w:sz w:val="20"/>
        </w:rPr>
        <w:t>PASAL</w:t>
      </w:r>
      <w:r w:rsidR="00A63BD1">
        <w:rPr>
          <w:rFonts w:ascii="Tahoma" w:hAnsi="Tahoma" w:cs="Tahoma"/>
          <w:bCs/>
          <w:sz w:val="20"/>
        </w:rPr>
        <w:t xml:space="preserve"> - 1</w:t>
      </w:r>
    </w:p>
    <w:p w:rsidR="00A63BD1" w:rsidRDefault="00A63BD1">
      <w:pPr>
        <w:jc w:val="center"/>
        <w:rPr>
          <w:rFonts w:ascii="Tahoma" w:hAnsi="Tahoma" w:cs="Tahoma"/>
          <w:b w:val="0"/>
          <w:sz w:val="20"/>
        </w:rPr>
      </w:pPr>
      <w:r>
        <w:rPr>
          <w:rFonts w:ascii="Tahoma" w:hAnsi="Tahoma" w:cs="Tahoma"/>
          <w:bCs/>
          <w:sz w:val="20"/>
        </w:rPr>
        <w:t xml:space="preserve">OBJEK PERJANJIAN </w:t>
      </w:r>
    </w:p>
    <w:p w:rsidR="00A63BD1" w:rsidRDefault="00A63BD1">
      <w:pPr>
        <w:jc w:val="center"/>
        <w:rPr>
          <w:rFonts w:ascii="Tahoma" w:hAnsi="Tahoma" w:cs="Tahoma"/>
          <w:b w:val="0"/>
          <w:sz w:val="20"/>
        </w:rPr>
      </w:pPr>
    </w:p>
    <w:p w:rsidR="00A63BD1" w:rsidRDefault="00A63BD1">
      <w:pPr>
        <w:numPr>
          <w:ilvl w:val="0"/>
          <w:numId w:val="3"/>
        </w:numPr>
        <w:jc w:val="both"/>
        <w:rPr>
          <w:rFonts w:ascii="Tahoma" w:hAnsi="Tahoma" w:cs="Tahoma"/>
          <w:b w:val="0"/>
          <w:sz w:val="20"/>
        </w:rPr>
      </w:pPr>
      <w:r>
        <w:rPr>
          <w:rFonts w:ascii="Tahoma" w:hAnsi="Tahoma" w:cs="Tahoma"/>
          <w:b w:val="0"/>
          <w:sz w:val="20"/>
        </w:rPr>
        <w:t xml:space="preserve">JAYA dengan ini berjanji dan mengikat dirinya sekarang dan untuk kemudian pada waktunya menjual dan menyerahkan kepada PEMBELI sebagaimana PEMBELI dengan ini berjanji dan mengikatkan dirinya sekarang dan untuk kemudian pada waktunya membeli dan menerima penyerahan dari JAYA </w:t>
      </w:r>
      <w:r w:rsidR="00630B3D">
        <w:rPr>
          <w:rFonts w:ascii="Tahoma" w:hAnsi="Tahoma" w:cs="Tahoma"/>
          <w:b w:val="0"/>
          <w:sz w:val="20"/>
        </w:rPr>
        <w:t>TANAH DAN BANGUNAN</w:t>
      </w:r>
      <w:r>
        <w:rPr>
          <w:rFonts w:ascii="Tahoma" w:hAnsi="Tahoma" w:cs="Tahoma"/>
          <w:b w:val="0"/>
          <w:sz w:val="20"/>
        </w:rPr>
        <w:t xml:space="preserve"> yang disebutkan pada ayat 2 </w:t>
      </w:r>
      <w:r w:rsidR="00942A62">
        <w:rPr>
          <w:rFonts w:ascii="Tahoma" w:hAnsi="Tahoma" w:cs="Tahoma"/>
          <w:b w:val="0"/>
          <w:sz w:val="20"/>
        </w:rPr>
        <w:t>Pasal</w:t>
      </w:r>
      <w:r>
        <w:rPr>
          <w:rFonts w:ascii="Tahoma" w:hAnsi="Tahoma" w:cs="Tahoma"/>
          <w:b w:val="0"/>
          <w:sz w:val="20"/>
        </w:rPr>
        <w:t xml:space="preserve"> ini.</w:t>
      </w:r>
    </w:p>
    <w:p w:rsidR="00A63BD1" w:rsidRDefault="00A63BD1">
      <w:pPr>
        <w:numPr>
          <w:ilvl w:val="12"/>
          <w:numId w:val="0"/>
        </w:numPr>
        <w:ind w:left="284" w:hanging="284"/>
        <w:jc w:val="both"/>
        <w:rPr>
          <w:rFonts w:ascii="Tahoma" w:hAnsi="Tahoma" w:cs="Tahoma"/>
          <w:b w:val="0"/>
          <w:sz w:val="20"/>
        </w:rPr>
      </w:pPr>
    </w:p>
    <w:p w:rsidR="00A63BD1" w:rsidRDefault="005D56F1">
      <w:pPr>
        <w:numPr>
          <w:ilvl w:val="0"/>
          <w:numId w:val="3"/>
        </w:numPr>
        <w:jc w:val="both"/>
        <w:rPr>
          <w:rFonts w:ascii="Tahoma" w:hAnsi="Tahoma" w:cs="Tahoma"/>
          <w:b w:val="0"/>
          <w:sz w:val="20"/>
        </w:rPr>
      </w:pPr>
      <w:r>
        <w:rPr>
          <w:rFonts w:ascii="Tahoma" w:hAnsi="Tahoma" w:cs="Tahoma"/>
          <w:b w:val="0"/>
          <w:sz w:val="20"/>
        </w:rPr>
        <w:t>PARA PIHAK</w:t>
      </w:r>
      <w:r w:rsidR="00A63BD1">
        <w:rPr>
          <w:rFonts w:ascii="Tahoma" w:hAnsi="Tahoma" w:cs="Tahoma"/>
          <w:b w:val="0"/>
          <w:sz w:val="20"/>
        </w:rPr>
        <w:t xml:space="preserve"> sepakat satu sama lain bahwa yang menjadi objek dari </w:t>
      </w:r>
      <w:r w:rsidR="00E9197A">
        <w:rPr>
          <w:rFonts w:ascii="Tahoma" w:hAnsi="Tahoma" w:cs="Tahoma"/>
          <w:b w:val="0"/>
          <w:sz w:val="20"/>
        </w:rPr>
        <w:t>PERJANJIAN</w:t>
      </w:r>
      <w:r w:rsidR="00A63BD1">
        <w:rPr>
          <w:rFonts w:ascii="Tahoma" w:hAnsi="Tahoma" w:cs="Tahoma"/>
          <w:b w:val="0"/>
          <w:sz w:val="20"/>
        </w:rPr>
        <w:t xml:space="preserve"> ini adalah sebagai berikut:</w:t>
      </w:r>
    </w:p>
    <w:p w:rsidR="00A63BD1" w:rsidRDefault="00A63BD1">
      <w:pPr>
        <w:jc w:val="both"/>
        <w:rPr>
          <w:rFonts w:ascii="Tahoma" w:hAnsi="Tahoma" w:cs="Tahoma"/>
          <w:b w:val="0"/>
          <w:sz w:val="20"/>
        </w:rPr>
      </w:pPr>
    </w:p>
    <w:p w:rsidR="00A63BD1" w:rsidRDefault="00A63BD1">
      <w:pPr>
        <w:numPr>
          <w:ilvl w:val="0"/>
          <w:numId w:val="4"/>
        </w:numPr>
        <w:ind w:left="567" w:hanging="283"/>
        <w:jc w:val="both"/>
        <w:rPr>
          <w:rFonts w:ascii="Tahoma" w:hAnsi="Tahoma" w:cs="Tahoma"/>
          <w:b w:val="0"/>
          <w:sz w:val="20"/>
        </w:rPr>
      </w:pPr>
      <w:r>
        <w:rPr>
          <w:rFonts w:ascii="Tahoma" w:hAnsi="Tahoma" w:cs="Tahoma"/>
          <w:b w:val="0"/>
          <w:sz w:val="20"/>
        </w:rPr>
        <w:t xml:space="preserve">sebidang tanah seluas </w:t>
      </w:r>
      <w:r>
        <w:rPr>
          <w:rFonts w:ascii="Tahoma" w:hAnsi="Tahoma" w:cs="Tahoma"/>
          <w:sz w:val="20"/>
        </w:rPr>
        <w:fldChar w:fldCharType="begin"/>
      </w:r>
      <w:r>
        <w:rPr>
          <w:rFonts w:ascii="Tahoma" w:hAnsi="Tahoma" w:cs="Tahoma"/>
          <w:sz w:val="20"/>
        </w:rPr>
        <w:instrText xml:space="preserve"> MERGEFIELD luas_tanah </w:instrText>
      </w:r>
      <w:r>
        <w:rPr>
          <w:rFonts w:ascii="Tahoma" w:hAnsi="Tahoma" w:cs="Tahoma"/>
          <w:sz w:val="20"/>
        </w:rPr>
        <w:fldChar w:fldCharType="separate"/>
      </w:r>
      <w:r w:rsidR="00F65CD3">
        <w:rPr>
          <w:rFonts w:ascii="Tahoma" w:hAnsi="Tahoma" w:cs="Tahoma"/>
          <w:noProof/>
          <w:sz w:val="20"/>
        </w:rPr>
        <w:t>{</w:t>
      </w:r>
      <w:r w:rsidR="00E81E8B">
        <w:rPr>
          <w:rFonts w:ascii="Tahoma" w:hAnsi="Tahoma" w:cs="Tahoma"/>
          <w:noProof/>
          <w:sz w:val="20"/>
        </w:rPr>
        <w:t>luas_tanah</w:t>
      </w:r>
      <w:r w:rsidR="00F65CD3">
        <w:rPr>
          <w:rFonts w:ascii="Tahoma" w:hAnsi="Tahoma" w:cs="Tahoma"/>
          <w:noProof/>
          <w:sz w:val="20"/>
        </w:rPr>
        <w:t>}</w:t>
      </w:r>
      <w:r>
        <w:rPr>
          <w:rFonts w:ascii="Tahoma" w:hAnsi="Tahoma" w:cs="Tahoma"/>
          <w:sz w:val="20"/>
        </w:rPr>
        <w:fldChar w:fldCharType="end"/>
      </w:r>
      <w:r>
        <w:rPr>
          <w:rFonts w:ascii="Tahoma" w:hAnsi="Tahoma" w:cs="Tahoma"/>
          <w:b w:val="0"/>
          <w:sz w:val="20"/>
        </w:rPr>
        <w:t xml:space="preserve"> </w:t>
      </w:r>
      <w:r>
        <w:rPr>
          <w:rFonts w:ascii="Tahoma" w:hAnsi="Tahoma" w:cs="Tahoma"/>
          <w:sz w:val="20"/>
        </w:rPr>
        <w:t>m</w:t>
      </w:r>
      <w:r>
        <w:rPr>
          <w:rFonts w:ascii="Tahoma" w:hAnsi="Tahoma" w:cs="Tahoma"/>
          <w:sz w:val="20"/>
          <w:vertAlign w:val="superscript"/>
        </w:rPr>
        <w:t>2</w:t>
      </w:r>
      <w:r>
        <w:rPr>
          <w:rFonts w:ascii="Tahoma" w:hAnsi="Tahoma" w:cs="Tahoma"/>
          <w:b w:val="0"/>
          <w:sz w:val="20"/>
        </w:rPr>
        <w:t xml:space="preserve"> </w:t>
      </w:r>
      <w:r>
        <w:rPr>
          <w:rFonts w:ascii="Tahoma" w:hAnsi="Tahoma" w:cs="Tahoma"/>
          <w:b w:val="0"/>
          <w:sz w:val="20"/>
        </w:rPr>
        <w:fldChar w:fldCharType="begin"/>
      </w:r>
      <w:r>
        <w:rPr>
          <w:rFonts w:ascii="Tahoma" w:hAnsi="Tahoma" w:cs="Tahoma"/>
          <w:b w:val="0"/>
          <w:sz w:val="20"/>
        </w:rPr>
        <w:instrText xml:space="preserve"> MERGEFIELD luas_tanah_terbilang </w:instrText>
      </w:r>
      <w:r>
        <w:rPr>
          <w:rFonts w:ascii="Tahoma" w:hAnsi="Tahoma" w:cs="Tahoma"/>
          <w:b w:val="0"/>
          <w:sz w:val="20"/>
        </w:rPr>
        <w:fldChar w:fldCharType="separate"/>
      </w:r>
      <w:r w:rsidR="00F65CD3">
        <w:rPr>
          <w:rFonts w:ascii="Tahoma" w:hAnsi="Tahoma" w:cs="Tahoma"/>
          <w:b w:val="0"/>
          <w:noProof/>
          <w:sz w:val="20"/>
        </w:rPr>
        <w:t>{</w:t>
      </w:r>
      <w:r w:rsidR="00E81E8B">
        <w:rPr>
          <w:rFonts w:ascii="Tahoma" w:hAnsi="Tahoma" w:cs="Tahoma"/>
          <w:b w:val="0"/>
          <w:noProof/>
          <w:sz w:val="20"/>
        </w:rPr>
        <w:t>luas_tanah_terbilang</w:t>
      </w:r>
      <w:r w:rsidR="00F65CD3">
        <w:rPr>
          <w:rFonts w:ascii="Tahoma" w:hAnsi="Tahoma" w:cs="Tahoma"/>
          <w:b w:val="0"/>
          <w:noProof/>
          <w:sz w:val="20"/>
        </w:rPr>
        <w:t>}</w:t>
      </w:r>
      <w:r>
        <w:rPr>
          <w:rFonts w:ascii="Tahoma" w:hAnsi="Tahoma" w:cs="Tahoma"/>
          <w:b w:val="0"/>
          <w:sz w:val="20"/>
        </w:rPr>
        <w:fldChar w:fldCharType="end"/>
      </w:r>
      <w:r w:rsidR="00127490">
        <w:rPr>
          <w:rFonts w:ascii="Tahoma" w:hAnsi="Tahoma" w:cs="Tahoma"/>
          <w:b w:val="0"/>
          <w:sz w:val="20"/>
        </w:rPr>
        <w:t>]</w:t>
      </w:r>
      <w:r>
        <w:rPr>
          <w:rFonts w:ascii="Tahoma" w:hAnsi="Tahoma" w:cs="Tahoma"/>
          <w:b w:val="0"/>
          <w:sz w:val="20"/>
        </w:rPr>
        <w:t xml:space="preserve"> meter persegi yang terletak di Proyek Perumahan Bintaro Jaya, kelurahan </w:t>
      </w:r>
      <w:r>
        <w:rPr>
          <w:rFonts w:ascii="Tahoma" w:hAnsi="Tahoma" w:cs="Tahoma"/>
          <w:b w:val="0"/>
          <w:sz w:val="20"/>
        </w:rPr>
        <w:fldChar w:fldCharType="begin"/>
      </w:r>
      <w:r>
        <w:rPr>
          <w:rFonts w:ascii="Tahoma" w:hAnsi="Tahoma" w:cs="Tahoma"/>
          <w:b w:val="0"/>
          <w:sz w:val="20"/>
        </w:rPr>
        <w:instrText xml:space="preserve"> MERGEFIELD kelurahan </w:instrText>
      </w:r>
      <w:r>
        <w:rPr>
          <w:rFonts w:ascii="Tahoma" w:hAnsi="Tahoma" w:cs="Tahoma"/>
          <w:b w:val="0"/>
          <w:sz w:val="20"/>
        </w:rPr>
        <w:fldChar w:fldCharType="separate"/>
      </w:r>
      <w:r w:rsidR="00F65CD3">
        <w:rPr>
          <w:rFonts w:ascii="Tahoma" w:hAnsi="Tahoma" w:cs="Tahoma"/>
          <w:b w:val="0"/>
          <w:noProof/>
          <w:sz w:val="20"/>
        </w:rPr>
        <w:t>{</w:t>
      </w:r>
      <w:r w:rsidR="00E81E8B">
        <w:rPr>
          <w:rFonts w:ascii="Tahoma" w:hAnsi="Tahoma" w:cs="Tahoma"/>
          <w:b w:val="0"/>
          <w:noProof/>
          <w:sz w:val="20"/>
        </w:rPr>
        <w:t>kelurahan</w:t>
      </w:r>
      <w:r w:rsidR="00F65CD3">
        <w:rPr>
          <w:rFonts w:ascii="Tahoma" w:hAnsi="Tahoma" w:cs="Tahoma"/>
          <w:b w:val="0"/>
          <w:noProof/>
          <w:sz w:val="20"/>
        </w:rPr>
        <w:t>}</w:t>
      </w:r>
      <w:r>
        <w:rPr>
          <w:rFonts w:ascii="Tahoma" w:hAnsi="Tahoma" w:cs="Tahoma"/>
          <w:b w:val="0"/>
          <w:sz w:val="20"/>
        </w:rPr>
        <w:fldChar w:fldCharType="end"/>
      </w:r>
      <w:r>
        <w:rPr>
          <w:rFonts w:ascii="Tahoma" w:hAnsi="Tahoma" w:cs="Tahoma"/>
          <w:b w:val="0"/>
          <w:sz w:val="20"/>
        </w:rPr>
        <w:t xml:space="preserve">, Kecamatan </w:t>
      </w:r>
      <w:r>
        <w:rPr>
          <w:rFonts w:ascii="Tahoma" w:hAnsi="Tahoma" w:cs="Tahoma"/>
          <w:b w:val="0"/>
          <w:sz w:val="20"/>
        </w:rPr>
        <w:fldChar w:fldCharType="begin"/>
      </w:r>
      <w:r>
        <w:rPr>
          <w:rFonts w:ascii="Tahoma" w:hAnsi="Tahoma" w:cs="Tahoma"/>
          <w:b w:val="0"/>
          <w:sz w:val="20"/>
        </w:rPr>
        <w:instrText xml:space="preserve"> MERGEFIELD kecamatan </w:instrText>
      </w:r>
      <w:r>
        <w:rPr>
          <w:rFonts w:ascii="Tahoma" w:hAnsi="Tahoma" w:cs="Tahoma"/>
          <w:b w:val="0"/>
          <w:sz w:val="20"/>
        </w:rPr>
        <w:fldChar w:fldCharType="separate"/>
      </w:r>
      <w:r w:rsidR="00F65CD3">
        <w:rPr>
          <w:rFonts w:ascii="Tahoma" w:hAnsi="Tahoma" w:cs="Tahoma"/>
          <w:b w:val="0"/>
          <w:noProof/>
          <w:sz w:val="20"/>
        </w:rPr>
        <w:t>{</w:t>
      </w:r>
      <w:r w:rsidR="00E81E8B">
        <w:rPr>
          <w:rFonts w:ascii="Tahoma" w:hAnsi="Tahoma" w:cs="Tahoma"/>
          <w:b w:val="0"/>
          <w:noProof/>
          <w:sz w:val="20"/>
        </w:rPr>
        <w:t>kecamatan</w:t>
      </w:r>
      <w:r w:rsidR="00F65CD3">
        <w:rPr>
          <w:rFonts w:ascii="Tahoma" w:hAnsi="Tahoma" w:cs="Tahoma"/>
          <w:b w:val="0"/>
          <w:noProof/>
          <w:sz w:val="20"/>
        </w:rPr>
        <w:t>}</w:t>
      </w:r>
      <w:r>
        <w:rPr>
          <w:rFonts w:ascii="Tahoma" w:hAnsi="Tahoma" w:cs="Tahoma"/>
          <w:b w:val="0"/>
          <w:sz w:val="20"/>
        </w:rPr>
        <w:fldChar w:fldCharType="end"/>
      </w:r>
      <w:r>
        <w:rPr>
          <w:rFonts w:ascii="Tahoma" w:hAnsi="Tahoma" w:cs="Tahoma"/>
          <w:b w:val="0"/>
          <w:sz w:val="20"/>
        </w:rPr>
        <w:t xml:space="preserve"> kabupaten Tangerang, </w:t>
      </w:r>
      <w:r w:rsidR="00127490">
        <w:rPr>
          <w:rFonts w:ascii="Tahoma" w:hAnsi="Tahoma" w:cs="Tahoma"/>
          <w:b w:val="0"/>
          <w:sz w:val="20"/>
        </w:rPr>
        <w:t>[</w:t>
      </w:r>
      <w:r>
        <w:rPr>
          <w:rFonts w:ascii="Tahoma" w:hAnsi="Tahoma" w:cs="Tahoma"/>
          <w:b w:val="0"/>
          <w:sz w:val="20"/>
        </w:rPr>
        <w:t>selanjutnya disebut"Tanah"</w:t>
      </w:r>
      <w:r w:rsidR="00127490">
        <w:rPr>
          <w:rFonts w:ascii="Tahoma" w:hAnsi="Tahoma" w:cs="Tahoma"/>
          <w:b w:val="0"/>
          <w:sz w:val="20"/>
        </w:rPr>
        <w:t>]</w:t>
      </w:r>
      <w:r>
        <w:rPr>
          <w:rFonts w:ascii="Tahoma" w:hAnsi="Tahoma" w:cs="Tahoma"/>
          <w:b w:val="0"/>
          <w:sz w:val="20"/>
        </w:rPr>
        <w:t xml:space="preserve"> dan</w:t>
      </w:r>
    </w:p>
    <w:p w:rsidR="00A63BD1" w:rsidRDefault="00A63BD1">
      <w:pPr>
        <w:numPr>
          <w:ilvl w:val="12"/>
          <w:numId w:val="0"/>
        </w:numPr>
        <w:ind w:left="567" w:hanging="283"/>
        <w:jc w:val="both"/>
        <w:rPr>
          <w:rFonts w:ascii="Tahoma" w:hAnsi="Tahoma" w:cs="Tahoma"/>
          <w:b w:val="0"/>
          <w:sz w:val="20"/>
        </w:rPr>
      </w:pPr>
    </w:p>
    <w:p w:rsidR="00A63BD1" w:rsidRDefault="00A63BD1" w:rsidP="00482827">
      <w:pPr>
        <w:numPr>
          <w:ilvl w:val="0"/>
          <w:numId w:val="4"/>
        </w:numPr>
        <w:ind w:left="567" w:hanging="283"/>
        <w:jc w:val="both"/>
        <w:rPr>
          <w:rFonts w:ascii="Tahoma" w:hAnsi="Tahoma" w:cs="Tahoma"/>
          <w:b w:val="0"/>
          <w:sz w:val="20"/>
        </w:rPr>
      </w:pPr>
      <w:proofErr w:type="gramStart"/>
      <w:r>
        <w:rPr>
          <w:rFonts w:ascii="Tahoma" w:hAnsi="Tahoma" w:cs="Tahoma"/>
          <w:b w:val="0"/>
          <w:sz w:val="20"/>
        </w:rPr>
        <w:t>bangunan</w:t>
      </w:r>
      <w:proofErr w:type="gramEnd"/>
      <w:r>
        <w:rPr>
          <w:rFonts w:ascii="Tahoma" w:hAnsi="Tahoma" w:cs="Tahoma"/>
          <w:b w:val="0"/>
          <w:sz w:val="20"/>
        </w:rPr>
        <w:t xml:space="preserve"> rumah </w:t>
      </w:r>
      <w:r w:rsidR="003B65FD">
        <w:rPr>
          <w:rFonts w:ascii="Tahoma" w:hAnsi="Tahoma" w:cs="Tahoma"/>
          <w:b w:val="0"/>
          <w:sz w:val="20"/>
        </w:rPr>
        <w:t>toko</w:t>
      </w:r>
      <w:r>
        <w:rPr>
          <w:rFonts w:ascii="Tahoma" w:hAnsi="Tahoma" w:cs="Tahoma"/>
          <w:b w:val="0"/>
          <w:sz w:val="20"/>
        </w:rPr>
        <w:t xml:space="preserve"> </w:t>
      </w:r>
      <w:r w:rsidR="00127490">
        <w:rPr>
          <w:rFonts w:ascii="Tahoma" w:hAnsi="Tahoma" w:cs="Tahoma"/>
          <w:b w:val="0"/>
          <w:sz w:val="20"/>
        </w:rPr>
        <w:t>[</w:t>
      </w:r>
      <w:r>
        <w:rPr>
          <w:rFonts w:ascii="Tahoma" w:hAnsi="Tahoma" w:cs="Tahoma"/>
          <w:b w:val="0"/>
          <w:sz w:val="20"/>
        </w:rPr>
        <w:t>ruko</w:t>
      </w:r>
      <w:r w:rsidR="00127490">
        <w:rPr>
          <w:rFonts w:ascii="Tahoma" w:hAnsi="Tahoma" w:cs="Tahoma"/>
          <w:b w:val="0"/>
          <w:sz w:val="20"/>
        </w:rPr>
        <w:t>]</w:t>
      </w:r>
      <w:r>
        <w:rPr>
          <w:rFonts w:ascii="Tahoma" w:hAnsi="Tahoma" w:cs="Tahoma"/>
          <w:b w:val="0"/>
          <w:sz w:val="20"/>
        </w:rPr>
        <w:t xml:space="preserve">, luas </w:t>
      </w:r>
      <w:bookmarkStart w:id="1" w:name="Text7"/>
      <w:r>
        <w:rPr>
          <w:rFonts w:ascii="Tahoma" w:hAnsi="Tahoma" w:cs="Tahoma"/>
          <w:b w:val="0"/>
          <w:sz w:val="20"/>
        </w:rPr>
        <w:t xml:space="preserve">bangunan </w:t>
      </w:r>
      <w:bookmarkEnd w:id="1"/>
      <w:r>
        <w:rPr>
          <w:rFonts w:ascii="Tahoma" w:hAnsi="Tahoma" w:cs="Tahoma"/>
          <w:sz w:val="20"/>
        </w:rPr>
        <w:fldChar w:fldCharType="begin"/>
      </w:r>
      <w:r>
        <w:rPr>
          <w:rFonts w:ascii="Tahoma" w:hAnsi="Tahoma" w:cs="Tahoma"/>
          <w:sz w:val="20"/>
        </w:rPr>
        <w:instrText xml:space="preserve"> MERGEFIELD luas_bang </w:instrText>
      </w:r>
      <w:r>
        <w:rPr>
          <w:rFonts w:ascii="Tahoma" w:hAnsi="Tahoma" w:cs="Tahoma"/>
          <w:sz w:val="20"/>
        </w:rPr>
        <w:fldChar w:fldCharType="separate"/>
      </w:r>
      <w:r w:rsidR="00F65CD3">
        <w:rPr>
          <w:rFonts w:ascii="Tahoma" w:hAnsi="Tahoma" w:cs="Tahoma"/>
          <w:noProof/>
          <w:sz w:val="20"/>
        </w:rPr>
        <w:t>{</w:t>
      </w:r>
      <w:r w:rsidR="001306B3" w:rsidRPr="001306B3">
        <w:rPr>
          <w:rFonts w:ascii="Tahoma" w:hAnsi="Tahoma" w:cs="Tahoma"/>
          <w:noProof/>
          <w:sz w:val="20"/>
        </w:rPr>
        <w:t>luas_bangunan</w:t>
      </w:r>
      <w:r w:rsidR="00F65CD3">
        <w:rPr>
          <w:rFonts w:ascii="Tahoma" w:hAnsi="Tahoma" w:cs="Tahoma"/>
          <w:noProof/>
          <w:sz w:val="20"/>
        </w:rPr>
        <w:t>}</w:t>
      </w:r>
      <w:r>
        <w:rPr>
          <w:rFonts w:ascii="Tahoma" w:hAnsi="Tahoma" w:cs="Tahoma"/>
          <w:sz w:val="20"/>
        </w:rPr>
        <w:fldChar w:fldCharType="end"/>
      </w:r>
      <w:r>
        <w:rPr>
          <w:rFonts w:ascii="Tahoma" w:hAnsi="Tahoma" w:cs="Tahoma"/>
          <w:sz w:val="20"/>
        </w:rPr>
        <w:t xml:space="preserve"> m</w:t>
      </w:r>
      <w:r>
        <w:rPr>
          <w:rFonts w:ascii="Tahoma" w:hAnsi="Tahoma" w:cs="Tahoma"/>
          <w:sz w:val="20"/>
          <w:vertAlign w:val="superscript"/>
        </w:rPr>
        <w:t>2</w:t>
      </w:r>
      <w:r>
        <w:rPr>
          <w:rFonts w:ascii="Tahoma" w:hAnsi="Tahoma" w:cs="Tahoma"/>
          <w:b w:val="0"/>
          <w:sz w:val="20"/>
        </w:rPr>
        <w:t xml:space="preserve"> </w:t>
      </w:r>
      <w:r w:rsidR="00127490">
        <w:rPr>
          <w:rFonts w:ascii="Tahoma" w:hAnsi="Tahoma" w:cs="Tahoma"/>
          <w:b w:val="0"/>
          <w:sz w:val="20"/>
        </w:rPr>
        <w:t>[</w:t>
      </w:r>
      <w:r>
        <w:rPr>
          <w:rFonts w:ascii="Tahoma" w:hAnsi="Tahoma" w:cs="Tahoma"/>
          <w:b w:val="0"/>
          <w:i/>
          <w:sz w:val="20"/>
        </w:rPr>
        <w:fldChar w:fldCharType="begin"/>
      </w:r>
      <w:r>
        <w:rPr>
          <w:rFonts w:ascii="Tahoma" w:hAnsi="Tahoma" w:cs="Tahoma"/>
          <w:b w:val="0"/>
          <w:i/>
          <w:sz w:val="20"/>
        </w:rPr>
        <w:instrText xml:space="preserve"> MERGEFIELD luas_bang_terbilang </w:instrText>
      </w:r>
      <w:r>
        <w:rPr>
          <w:rFonts w:ascii="Tahoma" w:hAnsi="Tahoma" w:cs="Tahoma"/>
          <w:b w:val="0"/>
          <w:i/>
          <w:sz w:val="20"/>
        </w:rPr>
        <w:fldChar w:fldCharType="separate"/>
      </w:r>
      <w:r w:rsidR="00F65CD3">
        <w:rPr>
          <w:rFonts w:ascii="Tahoma" w:hAnsi="Tahoma" w:cs="Tahoma"/>
          <w:b w:val="0"/>
          <w:i/>
          <w:noProof/>
          <w:sz w:val="20"/>
        </w:rPr>
        <w:t>{</w:t>
      </w:r>
      <w:r w:rsidR="00482827" w:rsidRPr="00482827">
        <w:rPr>
          <w:rFonts w:ascii="Tahoma" w:hAnsi="Tahoma" w:cs="Tahoma"/>
          <w:b w:val="0"/>
          <w:i/>
          <w:noProof/>
          <w:sz w:val="20"/>
        </w:rPr>
        <w:t>luas_bangunan</w:t>
      </w:r>
      <w:r w:rsidR="00E81E8B">
        <w:rPr>
          <w:rFonts w:ascii="Tahoma" w:hAnsi="Tahoma" w:cs="Tahoma"/>
          <w:b w:val="0"/>
          <w:i/>
          <w:noProof/>
          <w:sz w:val="20"/>
        </w:rPr>
        <w:t>_terbilang</w:t>
      </w:r>
      <w:r w:rsidR="00F65CD3">
        <w:rPr>
          <w:rFonts w:ascii="Tahoma" w:hAnsi="Tahoma" w:cs="Tahoma"/>
          <w:b w:val="0"/>
          <w:i/>
          <w:noProof/>
          <w:sz w:val="20"/>
        </w:rPr>
        <w:t>}</w:t>
      </w:r>
      <w:r>
        <w:rPr>
          <w:rFonts w:ascii="Tahoma" w:hAnsi="Tahoma" w:cs="Tahoma"/>
          <w:b w:val="0"/>
          <w:i/>
          <w:sz w:val="20"/>
        </w:rPr>
        <w:fldChar w:fldCharType="end"/>
      </w:r>
      <w:r w:rsidR="00127490">
        <w:rPr>
          <w:rFonts w:ascii="Tahoma" w:hAnsi="Tahoma" w:cs="Tahoma"/>
          <w:b w:val="0"/>
          <w:sz w:val="20"/>
        </w:rPr>
        <w:t>]</w:t>
      </w:r>
      <w:r>
        <w:rPr>
          <w:rFonts w:ascii="Tahoma" w:hAnsi="Tahoma" w:cs="Tahoma"/>
          <w:b w:val="0"/>
          <w:sz w:val="20"/>
        </w:rPr>
        <w:t xml:space="preserve"> meter persegi yang terletak di Proyek Perumahan Bintaro Jaya, </w:t>
      </w:r>
      <w:r>
        <w:rPr>
          <w:rFonts w:ascii="Tahoma" w:hAnsi="Tahoma" w:cs="Tahoma"/>
          <w:sz w:val="20"/>
        </w:rPr>
        <w:t xml:space="preserve">Blok </w:t>
      </w:r>
      <w:r>
        <w:rPr>
          <w:rFonts w:ascii="Tahoma" w:hAnsi="Tahoma" w:cs="Tahoma"/>
          <w:sz w:val="20"/>
        </w:rPr>
        <w:fldChar w:fldCharType="begin"/>
      </w:r>
      <w:r>
        <w:rPr>
          <w:rFonts w:ascii="Tahoma" w:hAnsi="Tahoma" w:cs="Tahoma"/>
          <w:sz w:val="20"/>
        </w:rPr>
        <w:instrText xml:space="preserve"> MERGEFIELD kode_blok </w:instrText>
      </w:r>
      <w:r>
        <w:rPr>
          <w:rFonts w:ascii="Tahoma" w:hAnsi="Tahoma" w:cs="Tahoma"/>
          <w:sz w:val="20"/>
        </w:rPr>
        <w:fldChar w:fldCharType="separate"/>
      </w:r>
      <w:r w:rsidR="00F65CD3">
        <w:rPr>
          <w:rFonts w:ascii="Tahoma" w:hAnsi="Tahoma" w:cs="Tahoma"/>
          <w:noProof/>
          <w:sz w:val="20"/>
        </w:rPr>
        <w:t>{</w:t>
      </w:r>
      <w:r w:rsidR="00E81E8B">
        <w:rPr>
          <w:rFonts w:ascii="Tahoma" w:hAnsi="Tahoma" w:cs="Tahoma"/>
          <w:noProof/>
          <w:sz w:val="20"/>
        </w:rPr>
        <w:t>kode_blok</w:t>
      </w:r>
      <w:r w:rsidR="00F65CD3">
        <w:rPr>
          <w:rFonts w:ascii="Tahoma" w:hAnsi="Tahoma" w:cs="Tahoma"/>
          <w:noProof/>
          <w:sz w:val="20"/>
        </w:rPr>
        <w:t>}</w:t>
      </w:r>
      <w:r>
        <w:rPr>
          <w:rFonts w:ascii="Tahoma" w:hAnsi="Tahoma" w:cs="Tahoma"/>
          <w:sz w:val="20"/>
        </w:rPr>
        <w:fldChar w:fldCharType="end"/>
      </w:r>
      <w:r>
        <w:rPr>
          <w:rFonts w:ascii="Tahoma" w:hAnsi="Tahoma" w:cs="Tahoma"/>
          <w:b w:val="0"/>
          <w:sz w:val="20"/>
        </w:rPr>
        <w:t xml:space="preserve"> yang berdiri diatas Tanah </w:t>
      </w:r>
      <w:r w:rsidR="00127490">
        <w:rPr>
          <w:rFonts w:ascii="Tahoma" w:hAnsi="Tahoma" w:cs="Tahoma"/>
          <w:b w:val="0"/>
          <w:sz w:val="20"/>
        </w:rPr>
        <w:t>[</w:t>
      </w:r>
      <w:r>
        <w:rPr>
          <w:rFonts w:ascii="Tahoma" w:hAnsi="Tahoma" w:cs="Tahoma"/>
          <w:b w:val="0"/>
          <w:sz w:val="20"/>
        </w:rPr>
        <w:t>selanjutnya disebut "Bangunan"</w:t>
      </w:r>
      <w:r w:rsidR="00127490">
        <w:rPr>
          <w:rFonts w:ascii="Tahoma" w:hAnsi="Tahoma" w:cs="Tahoma"/>
          <w:b w:val="0"/>
          <w:sz w:val="20"/>
        </w:rPr>
        <w:t>]</w:t>
      </w:r>
      <w:r>
        <w:rPr>
          <w:rFonts w:ascii="Tahoma" w:hAnsi="Tahoma" w:cs="Tahoma"/>
          <w:b w:val="0"/>
          <w:sz w:val="20"/>
        </w:rPr>
        <w:t>.</w:t>
      </w:r>
    </w:p>
    <w:p w:rsidR="0059092B" w:rsidRDefault="0059092B" w:rsidP="0059092B">
      <w:pPr>
        <w:jc w:val="both"/>
        <w:rPr>
          <w:rFonts w:ascii="Tahoma" w:hAnsi="Tahoma" w:cs="Tahoma"/>
          <w:b w:val="0"/>
          <w:sz w:val="20"/>
        </w:rPr>
      </w:pPr>
    </w:p>
    <w:p w:rsidR="00A63BD1" w:rsidRDefault="00A63BD1">
      <w:pPr>
        <w:numPr>
          <w:ilvl w:val="0"/>
          <w:numId w:val="4"/>
        </w:numPr>
        <w:ind w:left="567" w:hanging="283"/>
        <w:jc w:val="both"/>
        <w:rPr>
          <w:rFonts w:ascii="Tahoma" w:hAnsi="Tahoma" w:cs="Tahoma"/>
          <w:b w:val="0"/>
          <w:sz w:val="20"/>
        </w:rPr>
      </w:pPr>
      <w:r>
        <w:rPr>
          <w:rFonts w:ascii="Tahoma" w:hAnsi="Tahoma" w:cs="Tahoma"/>
          <w:b w:val="0"/>
          <w:sz w:val="20"/>
        </w:rPr>
        <w:t>Tanah dan Bangunan tersebut diatas untuk dan selanjutnya disebut "</w:t>
      </w:r>
      <w:r w:rsidR="00FD4C5E">
        <w:rPr>
          <w:rFonts w:ascii="Tahoma" w:hAnsi="Tahoma" w:cs="Tahoma"/>
          <w:b w:val="0"/>
          <w:sz w:val="20"/>
        </w:rPr>
        <w:t>TANAH DAN BANGUNAN</w:t>
      </w:r>
      <w:r>
        <w:rPr>
          <w:rFonts w:ascii="Tahoma" w:hAnsi="Tahoma" w:cs="Tahoma"/>
          <w:b w:val="0"/>
          <w:sz w:val="20"/>
        </w:rPr>
        <w:t>".</w:t>
      </w:r>
    </w:p>
    <w:p w:rsidR="00A63BD1" w:rsidRDefault="00A63BD1">
      <w:pPr>
        <w:jc w:val="both"/>
        <w:rPr>
          <w:rFonts w:ascii="Tahoma" w:hAnsi="Tahoma" w:cs="Tahoma"/>
          <w:b w:val="0"/>
          <w:sz w:val="20"/>
        </w:rPr>
      </w:pPr>
    </w:p>
    <w:p w:rsidR="00A63BD1" w:rsidRDefault="00630B3D">
      <w:pPr>
        <w:numPr>
          <w:ilvl w:val="0"/>
          <w:numId w:val="4"/>
        </w:numPr>
        <w:ind w:left="567" w:hanging="283"/>
        <w:jc w:val="both"/>
        <w:rPr>
          <w:rFonts w:ascii="Tahoma" w:hAnsi="Tahoma" w:cs="Tahoma"/>
          <w:b w:val="0"/>
          <w:sz w:val="20"/>
        </w:rPr>
      </w:pPr>
      <w:r>
        <w:rPr>
          <w:rFonts w:ascii="Tahoma" w:hAnsi="Tahoma" w:cs="Tahoma"/>
          <w:b w:val="0"/>
          <w:sz w:val="20"/>
        </w:rPr>
        <w:lastRenderedPageBreak/>
        <w:t>TANAH DAN BANGUNAN</w:t>
      </w:r>
      <w:r w:rsidR="00A63BD1">
        <w:rPr>
          <w:rFonts w:ascii="Tahoma" w:hAnsi="Tahoma" w:cs="Tahoma"/>
          <w:b w:val="0"/>
          <w:sz w:val="20"/>
        </w:rPr>
        <w:t xml:space="preserve"> yang menjadi objek </w:t>
      </w:r>
      <w:r w:rsidR="00E9197A">
        <w:rPr>
          <w:rFonts w:ascii="Tahoma" w:hAnsi="Tahoma" w:cs="Tahoma"/>
          <w:b w:val="0"/>
          <w:sz w:val="20"/>
        </w:rPr>
        <w:t>PERJANJIAN</w:t>
      </w:r>
      <w:r w:rsidR="00A63BD1">
        <w:rPr>
          <w:rFonts w:ascii="Tahoma" w:hAnsi="Tahoma" w:cs="Tahoma"/>
          <w:b w:val="0"/>
          <w:sz w:val="20"/>
        </w:rPr>
        <w:t xml:space="preserve"> ini, sesuai dengan Gambar Situasi Tanah, Gambar Denah Bangunan dan spesifikasi teknis.</w:t>
      </w:r>
    </w:p>
    <w:p w:rsidR="00A63BD1" w:rsidRDefault="00A63BD1">
      <w:pPr>
        <w:jc w:val="both"/>
        <w:rPr>
          <w:rFonts w:ascii="Tahoma" w:hAnsi="Tahoma" w:cs="Tahoma"/>
          <w:b w:val="0"/>
          <w:sz w:val="20"/>
        </w:rPr>
      </w:pPr>
    </w:p>
    <w:p w:rsidR="00A63BD1" w:rsidRDefault="00F65316">
      <w:pPr>
        <w:numPr>
          <w:ilvl w:val="0"/>
          <w:numId w:val="5"/>
        </w:numPr>
        <w:jc w:val="both"/>
        <w:rPr>
          <w:rFonts w:ascii="Tahoma" w:hAnsi="Tahoma" w:cs="Tahoma"/>
          <w:b w:val="0"/>
          <w:sz w:val="20"/>
        </w:rPr>
      </w:pPr>
      <w:r>
        <w:rPr>
          <w:rFonts w:ascii="Tahoma" w:hAnsi="Tahoma" w:cs="Tahoma"/>
          <w:b w:val="0"/>
          <w:sz w:val="20"/>
        </w:rPr>
        <w:t>PARA PIHAK</w:t>
      </w:r>
      <w:r w:rsidR="00A63BD1">
        <w:rPr>
          <w:rFonts w:ascii="Tahoma" w:hAnsi="Tahoma" w:cs="Tahoma"/>
          <w:b w:val="0"/>
          <w:sz w:val="20"/>
        </w:rPr>
        <w:t xml:space="preserve"> sepakat satu sama lain bahwa apabila ukuran luas tanah yang menjadi objek dari </w:t>
      </w:r>
      <w:r w:rsidR="00E9197A">
        <w:rPr>
          <w:rFonts w:ascii="Tahoma" w:hAnsi="Tahoma" w:cs="Tahoma"/>
          <w:b w:val="0"/>
          <w:sz w:val="20"/>
        </w:rPr>
        <w:t>PERJANJIAN</w:t>
      </w:r>
      <w:r w:rsidR="00A63BD1">
        <w:rPr>
          <w:rFonts w:ascii="Tahoma" w:hAnsi="Tahoma" w:cs="Tahoma"/>
          <w:b w:val="0"/>
          <w:sz w:val="20"/>
        </w:rPr>
        <w:t xml:space="preserve"> ini berbeda luasnya dengan ukuran yang ditentukan dalam Surat Ukur atau Gambar Situasi atau Sertipikat yang dikeluarkan oleh kantor </w:t>
      </w:r>
      <w:r w:rsidR="00B845F9">
        <w:rPr>
          <w:rFonts w:ascii="Tahoma" w:hAnsi="Tahoma" w:cs="Tahoma"/>
          <w:b w:val="0"/>
          <w:sz w:val="20"/>
        </w:rPr>
        <w:t xml:space="preserve">Badan </w:t>
      </w:r>
      <w:r w:rsidR="00A63BD1">
        <w:rPr>
          <w:rFonts w:ascii="Tahoma" w:hAnsi="Tahoma" w:cs="Tahoma"/>
          <w:b w:val="0"/>
          <w:sz w:val="20"/>
        </w:rPr>
        <w:t xml:space="preserve">Pertanahan Nasional </w:t>
      </w:r>
      <w:r w:rsidR="00B845F9">
        <w:rPr>
          <w:rFonts w:ascii="Tahoma" w:hAnsi="Tahoma" w:cs="Tahoma"/>
          <w:b w:val="0"/>
          <w:sz w:val="20"/>
        </w:rPr>
        <w:t>setempat</w:t>
      </w:r>
      <w:r w:rsidR="00A63BD1">
        <w:rPr>
          <w:rFonts w:ascii="Tahoma" w:hAnsi="Tahoma" w:cs="Tahoma"/>
          <w:b w:val="0"/>
          <w:sz w:val="20"/>
        </w:rPr>
        <w:t xml:space="preserve"> maka </w:t>
      </w:r>
      <w:r w:rsidR="00C32973">
        <w:rPr>
          <w:rFonts w:ascii="Tahoma" w:hAnsi="Tahoma" w:cs="Tahoma"/>
          <w:b w:val="0"/>
          <w:sz w:val="20"/>
        </w:rPr>
        <w:t>PARA PIHAK</w:t>
      </w:r>
      <w:r w:rsidR="00A63BD1">
        <w:rPr>
          <w:rFonts w:ascii="Tahoma" w:hAnsi="Tahoma" w:cs="Tahoma"/>
          <w:b w:val="0"/>
          <w:sz w:val="20"/>
        </w:rPr>
        <w:t xml:space="preserve"> akan mematuhi serta mengikuti hasil pengukuran dari kantor </w:t>
      </w:r>
      <w:r w:rsidR="00B845F9">
        <w:rPr>
          <w:rFonts w:ascii="Tahoma" w:hAnsi="Tahoma" w:cs="Tahoma"/>
          <w:b w:val="0"/>
          <w:sz w:val="20"/>
        </w:rPr>
        <w:t xml:space="preserve">Badan </w:t>
      </w:r>
      <w:r w:rsidR="00A63BD1">
        <w:rPr>
          <w:rFonts w:ascii="Tahoma" w:hAnsi="Tahoma" w:cs="Tahoma"/>
          <w:b w:val="0"/>
          <w:sz w:val="20"/>
        </w:rPr>
        <w:t xml:space="preserve">Pertanahan </w:t>
      </w:r>
      <w:r w:rsidR="00B845F9">
        <w:rPr>
          <w:rFonts w:ascii="Tahoma" w:hAnsi="Tahoma" w:cs="Tahoma"/>
          <w:b w:val="0"/>
          <w:sz w:val="20"/>
        </w:rPr>
        <w:t xml:space="preserve">Nasional </w:t>
      </w:r>
      <w:r w:rsidR="00A63BD1">
        <w:rPr>
          <w:rFonts w:ascii="Tahoma" w:hAnsi="Tahoma" w:cs="Tahoma"/>
          <w:b w:val="0"/>
          <w:sz w:val="20"/>
        </w:rPr>
        <w:t xml:space="preserve">yang bersangkutan dan oleh karenanya </w:t>
      </w:r>
      <w:r w:rsidR="00C32973">
        <w:rPr>
          <w:rFonts w:ascii="Tahoma" w:hAnsi="Tahoma" w:cs="Tahoma"/>
          <w:b w:val="0"/>
          <w:sz w:val="20"/>
        </w:rPr>
        <w:t>PARA PIHAK</w:t>
      </w:r>
      <w:r w:rsidR="00A63BD1">
        <w:rPr>
          <w:rFonts w:ascii="Tahoma" w:hAnsi="Tahoma" w:cs="Tahoma"/>
          <w:b w:val="0"/>
          <w:sz w:val="20"/>
        </w:rPr>
        <w:t xml:space="preserve"> akan mengadakan perhitungan satu sama lain sesuai dengan harga Tanah yang berlaku pada saat ditandatanganinya </w:t>
      </w:r>
      <w:r w:rsidR="00E9197A">
        <w:rPr>
          <w:rFonts w:ascii="Tahoma" w:hAnsi="Tahoma" w:cs="Tahoma"/>
          <w:b w:val="0"/>
          <w:sz w:val="20"/>
        </w:rPr>
        <w:t>PERJANJIAN</w:t>
      </w:r>
      <w:r w:rsidR="00A63BD1">
        <w:rPr>
          <w:rFonts w:ascii="Tahoma" w:hAnsi="Tahoma" w:cs="Tahoma"/>
          <w:b w:val="0"/>
          <w:sz w:val="20"/>
        </w:rPr>
        <w:t xml:space="preserve"> ini.</w:t>
      </w:r>
    </w:p>
    <w:p w:rsidR="00A63BD1" w:rsidRDefault="00A63BD1">
      <w:pPr>
        <w:jc w:val="center"/>
        <w:rPr>
          <w:rFonts w:ascii="Tahoma" w:hAnsi="Tahoma" w:cs="Tahoma"/>
          <w:b w:val="0"/>
          <w:sz w:val="20"/>
        </w:rPr>
      </w:pPr>
    </w:p>
    <w:p w:rsidR="00A63BD1" w:rsidRDefault="00942A62">
      <w:pPr>
        <w:jc w:val="center"/>
        <w:rPr>
          <w:rFonts w:ascii="Tahoma" w:hAnsi="Tahoma" w:cs="Tahoma"/>
          <w:bCs/>
          <w:sz w:val="20"/>
        </w:rPr>
      </w:pPr>
      <w:r>
        <w:rPr>
          <w:rFonts w:ascii="Tahoma" w:hAnsi="Tahoma" w:cs="Tahoma"/>
          <w:bCs/>
          <w:sz w:val="20"/>
        </w:rPr>
        <w:t>PASAL</w:t>
      </w:r>
      <w:r w:rsidR="00A63BD1">
        <w:rPr>
          <w:rFonts w:ascii="Tahoma" w:hAnsi="Tahoma" w:cs="Tahoma"/>
          <w:bCs/>
          <w:sz w:val="20"/>
        </w:rPr>
        <w:t xml:space="preserve"> - 2</w:t>
      </w:r>
    </w:p>
    <w:p w:rsidR="00A63BD1" w:rsidRDefault="00A63BD1">
      <w:pPr>
        <w:jc w:val="center"/>
        <w:rPr>
          <w:rFonts w:ascii="Tahoma" w:hAnsi="Tahoma" w:cs="Tahoma"/>
          <w:b w:val="0"/>
          <w:sz w:val="20"/>
        </w:rPr>
      </w:pPr>
      <w:r>
        <w:rPr>
          <w:rFonts w:ascii="Tahoma" w:hAnsi="Tahoma" w:cs="Tahoma"/>
          <w:bCs/>
          <w:sz w:val="20"/>
        </w:rPr>
        <w:t>HARGA TANAH DAN BANGUNAN DAN CARA PEMBAYARAN</w:t>
      </w:r>
    </w:p>
    <w:p w:rsidR="00A63BD1" w:rsidRDefault="00A63BD1">
      <w:pPr>
        <w:rPr>
          <w:rFonts w:ascii="Tahoma" w:hAnsi="Tahoma" w:cs="Tahoma"/>
          <w:b w:val="0"/>
          <w:sz w:val="20"/>
        </w:rPr>
      </w:pPr>
    </w:p>
    <w:p w:rsidR="00A63BD1" w:rsidRDefault="00F65316">
      <w:pPr>
        <w:numPr>
          <w:ilvl w:val="0"/>
          <w:numId w:val="6"/>
        </w:numPr>
        <w:jc w:val="both"/>
        <w:rPr>
          <w:rFonts w:ascii="Tahoma" w:hAnsi="Tahoma" w:cs="Tahoma"/>
          <w:b w:val="0"/>
          <w:sz w:val="20"/>
        </w:rPr>
      </w:pPr>
      <w:r>
        <w:rPr>
          <w:rFonts w:ascii="Tahoma" w:hAnsi="Tahoma" w:cs="Tahoma"/>
          <w:b w:val="0"/>
          <w:sz w:val="20"/>
        </w:rPr>
        <w:t>PARA PIHAK</w:t>
      </w:r>
      <w:r w:rsidR="00A63BD1">
        <w:rPr>
          <w:rFonts w:ascii="Tahoma" w:hAnsi="Tahoma" w:cs="Tahoma"/>
          <w:b w:val="0"/>
          <w:sz w:val="20"/>
        </w:rPr>
        <w:t xml:space="preserve"> sepakat satu </w:t>
      </w:r>
      <w:proofErr w:type="gramStart"/>
      <w:r w:rsidR="00A63BD1">
        <w:rPr>
          <w:rFonts w:ascii="Tahoma" w:hAnsi="Tahoma" w:cs="Tahoma"/>
          <w:b w:val="0"/>
          <w:sz w:val="20"/>
        </w:rPr>
        <w:t>sama</w:t>
      </w:r>
      <w:proofErr w:type="gramEnd"/>
      <w:r w:rsidR="00A63BD1">
        <w:rPr>
          <w:rFonts w:ascii="Tahoma" w:hAnsi="Tahoma" w:cs="Tahoma"/>
          <w:b w:val="0"/>
          <w:sz w:val="20"/>
        </w:rPr>
        <w:t xml:space="preserve"> lain bahwa harga </w:t>
      </w:r>
      <w:r w:rsidR="00630B3D">
        <w:rPr>
          <w:rFonts w:ascii="Tahoma" w:hAnsi="Tahoma" w:cs="Tahoma"/>
          <w:b w:val="0"/>
          <w:sz w:val="20"/>
        </w:rPr>
        <w:t>TANAH DAN BANGUNAN</w:t>
      </w:r>
      <w:r w:rsidR="00A63BD1">
        <w:rPr>
          <w:rFonts w:ascii="Tahoma" w:hAnsi="Tahoma" w:cs="Tahoma"/>
          <w:b w:val="0"/>
          <w:sz w:val="20"/>
        </w:rPr>
        <w:t xml:space="preserve"> yang menjadi objek </w:t>
      </w:r>
      <w:r w:rsidR="00E9197A">
        <w:rPr>
          <w:rFonts w:ascii="Tahoma" w:hAnsi="Tahoma" w:cs="Tahoma"/>
          <w:b w:val="0"/>
          <w:sz w:val="20"/>
        </w:rPr>
        <w:t>PERJANJIAN</w:t>
      </w:r>
      <w:r w:rsidR="00A63BD1">
        <w:rPr>
          <w:rFonts w:ascii="Tahoma" w:hAnsi="Tahoma" w:cs="Tahoma"/>
          <w:b w:val="0"/>
          <w:sz w:val="20"/>
        </w:rPr>
        <w:t xml:space="preserve"> ini adalah sebesar </w:t>
      </w:r>
      <w:r w:rsidR="00A63BD1">
        <w:rPr>
          <w:rFonts w:ascii="Tahoma" w:hAnsi="Tahoma" w:cs="Tahoma"/>
          <w:sz w:val="20"/>
        </w:rPr>
        <w:t>Rp.</w:t>
      </w:r>
      <w:bookmarkStart w:id="2" w:name="Text10"/>
      <w:r w:rsidR="00A63BD1">
        <w:rPr>
          <w:rFonts w:ascii="Tahoma" w:hAnsi="Tahoma" w:cs="Tahoma"/>
          <w:sz w:val="20"/>
        </w:rPr>
        <w:t xml:space="preserve"> </w:t>
      </w:r>
      <w:bookmarkEnd w:id="2"/>
      <w:r w:rsidR="00A63BD1">
        <w:rPr>
          <w:rFonts w:ascii="Tahoma" w:hAnsi="Tahoma" w:cs="Tahoma"/>
          <w:sz w:val="20"/>
        </w:rPr>
        <w:fldChar w:fldCharType="begin"/>
      </w:r>
      <w:r w:rsidR="00A63BD1">
        <w:rPr>
          <w:rFonts w:ascii="Tahoma" w:hAnsi="Tahoma" w:cs="Tahoma"/>
          <w:sz w:val="20"/>
        </w:rPr>
        <w:instrText xml:space="preserve"> MERGEFIELD harga </w:instrText>
      </w:r>
      <w:r w:rsidR="00A63BD1">
        <w:rPr>
          <w:rFonts w:ascii="Tahoma" w:hAnsi="Tahoma" w:cs="Tahoma"/>
          <w:sz w:val="20"/>
        </w:rPr>
        <w:fldChar w:fldCharType="separate"/>
      </w:r>
      <w:r w:rsidR="00F65CD3">
        <w:rPr>
          <w:rFonts w:ascii="Tahoma" w:hAnsi="Tahoma" w:cs="Tahoma"/>
          <w:noProof/>
          <w:sz w:val="20"/>
        </w:rPr>
        <w:t>{</w:t>
      </w:r>
      <w:r w:rsidR="00387B41">
        <w:rPr>
          <w:rFonts w:ascii="Tahoma" w:hAnsi="Tahoma" w:cs="Tahoma"/>
          <w:noProof/>
        </w:rPr>
        <w:t>total_</w:t>
      </w:r>
      <w:r w:rsidR="00E81E8B">
        <w:rPr>
          <w:rFonts w:ascii="Tahoma" w:hAnsi="Tahoma" w:cs="Tahoma"/>
          <w:noProof/>
          <w:sz w:val="20"/>
        </w:rPr>
        <w:t>harga</w:t>
      </w:r>
      <w:r w:rsidR="00F65CD3">
        <w:rPr>
          <w:rFonts w:ascii="Tahoma" w:hAnsi="Tahoma" w:cs="Tahoma"/>
          <w:noProof/>
          <w:sz w:val="20"/>
        </w:rPr>
        <w:t>}</w:t>
      </w:r>
      <w:r w:rsidR="00A63BD1">
        <w:rPr>
          <w:rFonts w:ascii="Tahoma" w:hAnsi="Tahoma" w:cs="Tahoma"/>
          <w:sz w:val="20"/>
        </w:rPr>
        <w:fldChar w:fldCharType="end"/>
      </w:r>
      <w:r w:rsidR="00A63BD1">
        <w:rPr>
          <w:rFonts w:ascii="Tahoma" w:hAnsi="Tahoma" w:cs="Tahoma"/>
          <w:b w:val="0"/>
          <w:sz w:val="20"/>
        </w:rPr>
        <w:t xml:space="preserve"> </w:t>
      </w:r>
      <w:r w:rsidR="00127490">
        <w:rPr>
          <w:rFonts w:ascii="Tahoma" w:hAnsi="Tahoma" w:cs="Tahoma"/>
          <w:b w:val="0"/>
          <w:sz w:val="20"/>
        </w:rPr>
        <w:t>[</w:t>
      </w:r>
      <w:r w:rsidR="00A63BD1">
        <w:rPr>
          <w:rFonts w:ascii="Tahoma" w:hAnsi="Tahoma" w:cs="Tahoma"/>
          <w:b w:val="0"/>
          <w:i/>
          <w:sz w:val="20"/>
        </w:rPr>
        <w:fldChar w:fldCharType="begin"/>
      </w:r>
      <w:r w:rsidR="00A63BD1">
        <w:rPr>
          <w:rFonts w:ascii="Tahoma" w:hAnsi="Tahoma" w:cs="Tahoma"/>
          <w:b w:val="0"/>
          <w:i/>
          <w:sz w:val="20"/>
        </w:rPr>
        <w:instrText xml:space="preserve"> MERGEFIELD harga_terbilang </w:instrText>
      </w:r>
      <w:r w:rsidR="00A63BD1">
        <w:rPr>
          <w:rFonts w:ascii="Tahoma" w:hAnsi="Tahoma" w:cs="Tahoma"/>
          <w:b w:val="0"/>
          <w:i/>
          <w:sz w:val="20"/>
        </w:rPr>
        <w:fldChar w:fldCharType="separate"/>
      </w:r>
      <w:r w:rsidR="00F65CD3">
        <w:rPr>
          <w:rFonts w:ascii="Tahoma" w:hAnsi="Tahoma" w:cs="Tahoma"/>
          <w:b w:val="0"/>
          <w:i/>
          <w:noProof/>
          <w:sz w:val="20"/>
        </w:rPr>
        <w:t>{</w:t>
      </w:r>
      <w:r w:rsidR="00387B41">
        <w:rPr>
          <w:rFonts w:ascii="Tahoma" w:hAnsi="Tahoma" w:cs="Tahoma"/>
          <w:b w:val="0"/>
          <w:i/>
          <w:noProof/>
          <w:sz w:val="20"/>
        </w:rPr>
        <w:t>total_</w:t>
      </w:r>
      <w:r w:rsidR="00E81E8B">
        <w:rPr>
          <w:rFonts w:ascii="Tahoma" w:hAnsi="Tahoma" w:cs="Tahoma"/>
          <w:b w:val="0"/>
          <w:i/>
          <w:noProof/>
          <w:sz w:val="20"/>
        </w:rPr>
        <w:t>harga_terbilang</w:t>
      </w:r>
      <w:r w:rsidR="00F65CD3">
        <w:rPr>
          <w:rFonts w:ascii="Tahoma" w:hAnsi="Tahoma" w:cs="Tahoma"/>
          <w:b w:val="0"/>
          <w:i/>
          <w:noProof/>
          <w:sz w:val="20"/>
        </w:rPr>
        <w:t>}</w:t>
      </w:r>
      <w:r w:rsidR="00A63BD1">
        <w:rPr>
          <w:rFonts w:ascii="Tahoma" w:hAnsi="Tahoma" w:cs="Tahoma"/>
          <w:b w:val="0"/>
          <w:i/>
          <w:sz w:val="20"/>
        </w:rPr>
        <w:fldChar w:fldCharType="end"/>
      </w:r>
      <w:r w:rsidR="00127490">
        <w:rPr>
          <w:rFonts w:ascii="Tahoma" w:hAnsi="Tahoma" w:cs="Tahoma"/>
          <w:b w:val="0"/>
          <w:sz w:val="20"/>
        </w:rPr>
        <w:t>]</w:t>
      </w:r>
      <w:r w:rsidR="00A63BD1">
        <w:rPr>
          <w:rFonts w:ascii="Tahoma" w:hAnsi="Tahoma" w:cs="Tahoma"/>
          <w:b w:val="0"/>
          <w:sz w:val="20"/>
        </w:rPr>
        <w:t xml:space="preserve"> harga mana belum termasuk Pajak Pertambahan Nilai </w:t>
      </w:r>
      <w:r w:rsidR="00127490">
        <w:rPr>
          <w:rFonts w:ascii="Tahoma" w:hAnsi="Tahoma" w:cs="Tahoma"/>
          <w:b w:val="0"/>
          <w:sz w:val="20"/>
        </w:rPr>
        <w:t>[</w:t>
      </w:r>
      <w:r w:rsidR="00A63BD1">
        <w:rPr>
          <w:rFonts w:ascii="Tahoma" w:hAnsi="Tahoma" w:cs="Tahoma"/>
          <w:b w:val="0"/>
          <w:sz w:val="20"/>
        </w:rPr>
        <w:t>PPN</w:t>
      </w:r>
      <w:r w:rsidR="00127490">
        <w:rPr>
          <w:rFonts w:ascii="Tahoma" w:hAnsi="Tahoma" w:cs="Tahoma"/>
          <w:b w:val="0"/>
          <w:sz w:val="20"/>
        </w:rPr>
        <w:t>]</w:t>
      </w:r>
      <w:r w:rsidR="00A63BD1">
        <w:rPr>
          <w:rFonts w:ascii="Tahoma" w:hAnsi="Tahoma" w:cs="Tahoma"/>
          <w:b w:val="0"/>
          <w:sz w:val="20"/>
        </w:rPr>
        <w:t xml:space="preserve"> yang dimaksud pada ayat 2 </w:t>
      </w:r>
      <w:r w:rsidR="00942A62">
        <w:rPr>
          <w:rFonts w:ascii="Tahoma" w:hAnsi="Tahoma" w:cs="Tahoma"/>
          <w:b w:val="0"/>
          <w:sz w:val="20"/>
        </w:rPr>
        <w:t>Pasal</w:t>
      </w:r>
      <w:r w:rsidR="00A63BD1">
        <w:rPr>
          <w:rFonts w:ascii="Tahoma" w:hAnsi="Tahoma" w:cs="Tahoma"/>
          <w:b w:val="0"/>
          <w:sz w:val="20"/>
        </w:rPr>
        <w:t xml:space="preserve"> ini.</w:t>
      </w:r>
    </w:p>
    <w:p w:rsidR="00A63BD1" w:rsidRDefault="00A63BD1">
      <w:pPr>
        <w:numPr>
          <w:ilvl w:val="12"/>
          <w:numId w:val="0"/>
        </w:numPr>
        <w:ind w:left="284" w:hanging="284"/>
        <w:jc w:val="both"/>
        <w:rPr>
          <w:rFonts w:ascii="Tahoma" w:hAnsi="Tahoma" w:cs="Tahoma"/>
          <w:b w:val="0"/>
          <w:sz w:val="20"/>
        </w:rPr>
      </w:pPr>
    </w:p>
    <w:p w:rsidR="004945D8" w:rsidRPr="00676639" w:rsidRDefault="00A63BD1" w:rsidP="004945D8">
      <w:pPr>
        <w:numPr>
          <w:ilvl w:val="0"/>
          <w:numId w:val="35"/>
        </w:numPr>
        <w:tabs>
          <w:tab w:val="left" w:pos="567"/>
          <w:tab w:val="left" w:pos="993"/>
        </w:tabs>
        <w:jc w:val="both"/>
        <w:rPr>
          <w:rFonts w:ascii="Tahoma" w:hAnsi="Tahoma" w:cs="Tahoma"/>
          <w:sz w:val="20"/>
        </w:rPr>
      </w:pPr>
      <w:r w:rsidRPr="004945D8">
        <w:rPr>
          <w:rFonts w:ascii="Tahoma" w:hAnsi="Tahoma" w:cs="Tahoma"/>
          <w:b w:val="0"/>
          <w:sz w:val="20"/>
        </w:rPr>
        <w:t xml:space="preserve">PEMBELI menyetujui serta mengikatkan dirinya untuk membayar Pajak Pertambahan Nilai atas </w:t>
      </w:r>
      <w:r w:rsidR="00630B3D" w:rsidRPr="004945D8">
        <w:rPr>
          <w:rFonts w:ascii="Tahoma" w:hAnsi="Tahoma" w:cs="Tahoma"/>
          <w:b w:val="0"/>
          <w:sz w:val="20"/>
        </w:rPr>
        <w:t>TANAH DAN BANGUNAN</w:t>
      </w:r>
      <w:r w:rsidRPr="004945D8">
        <w:rPr>
          <w:rFonts w:ascii="Tahoma" w:hAnsi="Tahoma" w:cs="Tahoma"/>
          <w:b w:val="0"/>
          <w:sz w:val="20"/>
        </w:rPr>
        <w:t xml:space="preserve"> sesuai dengan ketentuan hukum yang berlaku pada saat atau bersamaan dengan pembayaran pertama </w:t>
      </w:r>
      <w:r w:rsidRPr="00676639">
        <w:rPr>
          <w:rFonts w:ascii="Tahoma" w:hAnsi="Tahoma" w:cs="Tahoma"/>
          <w:b w:val="0"/>
          <w:sz w:val="20"/>
        </w:rPr>
        <w:t xml:space="preserve">sebagaimana yang dimaksud pada ayat 4.a </w:t>
      </w:r>
      <w:r w:rsidR="00942A62" w:rsidRPr="00676639">
        <w:rPr>
          <w:rFonts w:ascii="Tahoma" w:hAnsi="Tahoma" w:cs="Tahoma"/>
          <w:b w:val="0"/>
          <w:sz w:val="20"/>
        </w:rPr>
        <w:t>Pasal</w:t>
      </w:r>
      <w:r w:rsidRPr="00676639">
        <w:rPr>
          <w:rFonts w:ascii="Tahoma" w:hAnsi="Tahoma" w:cs="Tahoma"/>
          <w:b w:val="0"/>
          <w:sz w:val="20"/>
        </w:rPr>
        <w:t xml:space="preserve"> ini </w:t>
      </w:r>
      <w:r w:rsidRPr="00676639">
        <w:rPr>
          <w:rFonts w:ascii="Tahoma" w:hAnsi="Tahoma" w:cs="Tahoma"/>
          <w:sz w:val="20"/>
        </w:rPr>
        <w:t>Rp.</w:t>
      </w:r>
      <w:bookmarkStart w:id="3" w:name="Text12"/>
      <w:r w:rsidRPr="00676639">
        <w:rPr>
          <w:rFonts w:ascii="Tahoma" w:hAnsi="Tahoma" w:cs="Tahoma"/>
          <w:sz w:val="20"/>
        </w:rPr>
        <w:t xml:space="preserve"> </w:t>
      </w:r>
      <w:bookmarkEnd w:id="3"/>
      <w:r w:rsidR="004945D8" w:rsidRPr="00676639">
        <w:rPr>
          <w:rFonts w:ascii="Tahoma" w:hAnsi="Tahoma" w:cs="Tahoma"/>
          <w:b w:val="0"/>
          <w:sz w:val="20"/>
        </w:rPr>
        <w:fldChar w:fldCharType="begin"/>
      </w:r>
      <w:r w:rsidR="004945D8" w:rsidRPr="00676639">
        <w:rPr>
          <w:rFonts w:ascii="Tahoma" w:hAnsi="Tahoma" w:cs="Tahoma"/>
          <w:sz w:val="20"/>
        </w:rPr>
        <w:instrText xml:space="preserve"> MERGEFIELD ppn </w:instrText>
      </w:r>
      <w:r w:rsidR="004945D8" w:rsidRPr="00676639">
        <w:rPr>
          <w:rFonts w:ascii="Tahoma" w:hAnsi="Tahoma" w:cs="Tahoma"/>
          <w:b w:val="0"/>
          <w:sz w:val="20"/>
        </w:rPr>
        <w:fldChar w:fldCharType="separate"/>
      </w:r>
      <w:r w:rsidR="004945D8" w:rsidRPr="00676639">
        <w:rPr>
          <w:rFonts w:ascii="Tahoma" w:hAnsi="Tahoma" w:cs="Tahoma"/>
          <w:noProof/>
          <w:sz w:val="20"/>
        </w:rPr>
        <w:t>{total_ppn}</w:t>
      </w:r>
      <w:r w:rsidR="004945D8" w:rsidRPr="00676639">
        <w:rPr>
          <w:rFonts w:ascii="Tahoma" w:hAnsi="Tahoma" w:cs="Tahoma"/>
          <w:b w:val="0"/>
          <w:sz w:val="20"/>
        </w:rPr>
        <w:fldChar w:fldCharType="end"/>
      </w:r>
      <w:r w:rsidR="004945D8" w:rsidRPr="00676639">
        <w:rPr>
          <w:rFonts w:ascii="Tahoma" w:hAnsi="Tahoma" w:cs="Tahoma"/>
          <w:sz w:val="20"/>
        </w:rPr>
        <w:t xml:space="preserve"> [</w:t>
      </w:r>
      <w:r w:rsidR="004945D8" w:rsidRPr="00676639">
        <w:rPr>
          <w:rFonts w:ascii="Tahoma" w:hAnsi="Tahoma" w:cs="Tahoma"/>
          <w:b w:val="0"/>
          <w:i/>
          <w:sz w:val="20"/>
        </w:rPr>
        <w:fldChar w:fldCharType="begin"/>
      </w:r>
      <w:r w:rsidR="004945D8" w:rsidRPr="00676639">
        <w:rPr>
          <w:rFonts w:ascii="Tahoma" w:hAnsi="Tahoma" w:cs="Tahoma"/>
          <w:i/>
          <w:sz w:val="20"/>
        </w:rPr>
        <w:instrText xml:space="preserve"> MERGEFIELD ppn_terbilang </w:instrText>
      </w:r>
      <w:r w:rsidR="004945D8" w:rsidRPr="00676639">
        <w:rPr>
          <w:rFonts w:ascii="Tahoma" w:hAnsi="Tahoma" w:cs="Tahoma"/>
          <w:b w:val="0"/>
          <w:i/>
          <w:sz w:val="20"/>
        </w:rPr>
        <w:fldChar w:fldCharType="separate"/>
      </w:r>
      <w:r w:rsidR="004945D8" w:rsidRPr="00676639">
        <w:rPr>
          <w:rFonts w:ascii="Tahoma" w:hAnsi="Tahoma" w:cs="Tahoma"/>
          <w:i/>
          <w:noProof/>
          <w:sz w:val="20"/>
        </w:rPr>
        <w:t>{total_ppn_terbilang}</w:t>
      </w:r>
      <w:r w:rsidR="004945D8" w:rsidRPr="00676639">
        <w:rPr>
          <w:rFonts w:ascii="Tahoma" w:hAnsi="Tahoma" w:cs="Tahoma"/>
          <w:b w:val="0"/>
          <w:i/>
          <w:sz w:val="20"/>
        </w:rPr>
        <w:fldChar w:fldCharType="end"/>
      </w:r>
      <w:r w:rsidR="004945D8" w:rsidRPr="00676639">
        <w:rPr>
          <w:rFonts w:ascii="Tahoma" w:hAnsi="Tahoma" w:cs="Tahoma"/>
          <w:sz w:val="20"/>
        </w:rPr>
        <w:t>]</w:t>
      </w:r>
      <w:r w:rsidR="004945D8" w:rsidRPr="00676639">
        <w:rPr>
          <w:rFonts w:ascii="Tahoma" w:hAnsi="Tahoma" w:cs="Tahoma"/>
          <w:bCs/>
          <w:sz w:val="20"/>
        </w:rPr>
        <w:t>.</w:t>
      </w:r>
    </w:p>
    <w:p w:rsidR="00A63BD1" w:rsidRPr="00676639" w:rsidRDefault="00A63BD1" w:rsidP="00F55E35">
      <w:pPr>
        <w:numPr>
          <w:ilvl w:val="12"/>
          <w:numId w:val="0"/>
        </w:numPr>
        <w:ind w:left="284" w:hanging="284"/>
        <w:jc w:val="both"/>
        <w:rPr>
          <w:rFonts w:ascii="Tahoma" w:hAnsi="Tahoma" w:cs="Tahoma"/>
          <w:b w:val="0"/>
          <w:sz w:val="20"/>
        </w:rPr>
      </w:pPr>
    </w:p>
    <w:p w:rsidR="00A63BD1" w:rsidRDefault="00A63BD1">
      <w:pPr>
        <w:numPr>
          <w:ilvl w:val="0"/>
          <w:numId w:val="6"/>
        </w:numPr>
        <w:jc w:val="both"/>
        <w:rPr>
          <w:rFonts w:ascii="Tahoma" w:hAnsi="Tahoma" w:cs="Tahoma"/>
          <w:b w:val="0"/>
          <w:sz w:val="20"/>
        </w:rPr>
      </w:pPr>
      <w:r>
        <w:rPr>
          <w:rFonts w:ascii="Tahoma" w:hAnsi="Tahoma" w:cs="Tahoma"/>
          <w:b w:val="0"/>
          <w:sz w:val="20"/>
        </w:rPr>
        <w:t xml:space="preserve">PEMBELI sepakat serta mengikatkan diri untuk membayar pajak yang timbul sehubungan dengan </w:t>
      </w:r>
      <w:r w:rsidR="00E9197A">
        <w:rPr>
          <w:rFonts w:ascii="Tahoma" w:hAnsi="Tahoma" w:cs="Tahoma"/>
          <w:b w:val="0"/>
          <w:sz w:val="20"/>
        </w:rPr>
        <w:t>PERJANJIAN</w:t>
      </w:r>
      <w:r>
        <w:rPr>
          <w:rFonts w:ascii="Tahoma" w:hAnsi="Tahoma" w:cs="Tahoma"/>
          <w:b w:val="0"/>
          <w:sz w:val="20"/>
        </w:rPr>
        <w:t xml:space="preserve"> ini selain PPN yang dimaksud ayat 2 </w:t>
      </w:r>
      <w:r w:rsidR="00942A62">
        <w:rPr>
          <w:rFonts w:ascii="Tahoma" w:hAnsi="Tahoma" w:cs="Tahoma"/>
          <w:b w:val="0"/>
          <w:sz w:val="20"/>
        </w:rPr>
        <w:t>Pasal</w:t>
      </w:r>
      <w:r>
        <w:rPr>
          <w:rFonts w:ascii="Tahoma" w:hAnsi="Tahoma" w:cs="Tahoma"/>
          <w:b w:val="0"/>
          <w:sz w:val="20"/>
        </w:rPr>
        <w:t xml:space="preserve"> ini.</w:t>
      </w:r>
    </w:p>
    <w:p w:rsidR="00A63BD1" w:rsidRDefault="00A63BD1">
      <w:pPr>
        <w:numPr>
          <w:ilvl w:val="12"/>
          <w:numId w:val="0"/>
        </w:numPr>
        <w:ind w:left="284" w:hanging="284"/>
        <w:jc w:val="both"/>
        <w:rPr>
          <w:rFonts w:ascii="Tahoma" w:hAnsi="Tahoma" w:cs="Tahoma"/>
          <w:b w:val="0"/>
          <w:sz w:val="20"/>
        </w:rPr>
      </w:pPr>
    </w:p>
    <w:p w:rsidR="00A63BD1" w:rsidRDefault="00A63BD1">
      <w:pPr>
        <w:numPr>
          <w:ilvl w:val="0"/>
          <w:numId w:val="6"/>
        </w:numPr>
        <w:jc w:val="both"/>
        <w:rPr>
          <w:rFonts w:ascii="Tahoma" w:hAnsi="Tahoma" w:cs="Tahoma"/>
          <w:b w:val="0"/>
          <w:sz w:val="20"/>
        </w:rPr>
      </w:pPr>
      <w:r>
        <w:rPr>
          <w:rFonts w:ascii="Tahoma" w:hAnsi="Tahoma" w:cs="Tahoma"/>
          <w:b w:val="0"/>
          <w:sz w:val="20"/>
        </w:rPr>
        <w:t xml:space="preserve">PEMBELI menyetujui serta mengikatkan dirinya untuk melakukan pembayaran atas harga </w:t>
      </w:r>
      <w:r w:rsidR="00630B3D">
        <w:rPr>
          <w:rFonts w:ascii="Tahoma" w:hAnsi="Tahoma" w:cs="Tahoma"/>
          <w:b w:val="0"/>
          <w:sz w:val="20"/>
        </w:rPr>
        <w:t>TANAH DAN BANGUNAN</w:t>
      </w:r>
      <w:r>
        <w:rPr>
          <w:rFonts w:ascii="Tahoma" w:hAnsi="Tahoma" w:cs="Tahoma"/>
          <w:b w:val="0"/>
          <w:sz w:val="20"/>
        </w:rPr>
        <w:t xml:space="preserve"> berikut PPN dengan cara-cara sebagai berikut:</w:t>
      </w:r>
    </w:p>
    <w:p w:rsidR="00A63BD1" w:rsidRDefault="00A63BD1">
      <w:pPr>
        <w:jc w:val="both"/>
        <w:rPr>
          <w:rFonts w:ascii="Tahoma" w:hAnsi="Tahoma" w:cs="Tahoma"/>
          <w:b w:val="0"/>
          <w:sz w:val="20"/>
        </w:rPr>
      </w:pPr>
    </w:p>
    <w:p w:rsidR="00A63BD1" w:rsidRDefault="00A63BD1">
      <w:pPr>
        <w:numPr>
          <w:ilvl w:val="0"/>
          <w:numId w:val="7"/>
        </w:numPr>
        <w:jc w:val="both"/>
        <w:rPr>
          <w:rFonts w:ascii="Tahoma" w:hAnsi="Tahoma" w:cs="Tahoma"/>
          <w:b w:val="0"/>
          <w:sz w:val="20"/>
        </w:rPr>
      </w:pPr>
      <w:r>
        <w:rPr>
          <w:rFonts w:ascii="Tahoma" w:hAnsi="Tahoma" w:cs="Tahoma"/>
          <w:b w:val="0"/>
          <w:sz w:val="20"/>
        </w:rPr>
        <w:t xml:space="preserve">Pembayaran pertama </w:t>
      </w:r>
      <w:r w:rsidR="00127490">
        <w:rPr>
          <w:rFonts w:ascii="Tahoma" w:hAnsi="Tahoma" w:cs="Tahoma"/>
          <w:b w:val="0"/>
          <w:sz w:val="20"/>
        </w:rPr>
        <w:t>[</w:t>
      </w:r>
      <w:r>
        <w:rPr>
          <w:rFonts w:ascii="Tahoma" w:hAnsi="Tahoma" w:cs="Tahoma"/>
          <w:b w:val="0"/>
          <w:sz w:val="20"/>
        </w:rPr>
        <w:t>uang tanda jadi</w:t>
      </w:r>
      <w:r w:rsidR="00127490">
        <w:rPr>
          <w:rFonts w:ascii="Tahoma" w:hAnsi="Tahoma" w:cs="Tahoma"/>
          <w:b w:val="0"/>
          <w:sz w:val="20"/>
        </w:rPr>
        <w:t>]</w:t>
      </w:r>
      <w:r>
        <w:rPr>
          <w:rFonts w:ascii="Tahoma" w:hAnsi="Tahoma" w:cs="Tahoma"/>
          <w:b w:val="0"/>
          <w:sz w:val="20"/>
        </w:rPr>
        <w:t xml:space="preserve"> sebesar </w:t>
      </w:r>
      <w:r>
        <w:rPr>
          <w:rFonts w:ascii="Tahoma" w:hAnsi="Tahoma" w:cs="Tahoma"/>
          <w:sz w:val="20"/>
        </w:rPr>
        <w:t>Rp.</w:t>
      </w:r>
      <w:bookmarkStart w:id="4" w:name="Text14"/>
      <w:r>
        <w:rPr>
          <w:rFonts w:ascii="Tahoma" w:hAnsi="Tahoma" w:cs="Tahoma"/>
          <w:sz w:val="20"/>
        </w:rPr>
        <w:t xml:space="preserve"> </w:t>
      </w:r>
      <w:bookmarkEnd w:id="4"/>
      <w:r>
        <w:rPr>
          <w:rFonts w:ascii="Tahoma" w:hAnsi="Tahoma" w:cs="Tahoma"/>
          <w:sz w:val="20"/>
        </w:rPr>
        <w:fldChar w:fldCharType="begin"/>
      </w:r>
      <w:r>
        <w:rPr>
          <w:rFonts w:ascii="Tahoma" w:hAnsi="Tahoma" w:cs="Tahoma"/>
          <w:sz w:val="20"/>
        </w:rPr>
        <w:instrText xml:space="preserve"> MERGEFIELD nilai_tanda_jadi </w:instrText>
      </w:r>
      <w:r>
        <w:rPr>
          <w:rFonts w:ascii="Tahoma" w:hAnsi="Tahoma" w:cs="Tahoma"/>
          <w:sz w:val="20"/>
        </w:rPr>
        <w:fldChar w:fldCharType="separate"/>
      </w:r>
      <w:r w:rsidR="00F65CD3">
        <w:rPr>
          <w:rFonts w:ascii="Tahoma" w:hAnsi="Tahoma" w:cs="Tahoma"/>
          <w:noProof/>
          <w:sz w:val="20"/>
        </w:rPr>
        <w:t>{</w:t>
      </w:r>
      <w:r w:rsidR="00E81E8B">
        <w:rPr>
          <w:rFonts w:ascii="Tahoma" w:hAnsi="Tahoma" w:cs="Tahoma"/>
          <w:noProof/>
          <w:sz w:val="20"/>
        </w:rPr>
        <w:t>nilai_tanda_jadi</w:t>
      </w:r>
      <w:r w:rsidR="00F65CD3">
        <w:rPr>
          <w:rFonts w:ascii="Tahoma" w:hAnsi="Tahoma" w:cs="Tahoma"/>
          <w:noProof/>
          <w:sz w:val="20"/>
        </w:rPr>
        <w:t>}</w:t>
      </w:r>
      <w:r>
        <w:rPr>
          <w:rFonts w:ascii="Tahoma" w:hAnsi="Tahoma" w:cs="Tahoma"/>
          <w:sz w:val="20"/>
        </w:rPr>
        <w:fldChar w:fldCharType="end"/>
      </w:r>
      <w:r>
        <w:rPr>
          <w:rFonts w:ascii="Tahoma" w:hAnsi="Tahoma" w:cs="Tahoma"/>
          <w:b w:val="0"/>
          <w:sz w:val="20"/>
        </w:rPr>
        <w:t xml:space="preserve"> </w:t>
      </w:r>
      <w:r w:rsidR="00127490">
        <w:rPr>
          <w:rFonts w:ascii="Tahoma" w:hAnsi="Tahoma" w:cs="Tahoma"/>
          <w:b w:val="0"/>
          <w:sz w:val="20"/>
        </w:rPr>
        <w:t>[</w:t>
      </w:r>
      <w:r>
        <w:rPr>
          <w:rFonts w:ascii="Tahoma" w:hAnsi="Tahoma" w:cs="Tahoma"/>
          <w:b w:val="0"/>
          <w:i/>
          <w:sz w:val="20"/>
        </w:rPr>
        <w:fldChar w:fldCharType="begin"/>
      </w:r>
      <w:r>
        <w:rPr>
          <w:rFonts w:ascii="Tahoma" w:hAnsi="Tahoma" w:cs="Tahoma"/>
          <w:b w:val="0"/>
          <w:i/>
          <w:sz w:val="20"/>
        </w:rPr>
        <w:instrText xml:space="preserve"> MERGEFIELD nilai_tanda_jadi_terbilang </w:instrText>
      </w:r>
      <w:r>
        <w:rPr>
          <w:rFonts w:ascii="Tahoma" w:hAnsi="Tahoma" w:cs="Tahoma"/>
          <w:b w:val="0"/>
          <w:i/>
          <w:sz w:val="20"/>
        </w:rPr>
        <w:fldChar w:fldCharType="separate"/>
      </w:r>
      <w:r w:rsidR="00F65CD3">
        <w:rPr>
          <w:rFonts w:ascii="Tahoma" w:hAnsi="Tahoma" w:cs="Tahoma"/>
          <w:b w:val="0"/>
          <w:i/>
          <w:noProof/>
          <w:sz w:val="20"/>
        </w:rPr>
        <w:t>{</w:t>
      </w:r>
      <w:r w:rsidR="00E81E8B">
        <w:rPr>
          <w:rFonts w:ascii="Tahoma" w:hAnsi="Tahoma" w:cs="Tahoma"/>
          <w:b w:val="0"/>
          <w:i/>
          <w:noProof/>
          <w:sz w:val="20"/>
        </w:rPr>
        <w:t>nilai_tanda_jadi_terbilang</w:t>
      </w:r>
      <w:r w:rsidR="00F65CD3">
        <w:rPr>
          <w:rFonts w:ascii="Tahoma" w:hAnsi="Tahoma" w:cs="Tahoma"/>
          <w:b w:val="0"/>
          <w:i/>
          <w:noProof/>
          <w:sz w:val="20"/>
        </w:rPr>
        <w:t>}</w:t>
      </w:r>
      <w:r>
        <w:rPr>
          <w:rFonts w:ascii="Tahoma" w:hAnsi="Tahoma" w:cs="Tahoma"/>
          <w:b w:val="0"/>
          <w:i/>
          <w:sz w:val="20"/>
        </w:rPr>
        <w:fldChar w:fldCharType="end"/>
      </w:r>
      <w:r w:rsidR="00127490">
        <w:rPr>
          <w:rFonts w:ascii="Tahoma" w:hAnsi="Tahoma" w:cs="Tahoma"/>
          <w:b w:val="0"/>
          <w:sz w:val="20"/>
        </w:rPr>
        <w:t>]</w:t>
      </w:r>
      <w:r>
        <w:rPr>
          <w:rFonts w:ascii="Tahoma" w:hAnsi="Tahoma" w:cs="Tahoma"/>
          <w:b w:val="0"/>
          <w:sz w:val="20"/>
        </w:rPr>
        <w:t xml:space="preserve"> dengan </w:t>
      </w:r>
      <w:proofErr w:type="gramStart"/>
      <w:r>
        <w:rPr>
          <w:rFonts w:ascii="Tahoma" w:hAnsi="Tahoma" w:cs="Tahoma"/>
          <w:b w:val="0"/>
          <w:sz w:val="20"/>
        </w:rPr>
        <w:t>cara</w:t>
      </w:r>
      <w:proofErr w:type="gramEnd"/>
      <w:r>
        <w:rPr>
          <w:rFonts w:ascii="Tahoma" w:hAnsi="Tahoma" w:cs="Tahoma"/>
          <w:b w:val="0"/>
          <w:sz w:val="20"/>
        </w:rPr>
        <w:t xml:space="preserve"> mengisi Surat Permohonan Pembelian yang merupakan lampiran yang tidak dapat dipisahkan dengan </w:t>
      </w:r>
      <w:r w:rsidR="00E9197A">
        <w:rPr>
          <w:rFonts w:ascii="Tahoma" w:hAnsi="Tahoma" w:cs="Tahoma"/>
          <w:b w:val="0"/>
          <w:sz w:val="20"/>
        </w:rPr>
        <w:t>PERJANJIAN</w:t>
      </w:r>
      <w:r>
        <w:rPr>
          <w:rFonts w:ascii="Tahoma" w:hAnsi="Tahoma" w:cs="Tahoma"/>
          <w:b w:val="0"/>
          <w:sz w:val="20"/>
        </w:rPr>
        <w:t xml:space="preserve"> ini dan untuk sahnya pembayaran tersebut, JAYA akan mengeluarkan tanda terimanya.</w:t>
      </w:r>
    </w:p>
    <w:p w:rsidR="00A63BD1" w:rsidRDefault="00A63BD1">
      <w:pPr>
        <w:numPr>
          <w:ilvl w:val="12"/>
          <w:numId w:val="0"/>
        </w:numPr>
        <w:ind w:left="568" w:hanging="284"/>
        <w:jc w:val="both"/>
        <w:rPr>
          <w:rFonts w:ascii="Tahoma" w:hAnsi="Tahoma" w:cs="Tahoma"/>
          <w:b w:val="0"/>
          <w:sz w:val="20"/>
        </w:rPr>
      </w:pPr>
    </w:p>
    <w:p w:rsidR="00A63BD1" w:rsidRDefault="00A63BD1">
      <w:pPr>
        <w:numPr>
          <w:ilvl w:val="0"/>
          <w:numId w:val="7"/>
        </w:numPr>
        <w:jc w:val="both"/>
        <w:rPr>
          <w:rFonts w:ascii="Tahoma" w:hAnsi="Tahoma" w:cs="Tahoma"/>
          <w:b w:val="0"/>
          <w:sz w:val="20"/>
        </w:rPr>
      </w:pPr>
      <w:r>
        <w:rPr>
          <w:rFonts w:ascii="Tahoma" w:hAnsi="Tahoma" w:cs="Tahoma"/>
          <w:b w:val="0"/>
          <w:sz w:val="20"/>
        </w:rPr>
        <w:t xml:space="preserve">Sisa pembayarannya sebesar </w:t>
      </w:r>
      <w:r>
        <w:rPr>
          <w:rFonts w:ascii="Tahoma" w:hAnsi="Tahoma" w:cs="Tahoma"/>
          <w:sz w:val="20"/>
        </w:rPr>
        <w:t>Rp.</w:t>
      </w:r>
      <w:bookmarkStart w:id="5" w:name="Text16"/>
      <w:r>
        <w:rPr>
          <w:rFonts w:ascii="Tahoma" w:hAnsi="Tahoma" w:cs="Tahoma"/>
          <w:sz w:val="20"/>
        </w:rPr>
        <w:t xml:space="preserve"> </w:t>
      </w:r>
      <w:bookmarkEnd w:id="5"/>
      <w:r>
        <w:rPr>
          <w:rFonts w:ascii="Tahoma" w:hAnsi="Tahoma" w:cs="Tahoma"/>
          <w:sz w:val="20"/>
        </w:rPr>
        <w:fldChar w:fldCharType="begin"/>
      </w:r>
      <w:r>
        <w:rPr>
          <w:rFonts w:ascii="Tahoma" w:hAnsi="Tahoma" w:cs="Tahoma"/>
          <w:sz w:val="20"/>
        </w:rPr>
        <w:instrText xml:space="preserve"> MERGEFIELD sisa_pembayaran </w:instrText>
      </w:r>
      <w:r>
        <w:rPr>
          <w:rFonts w:ascii="Tahoma" w:hAnsi="Tahoma" w:cs="Tahoma"/>
          <w:sz w:val="20"/>
        </w:rPr>
        <w:fldChar w:fldCharType="separate"/>
      </w:r>
      <w:r w:rsidR="00F65CD3">
        <w:rPr>
          <w:rFonts w:ascii="Tahoma" w:hAnsi="Tahoma" w:cs="Tahoma"/>
          <w:noProof/>
          <w:sz w:val="20"/>
        </w:rPr>
        <w:t>{</w:t>
      </w:r>
      <w:r w:rsidR="00E81E8B">
        <w:rPr>
          <w:rFonts w:ascii="Tahoma" w:hAnsi="Tahoma" w:cs="Tahoma"/>
          <w:noProof/>
          <w:sz w:val="20"/>
        </w:rPr>
        <w:t>sisa_pembayaran</w:t>
      </w:r>
      <w:r w:rsidR="00F65CD3">
        <w:rPr>
          <w:rFonts w:ascii="Tahoma" w:hAnsi="Tahoma" w:cs="Tahoma"/>
          <w:noProof/>
          <w:sz w:val="20"/>
        </w:rPr>
        <w:t>}</w:t>
      </w:r>
      <w:r>
        <w:rPr>
          <w:rFonts w:ascii="Tahoma" w:hAnsi="Tahoma" w:cs="Tahoma"/>
          <w:sz w:val="20"/>
        </w:rPr>
        <w:fldChar w:fldCharType="end"/>
      </w:r>
      <w:r>
        <w:rPr>
          <w:rFonts w:ascii="Tahoma" w:hAnsi="Tahoma" w:cs="Tahoma"/>
          <w:b w:val="0"/>
          <w:sz w:val="20"/>
        </w:rPr>
        <w:t xml:space="preserve"> </w:t>
      </w:r>
      <w:r w:rsidR="00127490">
        <w:rPr>
          <w:rFonts w:ascii="Tahoma" w:hAnsi="Tahoma" w:cs="Tahoma"/>
          <w:b w:val="0"/>
          <w:sz w:val="20"/>
        </w:rPr>
        <w:t>[</w:t>
      </w:r>
      <w:r>
        <w:rPr>
          <w:rFonts w:ascii="Tahoma" w:hAnsi="Tahoma" w:cs="Tahoma"/>
          <w:b w:val="0"/>
          <w:i/>
          <w:sz w:val="20"/>
        </w:rPr>
        <w:fldChar w:fldCharType="begin"/>
      </w:r>
      <w:r>
        <w:rPr>
          <w:rFonts w:ascii="Tahoma" w:hAnsi="Tahoma" w:cs="Tahoma"/>
          <w:b w:val="0"/>
          <w:i/>
          <w:sz w:val="20"/>
        </w:rPr>
        <w:instrText xml:space="preserve"> MERGEFIELD sisa_terbilang </w:instrText>
      </w:r>
      <w:r>
        <w:rPr>
          <w:rFonts w:ascii="Tahoma" w:hAnsi="Tahoma" w:cs="Tahoma"/>
          <w:b w:val="0"/>
          <w:i/>
          <w:sz w:val="20"/>
        </w:rPr>
        <w:fldChar w:fldCharType="separate"/>
      </w:r>
      <w:r w:rsidR="00F65CD3">
        <w:rPr>
          <w:rFonts w:ascii="Tahoma" w:hAnsi="Tahoma" w:cs="Tahoma"/>
          <w:b w:val="0"/>
          <w:i/>
          <w:noProof/>
          <w:sz w:val="20"/>
        </w:rPr>
        <w:t>{</w:t>
      </w:r>
      <w:r w:rsidR="0068366B">
        <w:rPr>
          <w:rFonts w:ascii="Tahoma" w:hAnsi="Tahoma" w:cs="Tahoma"/>
          <w:i/>
          <w:noProof/>
        </w:rPr>
        <w:t>sisa_pembayaran_terbilang</w:t>
      </w:r>
      <w:r w:rsidR="0068366B">
        <w:rPr>
          <w:rFonts w:ascii="Tahoma" w:hAnsi="Tahoma" w:cs="Tahoma"/>
          <w:b w:val="0"/>
          <w:i/>
          <w:noProof/>
          <w:sz w:val="20"/>
        </w:rPr>
        <w:t xml:space="preserve"> </w:t>
      </w:r>
      <w:r w:rsidR="00F65CD3">
        <w:rPr>
          <w:rFonts w:ascii="Tahoma" w:hAnsi="Tahoma" w:cs="Tahoma"/>
          <w:b w:val="0"/>
          <w:i/>
          <w:noProof/>
          <w:sz w:val="20"/>
        </w:rPr>
        <w:t>}</w:t>
      </w:r>
      <w:r>
        <w:rPr>
          <w:rFonts w:ascii="Tahoma" w:hAnsi="Tahoma" w:cs="Tahoma"/>
          <w:b w:val="0"/>
          <w:i/>
          <w:sz w:val="20"/>
        </w:rPr>
        <w:fldChar w:fldCharType="end"/>
      </w:r>
      <w:r w:rsidR="00127490">
        <w:rPr>
          <w:rFonts w:ascii="Tahoma" w:hAnsi="Tahoma" w:cs="Tahoma"/>
          <w:b w:val="0"/>
          <w:sz w:val="20"/>
        </w:rPr>
        <w:t>]</w:t>
      </w:r>
      <w:r>
        <w:rPr>
          <w:rFonts w:ascii="Tahoma" w:hAnsi="Tahoma" w:cs="Tahoma"/>
          <w:b w:val="0"/>
          <w:sz w:val="20"/>
        </w:rPr>
        <w:t xml:space="preserve"> </w:t>
      </w:r>
      <w:proofErr w:type="gramStart"/>
      <w:r>
        <w:rPr>
          <w:rFonts w:ascii="Tahoma" w:hAnsi="Tahoma" w:cs="Tahoma"/>
          <w:b w:val="0"/>
          <w:sz w:val="20"/>
        </w:rPr>
        <w:t>akan</w:t>
      </w:r>
      <w:proofErr w:type="gramEnd"/>
      <w:r>
        <w:rPr>
          <w:rFonts w:ascii="Tahoma" w:hAnsi="Tahoma" w:cs="Tahoma"/>
          <w:b w:val="0"/>
          <w:sz w:val="20"/>
        </w:rPr>
        <w:t xml:space="preserve"> dibayar dengan </w:t>
      </w:r>
      <w:r w:rsidR="00127D84">
        <w:rPr>
          <w:rFonts w:ascii="Tahoma" w:hAnsi="Tahoma" w:cs="Tahoma"/>
          <w:b w:val="0"/>
          <w:sz w:val="20"/>
        </w:rPr>
        <w:t>sesuai dengan</w:t>
      </w:r>
      <w:r>
        <w:rPr>
          <w:rFonts w:ascii="Tahoma" w:hAnsi="Tahoma" w:cs="Tahoma"/>
          <w:b w:val="0"/>
          <w:sz w:val="20"/>
        </w:rPr>
        <w:t xml:space="preserve"> jadwal </w:t>
      </w:r>
      <w:r w:rsidR="00127D84">
        <w:rPr>
          <w:rFonts w:ascii="Tahoma" w:hAnsi="Tahoma" w:cs="Tahoma"/>
          <w:b w:val="0"/>
          <w:sz w:val="20"/>
        </w:rPr>
        <w:t xml:space="preserve">[perincian </w:t>
      </w:r>
      <w:r>
        <w:rPr>
          <w:rFonts w:ascii="Tahoma" w:hAnsi="Tahoma" w:cs="Tahoma"/>
          <w:b w:val="0"/>
          <w:sz w:val="20"/>
        </w:rPr>
        <w:t>terlampir</w:t>
      </w:r>
      <w:r w:rsidR="00127D84">
        <w:rPr>
          <w:rFonts w:ascii="Tahoma" w:hAnsi="Tahoma" w:cs="Tahoma"/>
          <w:b w:val="0"/>
          <w:sz w:val="20"/>
        </w:rPr>
        <w:t>]</w:t>
      </w:r>
      <w:r>
        <w:rPr>
          <w:rFonts w:ascii="Tahoma" w:hAnsi="Tahoma" w:cs="Tahoma"/>
          <w:b w:val="0"/>
          <w:sz w:val="20"/>
        </w:rPr>
        <w:t xml:space="preserve"> yang merupakan lampiran yang tidak terpisahkan dengan </w:t>
      </w:r>
      <w:r w:rsidR="00E9197A">
        <w:rPr>
          <w:rFonts w:ascii="Tahoma" w:hAnsi="Tahoma" w:cs="Tahoma"/>
          <w:b w:val="0"/>
          <w:sz w:val="20"/>
        </w:rPr>
        <w:t>PERJANJIAN</w:t>
      </w:r>
      <w:r>
        <w:rPr>
          <w:rFonts w:ascii="Tahoma" w:hAnsi="Tahoma" w:cs="Tahoma"/>
          <w:b w:val="0"/>
          <w:sz w:val="20"/>
        </w:rPr>
        <w:t xml:space="preserve"> ini.</w:t>
      </w:r>
    </w:p>
    <w:p w:rsidR="00A63BD1" w:rsidRDefault="00A63BD1">
      <w:pPr>
        <w:jc w:val="both"/>
        <w:rPr>
          <w:rFonts w:ascii="Tahoma" w:hAnsi="Tahoma" w:cs="Tahoma"/>
          <w:b w:val="0"/>
          <w:sz w:val="20"/>
        </w:rPr>
      </w:pPr>
    </w:p>
    <w:p w:rsidR="00A63BD1" w:rsidRDefault="00942A62">
      <w:pPr>
        <w:jc w:val="center"/>
        <w:rPr>
          <w:rFonts w:ascii="Tahoma" w:hAnsi="Tahoma" w:cs="Tahoma"/>
          <w:bCs/>
          <w:sz w:val="20"/>
        </w:rPr>
      </w:pPr>
      <w:r>
        <w:rPr>
          <w:rFonts w:ascii="Tahoma" w:hAnsi="Tahoma" w:cs="Tahoma"/>
          <w:bCs/>
          <w:sz w:val="20"/>
        </w:rPr>
        <w:t>PASAL</w:t>
      </w:r>
      <w:r w:rsidR="00A63BD1">
        <w:rPr>
          <w:rFonts w:ascii="Tahoma" w:hAnsi="Tahoma" w:cs="Tahoma"/>
          <w:bCs/>
          <w:sz w:val="20"/>
        </w:rPr>
        <w:t xml:space="preserve"> - 3</w:t>
      </w:r>
    </w:p>
    <w:p w:rsidR="00A63BD1" w:rsidRDefault="00A63BD1">
      <w:pPr>
        <w:jc w:val="center"/>
        <w:rPr>
          <w:rFonts w:ascii="Tahoma" w:hAnsi="Tahoma" w:cs="Tahoma"/>
          <w:bCs/>
          <w:sz w:val="20"/>
        </w:rPr>
      </w:pPr>
      <w:r>
        <w:rPr>
          <w:rFonts w:ascii="Tahoma" w:hAnsi="Tahoma" w:cs="Tahoma"/>
          <w:bCs/>
          <w:sz w:val="20"/>
        </w:rPr>
        <w:t>KELALAIAN PEMBAYARAN</w:t>
      </w:r>
    </w:p>
    <w:p w:rsidR="00A63BD1" w:rsidRDefault="00A63BD1">
      <w:pPr>
        <w:rPr>
          <w:rFonts w:ascii="Tahoma" w:hAnsi="Tahoma" w:cs="Tahoma"/>
          <w:bCs/>
          <w:sz w:val="20"/>
        </w:rPr>
      </w:pPr>
    </w:p>
    <w:p w:rsidR="00A63BD1" w:rsidRDefault="00A63BD1">
      <w:pPr>
        <w:numPr>
          <w:ilvl w:val="0"/>
          <w:numId w:val="8"/>
        </w:numPr>
        <w:jc w:val="both"/>
        <w:rPr>
          <w:rFonts w:ascii="Tahoma" w:hAnsi="Tahoma" w:cs="Tahoma"/>
          <w:b w:val="0"/>
          <w:sz w:val="20"/>
        </w:rPr>
      </w:pPr>
      <w:r>
        <w:rPr>
          <w:rFonts w:ascii="Tahoma" w:hAnsi="Tahoma" w:cs="Tahoma"/>
          <w:b w:val="0"/>
          <w:sz w:val="20"/>
        </w:rPr>
        <w:t xml:space="preserve">Dalam hal PEMBELI lalai membayar angsuran harga </w:t>
      </w:r>
      <w:r w:rsidR="00630B3D">
        <w:rPr>
          <w:rFonts w:ascii="Tahoma" w:hAnsi="Tahoma" w:cs="Tahoma"/>
          <w:b w:val="0"/>
          <w:sz w:val="20"/>
        </w:rPr>
        <w:t>TANAH DAN BANGUNAN</w:t>
      </w:r>
      <w:r>
        <w:rPr>
          <w:rFonts w:ascii="Tahoma" w:hAnsi="Tahoma" w:cs="Tahoma"/>
          <w:b w:val="0"/>
          <w:sz w:val="20"/>
        </w:rPr>
        <w:t xml:space="preserve"> serta PPN sebagimana dimaksud pada </w:t>
      </w:r>
      <w:r w:rsidR="00942A62">
        <w:rPr>
          <w:rFonts w:ascii="Tahoma" w:hAnsi="Tahoma" w:cs="Tahoma"/>
          <w:b w:val="0"/>
          <w:sz w:val="20"/>
        </w:rPr>
        <w:t>Pasal</w:t>
      </w:r>
      <w:r>
        <w:rPr>
          <w:rFonts w:ascii="Tahoma" w:hAnsi="Tahoma" w:cs="Tahoma"/>
          <w:b w:val="0"/>
          <w:sz w:val="20"/>
        </w:rPr>
        <w:t xml:space="preserve"> 2 ayat 4 diatas, maka PEMBELI dikenakan denda keterlambatan sebesar 1‰ </w:t>
      </w:r>
      <w:r w:rsidR="00127490">
        <w:rPr>
          <w:rFonts w:ascii="Tahoma" w:hAnsi="Tahoma" w:cs="Tahoma"/>
          <w:b w:val="0"/>
          <w:sz w:val="20"/>
        </w:rPr>
        <w:t>[</w:t>
      </w:r>
      <w:r>
        <w:rPr>
          <w:rFonts w:ascii="Tahoma" w:hAnsi="Tahoma" w:cs="Tahoma"/>
          <w:b w:val="0"/>
          <w:sz w:val="20"/>
        </w:rPr>
        <w:t>satu permil</w:t>
      </w:r>
      <w:r w:rsidR="00127490">
        <w:rPr>
          <w:rFonts w:ascii="Tahoma" w:hAnsi="Tahoma" w:cs="Tahoma"/>
          <w:b w:val="0"/>
          <w:sz w:val="20"/>
        </w:rPr>
        <w:t>]</w:t>
      </w:r>
      <w:r>
        <w:rPr>
          <w:rFonts w:ascii="Tahoma" w:hAnsi="Tahoma" w:cs="Tahoma"/>
          <w:b w:val="0"/>
          <w:sz w:val="20"/>
        </w:rPr>
        <w:t xml:space="preserve"> dari jumlah angsuran yang telah jatuh tempo untuk hari </w:t>
      </w:r>
      <w:r w:rsidR="00BD5A29">
        <w:rPr>
          <w:rFonts w:ascii="Tahoma" w:hAnsi="Tahoma" w:cs="Tahoma"/>
          <w:b w:val="0"/>
          <w:sz w:val="20"/>
        </w:rPr>
        <w:t>keterlambatan dengan maksimal 3</w:t>
      </w:r>
      <w:r>
        <w:rPr>
          <w:rFonts w:ascii="Tahoma" w:hAnsi="Tahoma" w:cs="Tahoma"/>
          <w:b w:val="0"/>
          <w:sz w:val="20"/>
        </w:rPr>
        <w:t xml:space="preserve">% </w:t>
      </w:r>
      <w:r w:rsidR="00127490">
        <w:rPr>
          <w:rFonts w:ascii="Tahoma" w:hAnsi="Tahoma" w:cs="Tahoma"/>
          <w:b w:val="0"/>
          <w:sz w:val="20"/>
        </w:rPr>
        <w:t>[</w:t>
      </w:r>
      <w:r>
        <w:rPr>
          <w:rFonts w:ascii="Tahoma" w:hAnsi="Tahoma" w:cs="Tahoma"/>
          <w:b w:val="0"/>
          <w:sz w:val="20"/>
        </w:rPr>
        <w:t>tiga persen</w:t>
      </w:r>
      <w:r w:rsidR="00127490">
        <w:rPr>
          <w:rFonts w:ascii="Tahoma" w:hAnsi="Tahoma" w:cs="Tahoma"/>
          <w:b w:val="0"/>
          <w:sz w:val="20"/>
        </w:rPr>
        <w:t>]</w:t>
      </w:r>
      <w:r>
        <w:rPr>
          <w:rFonts w:ascii="Tahoma" w:hAnsi="Tahoma" w:cs="Tahoma"/>
          <w:b w:val="0"/>
          <w:sz w:val="20"/>
        </w:rPr>
        <w:t xml:space="preserve"> dari nilai terhutang.</w:t>
      </w:r>
    </w:p>
    <w:p w:rsidR="00BD5A29" w:rsidRDefault="00BD5A29" w:rsidP="00BD5A29">
      <w:pPr>
        <w:jc w:val="both"/>
        <w:rPr>
          <w:rFonts w:ascii="Tahoma" w:hAnsi="Tahoma" w:cs="Tahoma"/>
          <w:b w:val="0"/>
          <w:sz w:val="20"/>
        </w:rPr>
      </w:pPr>
    </w:p>
    <w:p w:rsidR="00A63BD1" w:rsidRDefault="00A63BD1">
      <w:pPr>
        <w:numPr>
          <w:ilvl w:val="0"/>
          <w:numId w:val="8"/>
        </w:numPr>
        <w:jc w:val="both"/>
        <w:rPr>
          <w:rFonts w:ascii="Tahoma" w:hAnsi="Tahoma" w:cs="Tahoma"/>
          <w:b w:val="0"/>
          <w:sz w:val="20"/>
        </w:rPr>
      </w:pPr>
      <w:r>
        <w:rPr>
          <w:rFonts w:ascii="Tahoma" w:hAnsi="Tahoma" w:cs="Tahoma"/>
          <w:b w:val="0"/>
          <w:sz w:val="20"/>
        </w:rPr>
        <w:t xml:space="preserve">Dalam hal PEMBELI lalai membayar angsuran harga </w:t>
      </w:r>
      <w:r w:rsidR="00630B3D">
        <w:rPr>
          <w:rFonts w:ascii="Tahoma" w:hAnsi="Tahoma" w:cs="Tahoma"/>
          <w:b w:val="0"/>
          <w:sz w:val="20"/>
        </w:rPr>
        <w:t>TANAH DAN BANGUNAN</w:t>
      </w:r>
      <w:r>
        <w:rPr>
          <w:rFonts w:ascii="Tahoma" w:hAnsi="Tahoma" w:cs="Tahoma"/>
          <w:b w:val="0"/>
          <w:sz w:val="20"/>
        </w:rPr>
        <w:t xml:space="preserve"> berikut PPN, denda-denda dan biaya-biaya lain yang terhutang sampai mencapai denda maksimal, maka JAYA berhak untuk membatalkan </w:t>
      </w:r>
      <w:r w:rsidR="00E9197A">
        <w:rPr>
          <w:rFonts w:ascii="Tahoma" w:hAnsi="Tahoma" w:cs="Tahoma"/>
          <w:b w:val="0"/>
          <w:sz w:val="20"/>
        </w:rPr>
        <w:t>PERJANJIAN</w:t>
      </w:r>
      <w:r>
        <w:rPr>
          <w:rFonts w:ascii="Tahoma" w:hAnsi="Tahoma" w:cs="Tahoma"/>
          <w:b w:val="0"/>
          <w:sz w:val="20"/>
        </w:rPr>
        <w:t xml:space="preserve"> ini.</w:t>
      </w:r>
    </w:p>
    <w:p w:rsidR="00960C09" w:rsidRDefault="00960C09">
      <w:pPr>
        <w:jc w:val="center"/>
        <w:rPr>
          <w:rFonts w:ascii="Tahoma" w:hAnsi="Tahoma" w:cs="Tahoma"/>
          <w:bCs/>
          <w:sz w:val="20"/>
        </w:rPr>
      </w:pPr>
    </w:p>
    <w:p w:rsidR="00A63BD1" w:rsidRDefault="00BD5A29">
      <w:pPr>
        <w:jc w:val="center"/>
        <w:rPr>
          <w:rFonts w:ascii="Tahoma" w:hAnsi="Tahoma" w:cs="Tahoma"/>
          <w:bCs/>
          <w:sz w:val="20"/>
        </w:rPr>
      </w:pPr>
      <w:r>
        <w:rPr>
          <w:rFonts w:ascii="Tahoma" w:hAnsi="Tahoma" w:cs="Tahoma"/>
          <w:bCs/>
          <w:sz w:val="20"/>
        </w:rPr>
        <w:br w:type="page"/>
      </w:r>
      <w:r w:rsidR="00942A62">
        <w:rPr>
          <w:rFonts w:ascii="Tahoma" w:hAnsi="Tahoma" w:cs="Tahoma"/>
          <w:bCs/>
          <w:sz w:val="20"/>
        </w:rPr>
        <w:lastRenderedPageBreak/>
        <w:t>PASAL</w:t>
      </w:r>
      <w:r w:rsidR="00A63BD1">
        <w:rPr>
          <w:rFonts w:ascii="Tahoma" w:hAnsi="Tahoma" w:cs="Tahoma"/>
          <w:bCs/>
          <w:sz w:val="20"/>
        </w:rPr>
        <w:t xml:space="preserve"> - 4</w:t>
      </w:r>
    </w:p>
    <w:p w:rsidR="00A63BD1" w:rsidRDefault="00A63BD1">
      <w:pPr>
        <w:jc w:val="center"/>
        <w:rPr>
          <w:rFonts w:ascii="Tahoma" w:hAnsi="Tahoma" w:cs="Tahoma"/>
          <w:bCs/>
          <w:sz w:val="20"/>
        </w:rPr>
      </w:pPr>
      <w:r>
        <w:rPr>
          <w:rFonts w:ascii="Tahoma" w:hAnsi="Tahoma" w:cs="Tahoma"/>
          <w:bCs/>
          <w:sz w:val="20"/>
        </w:rPr>
        <w:t>PENDIRIAN BANGUNAN</w:t>
      </w:r>
    </w:p>
    <w:p w:rsidR="00A63BD1" w:rsidRDefault="00A63BD1">
      <w:pPr>
        <w:rPr>
          <w:rFonts w:ascii="Tahoma" w:hAnsi="Tahoma" w:cs="Tahoma"/>
          <w:bCs/>
          <w:sz w:val="20"/>
        </w:rPr>
      </w:pPr>
    </w:p>
    <w:p w:rsidR="00A63BD1" w:rsidRDefault="00A63BD1">
      <w:pPr>
        <w:numPr>
          <w:ilvl w:val="0"/>
          <w:numId w:val="9"/>
        </w:numPr>
        <w:jc w:val="both"/>
        <w:rPr>
          <w:rFonts w:ascii="Tahoma" w:hAnsi="Tahoma" w:cs="Tahoma"/>
          <w:b w:val="0"/>
          <w:sz w:val="20"/>
        </w:rPr>
      </w:pPr>
      <w:r>
        <w:rPr>
          <w:rFonts w:ascii="Tahoma" w:hAnsi="Tahoma" w:cs="Tahoma"/>
          <w:b w:val="0"/>
          <w:sz w:val="20"/>
        </w:rPr>
        <w:t>JAYA dengan ini berjanji dan mengikatkan dirinya untuk melaksanakan pendirian bangunan menurut Gambar Denah Bangunan dan Spesifikasi Teknis.</w:t>
      </w:r>
    </w:p>
    <w:p w:rsidR="00A63BD1" w:rsidRDefault="00A63BD1">
      <w:pPr>
        <w:numPr>
          <w:ilvl w:val="12"/>
          <w:numId w:val="0"/>
        </w:numPr>
        <w:ind w:left="284" w:hanging="284"/>
        <w:jc w:val="both"/>
        <w:rPr>
          <w:rFonts w:ascii="Tahoma" w:hAnsi="Tahoma" w:cs="Tahoma"/>
          <w:b w:val="0"/>
          <w:sz w:val="20"/>
        </w:rPr>
      </w:pPr>
    </w:p>
    <w:p w:rsidR="00A63BD1" w:rsidRDefault="00A63BD1">
      <w:pPr>
        <w:numPr>
          <w:ilvl w:val="0"/>
          <w:numId w:val="9"/>
        </w:numPr>
        <w:jc w:val="both"/>
        <w:rPr>
          <w:rFonts w:ascii="Tahoma" w:hAnsi="Tahoma" w:cs="Tahoma"/>
          <w:b w:val="0"/>
          <w:sz w:val="20"/>
        </w:rPr>
      </w:pPr>
      <w:r>
        <w:rPr>
          <w:rFonts w:ascii="Tahoma" w:hAnsi="Tahoma" w:cs="Tahoma"/>
          <w:b w:val="0"/>
          <w:sz w:val="20"/>
        </w:rPr>
        <w:t xml:space="preserve">JAYA berkewajiban untuk menyelesaikan pendirian bangunan selambat-lambatnya </w:t>
      </w:r>
      <w:r>
        <w:rPr>
          <w:rFonts w:ascii="Tahoma" w:hAnsi="Tahoma" w:cs="Tahoma"/>
          <w:bCs/>
          <w:sz w:val="20"/>
        </w:rPr>
        <w:fldChar w:fldCharType="begin"/>
      </w:r>
      <w:r>
        <w:rPr>
          <w:rFonts w:ascii="Tahoma" w:hAnsi="Tahoma" w:cs="Tahoma"/>
          <w:bCs/>
          <w:sz w:val="20"/>
        </w:rPr>
        <w:instrText xml:space="preserve"> MERGEFIELD masa_bangun </w:instrText>
      </w:r>
      <w:r>
        <w:rPr>
          <w:rFonts w:ascii="Tahoma" w:hAnsi="Tahoma" w:cs="Tahoma"/>
          <w:bCs/>
          <w:sz w:val="20"/>
        </w:rPr>
        <w:fldChar w:fldCharType="separate"/>
      </w:r>
      <w:r w:rsidR="00F65CD3">
        <w:rPr>
          <w:rFonts w:ascii="Tahoma" w:hAnsi="Tahoma" w:cs="Tahoma"/>
          <w:bCs/>
          <w:noProof/>
          <w:sz w:val="20"/>
        </w:rPr>
        <w:t>{</w:t>
      </w:r>
      <w:r w:rsidR="00E81E8B">
        <w:rPr>
          <w:rFonts w:ascii="Tahoma" w:hAnsi="Tahoma" w:cs="Tahoma"/>
          <w:bCs/>
          <w:noProof/>
          <w:sz w:val="20"/>
        </w:rPr>
        <w:t>masa_bangun</w:t>
      </w:r>
      <w:r w:rsidR="00F65CD3">
        <w:rPr>
          <w:rFonts w:ascii="Tahoma" w:hAnsi="Tahoma" w:cs="Tahoma"/>
          <w:bCs/>
          <w:noProof/>
          <w:sz w:val="20"/>
        </w:rPr>
        <w:t>}</w:t>
      </w:r>
      <w:r>
        <w:rPr>
          <w:rFonts w:ascii="Tahoma" w:hAnsi="Tahoma" w:cs="Tahoma"/>
          <w:bCs/>
          <w:sz w:val="20"/>
        </w:rPr>
        <w:fldChar w:fldCharType="end"/>
      </w:r>
      <w:r>
        <w:rPr>
          <w:rFonts w:ascii="Tahoma" w:hAnsi="Tahoma" w:cs="Tahoma"/>
          <w:b w:val="0"/>
          <w:sz w:val="20"/>
        </w:rPr>
        <w:t xml:space="preserve"> bulan terhitung sejak </w:t>
      </w:r>
      <w:r w:rsidR="00AB0D20">
        <w:rPr>
          <w:rFonts w:ascii="Tahoma" w:hAnsi="Tahoma" w:cs="Tahoma"/>
          <w:b w:val="0"/>
          <w:sz w:val="20"/>
        </w:rPr>
        <w:t xml:space="preserve">ditandatanganinya PERJANJIAN ini </w:t>
      </w:r>
      <w:r>
        <w:rPr>
          <w:rFonts w:ascii="Tahoma" w:hAnsi="Tahoma" w:cs="Tahoma"/>
          <w:b w:val="0"/>
          <w:sz w:val="20"/>
        </w:rPr>
        <w:t xml:space="preserve">dan berkewajiban untuk menyerahkan </w:t>
      </w:r>
      <w:r w:rsidR="00630B3D">
        <w:rPr>
          <w:rFonts w:ascii="Tahoma" w:hAnsi="Tahoma" w:cs="Tahoma"/>
          <w:b w:val="0"/>
          <w:sz w:val="20"/>
        </w:rPr>
        <w:t>TANAH DAN BANGUNAN</w:t>
      </w:r>
      <w:r>
        <w:rPr>
          <w:rFonts w:ascii="Tahoma" w:hAnsi="Tahoma" w:cs="Tahoma"/>
          <w:b w:val="0"/>
          <w:sz w:val="20"/>
        </w:rPr>
        <w:t xml:space="preserve"> kepada PEMBELI kecuali karena hal-hal yang disebabkan oleh atau terjadinya Force Majeure yang merupakan hal diluar kemampuan JAYA antara lain seperti bencana alam, kebakaran, perang, pemogokan, huru-hara dan peraturan-peraturan/ kebijaksanaan pemerintah dibidang moneter. </w:t>
      </w:r>
    </w:p>
    <w:p w:rsidR="00A63BD1" w:rsidRDefault="00A63BD1">
      <w:pPr>
        <w:jc w:val="center"/>
        <w:rPr>
          <w:rFonts w:ascii="Tahoma" w:hAnsi="Tahoma" w:cs="Tahoma"/>
          <w:b w:val="0"/>
          <w:sz w:val="20"/>
        </w:rPr>
      </w:pPr>
    </w:p>
    <w:p w:rsidR="00A63BD1" w:rsidRDefault="00942A62">
      <w:pPr>
        <w:jc w:val="center"/>
        <w:rPr>
          <w:rFonts w:ascii="Tahoma" w:hAnsi="Tahoma" w:cs="Tahoma"/>
          <w:bCs/>
          <w:sz w:val="20"/>
        </w:rPr>
      </w:pPr>
      <w:r>
        <w:rPr>
          <w:rFonts w:ascii="Tahoma" w:hAnsi="Tahoma" w:cs="Tahoma"/>
          <w:bCs/>
          <w:sz w:val="20"/>
        </w:rPr>
        <w:t>PASAL</w:t>
      </w:r>
      <w:r w:rsidR="00A63BD1">
        <w:rPr>
          <w:rFonts w:ascii="Tahoma" w:hAnsi="Tahoma" w:cs="Tahoma"/>
          <w:bCs/>
          <w:sz w:val="20"/>
        </w:rPr>
        <w:t xml:space="preserve"> - 5</w:t>
      </w:r>
    </w:p>
    <w:p w:rsidR="00A63BD1" w:rsidRDefault="00A63BD1">
      <w:pPr>
        <w:jc w:val="center"/>
        <w:rPr>
          <w:rFonts w:ascii="Tahoma" w:hAnsi="Tahoma" w:cs="Tahoma"/>
          <w:bCs/>
          <w:sz w:val="20"/>
        </w:rPr>
      </w:pPr>
      <w:r>
        <w:rPr>
          <w:rFonts w:ascii="Tahoma" w:hAnsi="Tahoma" w:cs="Tahoma"/>
          <w:bCs/>
          <w:sz w:val="20"/>
        </w:rPr>
        <w:t>SERAH TERIMA TANAH DAN BANGUNAN</w:t>
      </w:r>
    </w:p>
    <w:p w:rsidR="00A63BD1" w:rsidRDefault="00A63BD1">
      <w:pPr>
        <w:rPr>
          <w:rFonts w:ascii="Tahoma" w:hAnsi="Tahoma" w:cs="Tahoma"/>
          <w:bCs/>
          <w:sz w:val="20"/>
        </w:rPr>
      </w:pPr>
    </w:p>
    <w:p w:rsidR="00A63BD1" w:rsidRDefault="00A63BD1">
      <w:pPr>
        <w:numPr>
          <w:ilvl w:val="0"/>
          <w:numId w:val="34"/>
        </w:numPr>
        <w:tabs>
          <w:tab w:val="clear" w:pos="360"/>
        </w:tabs>
        <w:jc w:val="both"/>
        <w:rPr>
          <w:rFonts w:ascii="Tahoma" w:hAnsi="Tahoma" w:cs="Tahoma"/>
        </w:rPr>
      </w:pPr>
      <w:r>
        <w:rPr>
          <w:rFonts w:ascii="Tahoma" w:hAnsi="Tahoma" w:cs="Tahoma"/>
          <w:b w:val="0"/>
          <w:sz w:val="20"/>
        </w:rPr>
        <w:t xml:space="preserve">Dalam hal PEMBELI selesai memenuhi kewajiban untuk membayar harga </w:t>
      </w:r>
      <w:r w:rsidR="00630B3D">
        <w:rPr>
          <w:rFonts w:ascii="Tahoma" w:hAnsi="Tahoma" w:cs="Tahoma"/>
          <w:b w:val="0"/>
          <w:sz w:val="20"/>
        </w:rPr>
        <w:t>TANAH DAN BANGUNAN</w:t>
      </w:r>
      <w:r>
        <w:rPr>
          <w:rFonts w:ascii="Tahoma" w:hAnsi="Tahoma" w:cs="Tahoma"/>
          <w:b w:val="0"/>
          <w:sz w:val="20"/>
        </w:rPr>
        <w:t xml:space="preserve">, PPN, denda-denda </w:t>
      </w:r>
      <w:r w:rsidR="00127490">
        <w:rPr>
          <w:rFonts w:ascii="Tahoma" w:hAnsi="Tahoma" w:cs="Tahoma"/>
          <w:b w:val="0"/>
          <w:sz w:val="20"/>
        </w:rPr>
        <w:t>[</w:t>
      </w:r>
      <w:r>
        <w:rPr>
          <w:rFonts w:ascii="Tahoma" w:hAnsi="Tahoma" w:cs="Tahoma"/>
          <w:b w:val="0"/>
          <w:sz w:val="20"/>
        </w:rPr>
        <w:t>jika ada</w:t>
      </w:r>
      <w:r w:rsidR="00127490">
        <w:rPr>
          <w:rFonts w:ascii="Tahoma" w:hAnsi="Tahoma" w:cs="Tahoma"/>
          <w:b w:val="0"/>
          <w:sz w:val="20"/>
        </w:rPr>
        <w:t>]</w:t>
      </w:r>
      <w:r>
        <w:rPr>
          <w:rFonts w:ascii="Tahoma" w:hAnsi="Tahoma" w:cs="Tahoma"/>
          <w:b w:val="0"/>
          <w:sz w:val="20"/>
        </w:rPr>
        <w:t xml:space="preserve"> serta biaya yang timbul dari </w:t>
      </w:r>
      <w:r w:rsidR="00E9197A">
        <w:rPr>
          <w:rFonts w:ascii="Tahoma" w:hAnsi="Tahoma" w:cs="Tahoma"/>
          <w:b w:val="0"/>
          <w:sz w:val="20"/>
        </w:rPr>
        <w:t>PERJANJIAN</w:t>
      </w:r>
      <w:r>
        <w:rPr>
          <w:rFonts w:ascii="Tahoma" w:hAnsi="Tahoma" w:cs="Tahoma"/>
          <w:b w:val="0"/>
          <w:sz w:val="20"/>
        </w:rPr>
        <w:t xml:space="preserve"> ini serta Bangunan telah selesai, maka </w:t>
      </w:r>
      <w:r w:rsidR="00F65316">
        <w:rPr>
          <w:rFonts w:ascii="Tahoma" w:hAnsi="Tahoma" w:cs="Tahoma"/>
          <w:b w:val="0"/>
          <w:sz w:val="20"/>
        </w:rPr>
        <w:t>PARA PIHAK</w:t>
      </w:r>
      <w:r>
        <w:rPr>
          <w:rFonts w:ascii="Tahoma" w:hAnsi="Tahoma" w:cs="Tahoma"/>
          <w:b w:val="0"/>
          <w:sz w:val="20"/>
        </w:rPr>
        <w:t xml:space="preserve"> akan menandatangani Berita Acara Serah Terima yang merupakan bagian yang tidak dapat dipisahkan dari </w:t>
      </w:r>
      <w:r w:rsidR="00E9197A">
        <w:rPr>
          <w:rFonts w:ascii="Tahoma" w:hAnsi="Tahoma" w:cs="Tahoma"/>
          <w:b w:val="0"/>
          <w:sz w:val="20"/>
        </w:rPr>
        <w:t>PERJANJIAN</w:t>
      </w:r>
      <w:r>
        <w:rPr>
          <w:rFonts w:ascii="Tahoma" w:hAnsi="Tahoma" w:cs="Tahoma"/>
          <w:b w:val="0"/>
          <w:sz w:val="20"/>
        </w:rPr>
        <w:t xml:space="preserve"> ini</w:t>
      </w:r>
      <w:r>
        <w:rPr>
          <w:rFonts w:ascii="Tahoma" w:hAnsi="Tahoma" w:cs="Tahoma"/>
          <w:sz w:val="20"/>
        </w:rPr>
        <w:t>.</w:t>
      </w:r>
    </w:p>
    <w:p w:rsidR="00A63BD1" w:rsidRDefault="00A63BD1">
      <w:pPr>
        <w:jc w:val="both"/>
        <w:rPr>
          <w:rFonts w:ascii="Tahoma" w:hAnsi="Tahoma" w:cs="Tahoma"/>
        </w:rPr>
      </w:pPr>
    </w:p>
    <w:p w:rsidR="00A63BD1" w:rsidRDefault="00A63BD1">
      <w:pPr>
        <w:numPr>
          <w:ilvl w:val="0"/>
          <w:numId w:val="34"/>
        </w:numPr>
        <w:tabs>
          <w:tab w:val="clear" w:pos="360"/>
        </w:tabs>
        <w:jc w:val="both"/>
        <w:rPr>
          <w:rFonts w:ascii="Tahoma" w:hAnsi="Tahoma" w:cs="Tahoma"/>
          <w:b w:val="0"/>
          <w:bCs/>
          <w:sz w:val="20"/>
        </w:rPr>
      </w:pPr>
      <w:r>
        <w:rPr>
          <w:rFonts w:ascii="Tahoma" w:hAnsi="Tahoma" w:cs="Tahoma"/>
          <w:b w:val="0"/>
          <w:bCs/>
          <w:sz w:val="20"/>
        </w:rPr>
        <w:t xml:space="preserve">Dalam waktu 30 </w:t>
      </w:r>
      <w:r w:rsidR="00127490">
        <w:rPr>
          <w:rFonts w:ascii="Tahoma" w:hAnsi="Tahoma" w:cs="Tahoma"/>
          <w:b w:val="0"/>
          <w:bCs/>
          <w:sz w:val="20"/>
        </w:rPr>
        <w:t>[</w:t>
      </w:r>
      <w:r>
        <w:rPr>
          <w:rFonts w:ascii="Tahoma" w:hAnsi="Tahoma" w:cs="Tahoma"/>
          <w:b w:val="0"/>
          <w:bCs/>
          <w:sz w:val="20"/>
        </w:rPr>
        <w:t>tiga puluh</w:t>
      </w:r>
      <w:r w:rsidR="00127490">
        <w:rPr>
          <w:rFonts w:ascii="Tahoma" w:hAnsi="Tahoma" w:cs="Tahoma"/>
          <w:b w:val="0"/>
          <w:bCs/>
          <w:sz w:val="20"/>
        </w:rPr>
        <w:t>]</w:t>
      </w:r>
      <w:r>
        <w:rPr>
          <w:rFonts w:ascii="Tahoma" w:hAnsi="Tahoma" w:cs="Tahoma"/>
          <w:b w:val="0"/>
          <w:bCs/>
          <w:sz w:val="20"/>
        </w:rPr>
        <w:t xml:space="preserve"> hari sebelum dilakukannya serah-terima </w:t>
      </w:r>
      <w:r w:rsidR="00630B3D">
        <w:rPr>
          <w:rFonts w:ascii="Tahoma" w:hAnsi="Tahoma" w:cs="Tahoma"/>
          <w:b w:val="0"/>
          <w:bCs/>
          <w:sz w:val="20"/>
        </w:rPr>
        <w:t>TANAH DAN BANGUNAN</w:t>
      </w:r>
      <w:r>
        <w:rPr>
          <w:rFonts w:ascii="Tahoma" w:hAnsi="Tahoma" w:cs="Tahoma"/>
          <w:b w:val="0"/>
          <w:bCs/>
          <w:sz w:val="20"/>
        </w:rPr>
        <w:t xml:space="preserve"> yang dimaksud dalam ayat 1 </w:t>
      </w:r>
      <w:r w:rsidR="00942A62">
        <w:rPr>
          <w:rFonts w:ascii="Tahoma" w:hAnsi="Tahoma" w:cs="Tahoma"/>
          <w:b w:val="0"/>
          <w:bCs/>
          <w:sz w:val="20"/>
        </w:rPr>
        <w:t>Pasal</w:t>
      </w:r>
      <w:r>
        <w:rPr>
          <w:rFonts w:ascii="Tahoma" w:hAnsi="Tahoma" w:cs="Tahoma"/>
          <w:b w:val="0"/>
          <w:bCs/>
          <w:sz w:val="20"/>
        </w:rPr>
        <w:t xml:space="preserve"> ini, JAYA akan memberitahukan secara tertulis tentang maksud dari serah-terima </w:t>
      </w:r>
      <w:r w:rsidR="00630B3D">
        <w:rPr>
          <w:rFonts w:ascii="Tahoma" w:hAnsi="Tahoma" w:cs="Tahoma"/>
          <w:b w:val="0"/>
          <w:bCs/>
          <w:sz w:val="20"/>
        </w:rPr>
        <w:t>TANAH DAN BANGUNAN</w:t>
      </w:r>
      <w:r>
        <w:rPr>
          <w:rFonts w:ascii="Tahoma" w:hAnsi="Tahoma" w:cs="Tahoma"/>
          <w:b w:val="0"/>
          <w:bCs/>
          <w:sz w:val="20"/>
        </w:rPr>
        <w:t xml:space="preserve"> kepada PEMBELI.</w:t>
      </w:r>
    </w:p>
    <w:p w:rsidR="00A63BD1" w:rsidRDefault="00A63BD1">
      <w:pPr>
        <w:jc w:val="both"/>
        <w:rPr>
          <w:rFonts w:ascii="Tahoma" w:hAnsi="Tahoma" w:cs="Tahoma"/>
          <w:b w:val="0"/>
          <w:bCs/>
          <w:sz w:val="20"/>
        </w:rPr>
      </w:pPr>
    </w:p>
    <w:p w:rsidR="00A63BD1" w:rsidRDefault="00A63BD1">
      <w:pPr>
        <w:numPr>
          <w:ilvl w:val="0"/>
          <w:numId w:val="34"/>
        </w:numPr>
        <w:tabs>
          <w:tab w:val="clear" w:pos="360"/>
        </w:tabs>
        <w:jc w:val="both"/>
        <w:rPr>
          <w:rFonts w:ascii="Tahoma" w:hAnsi="Tahoma" w:cs="Tahoma"/>
          <w:b w:val="0"/>
          <w:bCs/>
          <w:sz w:val="20"/>
        </w:rPr>
      </w:pPr>
      <w:r>
        <w:rPr>
          <w:rFonts w:ascii="Tahoma" w:hAnsi="Tahoma" w:cs="Tahoma"/>
          <w:b w:val="0"/>
          <w:bCs/>
          <w:sz w:val="20"/>
        </w:rPr>
        <w:t xml:space="preserve">Apabila setelah jangka waktu </w:t>
      </w:r>
      <w:smartTag w:uri="urn:schemas-microsoft-com:office:smarttags" w:element="place">
        <w:smartTag w:uri="urn:schemas-microsoft-com:office:smarttags" w:element="City">
          <w:r>
            <w:rPr>
              <w:rFonts w:ascii="Tahoma" w:hAnsi="Tahoma" w:cs="Tahoma"/>
              <w:b w:val="0"/>
              <w:bCs/>
              <w:sz w:val="20"/>
            </w:rPr>
            <w:t>surat</w:t>
          </w:r>
        </w:smartTag>
      </w:smartTag>
      <w:r>
        <w:rPr>
          <w:rFonts w:ascii="Tahoma" w:hAnsi="Tahoma" w:cs="Tahoma"/>
          <w:b w:val="0"/>
          <w:bCs/>
          <w:sz w:val="20"/>
        </w:rPr>
        <w:t xml:space="preserve"> pemberitahuan pada ayat 2 </w:t>
      </w:r>
      <w:r w:rsidR="00942A62">
        <w:rPr>
          <w:rFonts w:ascii="Tahoma" w:hAnsi="Tahoma" w:cs="Tahoma"/>
          <w:b w:val="0"/>
          <w:bCs/>
          <w:sz w:val="20"/>
        </w:rPr>
        <w:t>Pasal</w:t>
      </w:r>
      <w:r>
        <w:rPr>
          <w:rFonts w:ascii="Tahoma" w:hAnsi="Tahoma" w:cs="Tahoma"/>
          <w:b w:val="0"/>
          <w:bCs/>
          <w:sz w:val="20"/>
        </w:rPr>
        <w:t xml:space="preserve"> ini ternyata pihak PEMBELI atau karena satu dan lain hal tidak dapat untuk menandatangani Berita Acara Serah Terima tersebut, maka dengan lewatnya waktu tersebut:</w:t>
      </w:r>
    </w:p>
    <w:p w:rsidR="00A63BD1" w:rsidRDefault="00A63BD1">
      <w:pPr>
        <w:jc w:val="both"/>
        <w:rPr>
          <w:rFonts w:ascii="Tahoma" w:hAnsi="Tahoma" w:cs="Tahoma"/>
          <w:b w:val="0"/>
          <w:bCs/>
          <w:sz w:val="20"/>
        </w:rPr>
      </w:pPr>
    </w:p>
    <w:p w:rsidR="00A63BD1" w:rsidRDefault="00A63BD1">
      <w:pPr>
        <w:numPr>
          <w:ilvl w:val="0"/>
          <w:numId w:val="10"/>
        </w:numPr>
        <w:ind w:left="709" w:hanging="425"/>
        <w:jc w:val="both"/>
        <w:rPr>
          <w:rFonts w:ascii="Tahoma" w:hAnsi="Tahoma" w:cs="Tahoma"/>
          <w:b w:val="0"/>
          <w:sz w:val="20"/>
        </w:rPr>
      </w:pPr>
      <w:r>
        <w:rPr>
          <w:rFonts w:ascii="Tahoma" w:hAnsi="Tahoma" w:cs="Tahoma"/>
          <w:b w:val="0"/>
          <w:sz w:val="20"/>
        </w:rPr>
        <w:t xml:space="preserve">PEMBELI telah dianggap menerima </w:t>
      </w:r>
      <w:r w:rsidR="00630B3D">
        <w:rPr>
          <w:rFonts w:ascii="Tahoma" w:hAnsi="Tahoma" w:cs="Tahoma"/>
          <w:b w:val="0"/>
          <w:sz w:val="20"/>
        </w:rPr>
        <w:t>TANAH DAN BANGUNAN</w:t>
      </w:r>
      <w:r>
        <w:rPr>
          <w:rFonts w:ascii="Tahoma" w:hAnsi="Tahoma" w:cs="Tahoma"/>
          <w:b w:val="0"/>
          <w:sz w:val="20"/>
        </w:rPr>
        <w:t xml:space="preserve"> yang menjadi obyek </w:t>
      </w:r>
      <w:r w:rsidR="00E9197A">
        <w:rPr>
          <w:rFonts w:ascii="Tahoma" w:hAnsi="Tahoma" w:cs="Tahoma"/>
          <w:b w:val="0"/>
          <w:sz w:val="20"/>
        </w:rPr>
        <w:t>PERJANJIAN</w:t>
      </w:r>
      <w:r>
        <w:rPr>
          <w:rFonts w:ascii="Tahoma" w:hAnsi="Tahoma" w:cs="Tahoma"/>
          <w:b w:val="0"/>
          <w:sz w:val="20"/>
        </w:rPr>
        <w:t xml:space="preserve"> ini dan karenanya JAYA telah memenuhi kewajiban untuk menyerahkan </w:t>
      </w:r>
      <w:r w:rsidR="00630B3D">
        <w:rPr>
          <w:rFonts w:ascii="Tahoma" w:hAnsi="Tahoma" w:cs="Tahoma"/>
          <w:b w:val="0"/>
          <w:sz w:val="20"/>
        </w:rPr>
        <w:t>TANAH DAN BANGUNAN</w:t>
      </w:r>
      <w:r>
        <w:rPr>
          <w:rFonts w:ascii="Tahoma" w:hAnsi="Tahoma" w:cs="Tahoma"/>
          <w:b w:val="0"/>
          <w:sz w:val="20"/>
        </w:rPr>
        <w:t xml:space="preserve"> dalam tenggang waktu yang dimaksud ayat 1 </w:t>
      </w:r>
      <w:r w:rsidR="00942A62">
        <w:rPr>
          <w:rFonts w:ascii="Tahoma" w:hAnsi="Tahoma" w:cs="Tahoma"/>
          <w:b w:val="0"/>
          <w:sz w:val="20"/>
        </w:rPr>
        <w:t>Pasal</w:t>
      </w:r>
      <w:r>
        <w:rPr>
          <w:rFonts w:ascii="Tahoma" w:hAnsi="Tahoma" w:cs="Tahoma"/>
          <w:b w:val="0"/>
          <w:sz w:val="20"/>
        </w:rPr>
        <w:t xml:space="preserve"> ini.</w:t>
      </w:r>
    </w:p>
    <w:p w:rsidR="00A63BD1" w:rsidRDefault="00A63BD1">
      <w:pPr>
        <w:numPr>
          <w:ilvl w:val="12"/>
          <w:numId w:val="0"/>
        </w:numPr>
        <w:ind w:left="709" w:hanging="425"/>
        <w:jc w:val="both"/>
        <w:rPr>
          <w:rFonts w:ascii="Tahoma" w:hAnsi="Tahoma" w:cs="Tahoma"/>
          <w:b w:val="0"/>
          <w:sz w:val="20"/>
        </w:rPr>
      </w:pPr>
    </w:p>
    <w:p w:rsidR="00A63BD1" w:rsidRDefault="00A63BD1">
      <w:pPr>
        <w:numPr>
          <w:ilvl w:val="0"/>
          <w:numId w:val="10"/>
        </w:numPr>
        <w:ind w:left="709" w:hanging="425"/>
        <w:jc w:val="both"/>
        <w:rPr>
          <w:rFonts w:ascii="Tahoma" w:hAnsi="Tahoma" w:cs="Tahoma"/>
          <w:b w:val="0"/>
          <w:bCs/>
          <w:sz w:val="20"/>
        </w:rPr>
      </w:pPr>
      <w:r>
        <w:rPr>
          <w:rFonts w:ascii="Tahoma" w:hAnsi="Tahoma" w:cs="Tahoma"/>
          <w:b w:val="0"/>
          <w:sz w:val="20"/>
        </w:rPr>
        <w:t>Segala biaya dan beban lain yang terhutang antara lain tidak terbatas pada tagihan listrik bulanan serta beban-beban lain yang dipungut oleh pihak yang berwajib, seluruhnya menjadi beban dan tanggungan PEMBELI.</w:t>
      </w:r>
    </w:p>
    <w:p w:rsidR="00A63BD1" w:rsidRDefault="00A63BD1">
      <w:pPr>
        <w:jc w:val="both"/>
        <w:rPr>
          <w:rFonts w:ascii="Tahoma" w:hAnsi="Tahoma" w:cs="Tahoma"/>
          <w:b w:val="0"/>
          <w:sz w:val="20"/>
        </w:rPr>
      </w:pPr>
    </w:p>
    <w:p w:rsidR="00A63BD1" w:rsidRDefault="00A63BD1">
      <w:pPr>
        <w:numPr>
          <w:ilvl w:val="0"/>
          <w:numId w:val="10"/>
        </w:numPr>
        <w:ind w:left="709" w:hanging="425"/>
        <w:jc w:val="both"/>
        <w:rPr>
          <w:rFonts w:ascii="Tahoma" w:hAnsi="Tahoma" w:cs="Tahoma"/>
          <w:b w:val="0"/>
          <w:bCs/>
          <w:sz w:val="20"/>
        </w:rPr>
      </w:pPr>
      <w:r>
        <w:rPr>
          <w:rFonts w:ascii="Tahoma" w:hAnsi="Tahoma" w:cs="Tahoma"/>
          <w:b w:val="0"/>
          <w:sz w:val="20"/>
        </w:rPr>
        <w:t xml:space="preserve">Jika karena suatu peraturan atau keadaan tertentu, suatu biaya yang menjadi tanggungan PEMBELI </w:t>
      </w:r>
      <w:r w:rsidR="003B65FD">
        <w:rPr>
          <w:rFonts w:ascii="Tahoma" w:hAnsi="Tahoma" w:cs="Tahoma"/>
          <w:b w:val="0"/>
          <w:sz w:val="20"/>
        </w:rPr>
        <w:t xml:space="preserve">dikarenakan transaksi jual beli </w:t>
      </w:r>
      <w:r w:rsidR="002B67E9">
        <w:rPr>
          <w:rFonts w:ascii="Tahoma" w:hAnsi="Tahoma" w:cs="Tahoma"/>
          <w:b w:val="0"/>
          <w:sz w:val="20"/>
        </w:rPr>
        <w:t>TANAH DAN BANGUNAN</w:t>
      </w:r>
      <w:r w:rsidR="003B65FD">
        <w:rPr>
          <w:rFonts w:ascii="Tahoma" w:hAnsi="Tahoma" w:cs="Tahoma"/>
          <w:b w:val="0"/>
          <w:sz w:val="20"/>
        </w:rPr>
        <w:t xml:space="preserve"> pada Pasal 2 PERJANJIAN ini dan </w:t>
      </w:r>
      <w:r>
        <w:rPr>
          <w:rFonts w:ascii="Tahoma" w:hAnsi="Tahoma" w:cs="Tahoma"/>
          <w:b w:val="0"/>
          <w:sz w:val="20"/>
        </w:rPr>
        <w:t>harus dibayar oleh JAYA terlebih dahulu, maka PEMBELI berkewajiban untuk membayar kembali pembayaran tersebut sesuai dengan tagihan yang diajukan oleh JAYA.</w:t>
      </w:r>
    </w:p>
    <w:p w:rsidR="00A63BD1" w:rsidRDefault="00A63BD1">
      <w:pPr>
        <w:jc w:val="both"/>
        <w:rPr>
          <w:rFonts w:ascii="Tahoma" w:hAnsi="Tahoma" w:cs="Tahoma"/>
          <w:b w:val="0"/>
          <w:bCs/>
          <w:sz w:val="20"/>
        </w:rPr>
      </w:pPr>
    </w:p>
    <w:p w:rsidR="00A63BD1" w:rsidRDefault="00A63BD1">
      <w:pPr>
        <w:numPr>
          <w:ilvl w:val="0"/>
          <w:numId w:val="34"/>
        </w:numPr>
        <w:tabs>
          <w:tab w:val="clear" w:pos="360"/>
        </w:tabs>
        <w:jc w:val="both"/>
        <w:rPr>
          <w:rFonts w:ascii="Tahoma" w:hAnsi="Tahoma" w:cs="Tahoma"/>
          <w:b w:val="0"/>
          <w:sz w:val="20"/>
        </w:rPr>
      </w:pPr>
      <w:r>
        <w:rPr>
          <w:rFonts w:ascii="Tahoma" w:hAnsi="Tahoma" w:cs="Tahoma"/>
          <w:b w:val="0"/>
          <w:bCs/>
          <w:sz w:val="20"/>
        </w:rPr>
        <w:t xml:space="preserve">Dalam hal terjadinya ketentuan pada ayat 3 </w:t>
      </w:r>
      <w:r w:rsidR="00942A62">
        <w:rPr>
          <w:rFonts w:ascii="Tahoma" w:hAnsi="Tahoma" w:cs="Tahoma"/>
          <w:b w:val="0"/>
          <w:bCs/>
          <w:sz w:val="20"/>
        </w:rPr>
        <w:t>Pasal</w:t>
      </w:r>
      <w:r>
        <w:rPr>
          <w:rFonts w:ascii="Tahoma" w:hAnsi="Tahoma" w:cs="Tahoma"/>
          <w:b w:val="0"/>
          <w:bCs/>
          <w:sz w:val="20"/>
        </w:rPr>
        <w:t xml:space="preserve"> ini, maka JAYA dibebaskan dari segala akibat maupun konsekuensi yang timbul karenanya, termasuk tetapi tidak terbatas pada pembayaran rekening listrik, air, kebersihan, telepon, service charge </w:t>
      </w:r>
      <w:r w:rsidR="00127490">
        <w:rPr>
          <w:rFonts w:ascii="Tahoma" w:hAnsi="Tahoma" w:cs="Tahoma"/>
          <w:b w:val="0"/>
          <w:bCs/>
          <w:sz w:val="20"/>
        </w:rPr>
        <w:t>[</w:t>
      </w:r>
      <w:r>
        <w:rPr>
          <w:rFonts w:ascii="Tahoma" w:hAnsi="Tahoma" w:cs="Tahoma"/>
          <w:b w:val="0"/>
          <w:bCs/>
          <w:sz w:val="20"/>
        </w:rPr>
        <w:t>jika ada</w:t>
      </w:r>
      <w:r w:rsidR="00127490">
        <w:rPr>
          <w:rFonts w:ascii="Tahoma" w:hAnsi="Tahoma" w:cs="Tahoma"/>
          <w:b w:val="0"/>
          <w:bCs/>
          <w:sz w:val="20"/>
        </w:rPr>
        <w:t>]</w:t>
      </w:r>
      <w:r>
        <w:rPr>
          <w:rFonts w:ascii="Tahoma" w:hAnsi="Tahoma" w:cs="Tahoma"/>
          <w:b w:val="0"/>
          <w:bCs/>
          <w:sz w:val="20"/>
        </w:rPr>
        <w:t xml:space="preserve"> dan segala kewajiban yang lain. Dengan demikian kewajiban-kewajiban tersebut menjadi tanggung jawab PEMBELI</w:t>
      </w:r>
      <w:r>
        <w:rPr>
          <w:rFonts w:ascii="Tahoma" w:hAnsi="Tahoma" w:cs="Tahoma"/>
        </w:rPr>
        <w:t>.</w:t>
      </w:r>
    </w:p>
    <w:p w:rsidR="00A63BD1" w:rsidRDefault="00A63BD1">
      <w:pPr>
        <w:jc w:val="both"/>
        <w:rPr>
          <w:rFonts w:ascii="Tahoma" w:hAnsi="Tahoma" w:cs="Tahoma"/>
          <w:b w:val="0"/>
          <w:sz w:val="20"/>
        </w:rPr>
      </w:pPr>
    </w:p>
    <w:p w:rsidR="00A63BD1" w:rsidRDefault="00A63BD1">
      <w:pPr>
        <w:numPr>
          <w:ilvl w:val="0"/>
          <w:numId w:val="34"/>
        </w:numPr>
        <w:tabs>
          <w:tab w:val="clear" w:pos="360"/>
        </w:tabs>
        <w:jc w:val="both"/>
        <w:rPr>
          <w:rFonts w:ascii="Tahoma" w:hAnsi="Tahoma" w:cs="Tahoma"/>
          <w:b w:val="0"/>
          <w:sz w:val="20"/>
        </w:rPr>
      </w:pPr>
      <w:r>
        <w:rPr>
          <w:rFonts w:ascii="Tahoma" w:hAnsi="Tahoma" w:cs="Tahoma"/>
          <w:b w:val="0"/>
          <w:sz w:val="20"/>
        </w:rPr>
        <w:t xml:space="preserve">Dalam hal JAYA berhasil melaksanakan bangunan lebih cepat dari jangka waktu yang dimaksud pada </w:t>
      </w:r>
      <w:r w:rsidR="00942A62">
        <w:rPr>
          <w:rFonts w:ascii="Tahoma" w:hAnsi="Tahoma" w:cs="Tahoma"/>
          <w:b w:val="0"/>
          <w:sz w:val="20"/>
        </w:rPr>
        <w:t>Pasal</w:t>
      </w:r>
      <w:r>
        <w:rPr>
          <w:rFonts w:ascii="Tahoma" w:hAnsi="Tahoma" w:cs="Tahoma"/>
          <w:b w:val="0"/>
          <w:sz w:val="20"/>
        </w:rPr>
        <w:t xml:space="preserve"> 4 ayat diatas, dan dalam hal PEMBELI telah memenuhi kewajibannya untuk membayar harga </w:t>
      </w:r>
      <w:r w:rsidR="00630B3D">
        <w:rPr>
          <w:rFonts w:ascii="Tahoma" w:hAnsi="Tahoma" w:cs="Tahoma"/>
          <w:b w:val="0"/>
          <w:sz w:val="20"/>
        </w:rPr>
        <w:t>TANAH DAN BANGUNAN</w:t>
      </w:r>
      <w:r>
        <w:rPr>
          <w:rFonts w:ascii="Tahoma" w:hAnsi="Tahoma" w:cs="Tahoma"/>
          <w:b w:val="0"/>
          <w:sz w:val="20"/>
        </w:rPr>
        <w:t xml:space="preserve"> berikut PPN yang ditentukan dalam </w:t>
      </w:r>
      <w:r w:rsidR="00942A62">
        <w:rPr>
          <w:rFonts w:ascii="Tahoma" w:hAnsi="Tahoma" w:cs="Tahoma"/>
          <w:b w:val="0"/>
          <w:sz w:val="20"/>
        </w:rPr>
        <w:t>Pasal</w:t>
      </w:r>
      <w:r>
        <w:rPr>
          <w:rFonts w:ascii="Tahoma" w:hAnsi="Tahoma" w:cs="Tahoma"/>
          <w:b w:val="0"/>
          <w:sz w:val="20"/>
        </w:rPr>
        <w:t xml:space="preserve"> 1 diatas, maka </w:t>
      </w:r>
      <w:r w:rsidR="00630B3D">
        <w:rPr>
          <w:rFonts w:ascii="Tahoma" w:hAnsi="Tahoma" w:cs="Tahoma"/>
          <w:b w:val="0"/>
          <w:sz w:val="20"/>
        </w:rPr>
        <w:t>TANAH DAN BANGUNAN</w:t>
      </w:r>
      <w:r>
        <w:rPr>
          <w:rFonts w:ascii="Tahoma" w:hAnsi="Tahoma" w:cs="Tahoma"/>
          <w:b w:val="0"/>
          <w:sz w:val="20"/>
        </w:rPr>
        <w:t xml:space="preserve"> yang menjadi obyek </w:t>
      </w:r>
      <w:r w:rsidR="00E9197A">
        <w:rPr>
          <w:rFonts w:ascii="Tahoma" w:hAnsi="Tahoma" w:cs="Tahoma"/>
          <w:b w:val="0"/>
          <w:sz w:val="20"/>
        </w:rPr>
        <w:t>PERJANJIAN</w:t>
      </w:r>
      <w:r>
        <w:rPr>
          <w:rFonts w:ascii="Tahoma" w:hAnsi="Tahoma" w:cs="Tahoma"/>
          <w:b w:val="0"/>
          <w:sz w:val="20"/>
        </w:rPr>
        <w:t xml:space="preserve"> ini dapat diserah terimakan oleh JAYA kepada PEMBELI, satu dan lain hal dengan memperhatikan pada ketentuan ayat 1 sampai dengan ayat 4 </w:t>
      </w:r>
      <w:r w:rsidR="00942A62">
        <w:rPr>
          <w:rFonts w:ascii="Tahoma" w:hAnsi="Tahoma" w:cs="Tahoma"/>
          <w:b w:val="0"/>
          <w:sz w:val="20"/>
        </w:rPr>
        <w:t>Pasal</w:t>
      </w:r>
      <w:r>
        <w:rPr>
          <w:rFonts w:ascii="Tahoma" w:hAnsi="Tahoma" w:cs="Tahoma"/>
          <w:b w:val="0"/>
          <w:sz w:val="20"/>
        </w:rPr>
        <w:t xml:space="preserve"> ini.</w:t>
      </w:r>
    </w:p>
    <w:p w:rsidR="00A63BD1" w:rsidRDefault="00A63BD1">
      <w:pPr>
        <w:jc w:val="center"/>
        <w:rPr>
          <w:rFonts w:ascii="Tahoma" w:hAnsi="Tahoma" w:cs="Tahoma"/>
          <w:bCs/>
          <w:sz w:val="20"/>
        </w:rPr>
      </w:pPr>
    </w:p>
    <w:p w:rsidR="00A63BD1" w:rsidRDefault="006816DF">
      <w:pPr>
        <w:jc w:val="center"/>
        <w:rPr>
          <w:rFonts w:ascii="Tahoma" w:hAnsi="Tahoma" w:cs="Tahoma"/>
          <w:bCs/>
          <w:sz w:val="20"/>
        </w:rPr>
      </w:pPr>
      <w:r>
        <w:rPr>
          <w:rFonts w:ascii="Tahoma" w:hAnsi="Tahoma" w:cs="Tahoma"/>
          <w:bCs/>
          <w:sz w:val="20"/>
        </w:rPr>
        <w:br w:type="page"/>
      </w:r>
      <w:r w:rsidR="00942A62">
        <w:rPr>
          <w:rFonts w:ascii="Tahoma" w:hAnsi="Tahoma" w:cs="Tahoma"/>
          <w:bCs/>
          <w:sz w:val="20"/>
        </w:rPr>
        <w:lastRenderedPageBreak/>
        <w:t>PASAL</w:t>
      </w:r>
      <w:r w:rsidR="00A63BD1">
        <w:rPr>
          <w:rFonts w:ascii="Tahoma" w:hAnsi="Tahoma" w:cs="Tahoma"/>
          <w:bCs/>
          <w:sz w:val="20"/>
        </w:rPr>
        <w:t xml:space="preserve"> - 6</w:t>
      </w:r>
    </w:p>
    <w:p w:rsidR="00A63BD1" w:rsidRDefault="00A63BD1">
      <w:pPr>
        <w:jc w:val="center"/>
        <w:rPr>
          <w:rFonts w:ascii="Tahoma" w:hAnsi="Tahoma" w:cs="Tahoma"/>
          <w:bCs/>
          <w:sz w:val="20"/>
        </w:rPr>
      </w:pPr>
      <w:r>
        <w:rPr>
          <w:rFonts w:ascii="Tahoma" w:hAnsi="Tahoma" w:cs="Tahoma"/>
          <w:bCs/>
          <w:sz w:val="20"/>
        </w:rPr>
        <w:t>PEMELIHARAAN BANGUNAN</w:t>
      </w:r>
    </w:p>
    <w:p w:rsidR="00A63BD1" w:rsidRDefault="00A63BD1">
      <w:pPr>
        <w:rPr>
          <w:rFonts w:ascii="Tahoma" w:hAnsi="Tahoma" w:cs="Tahoma"/>
          <w:bCs/>
          <w:sz w:val="20"/>
        </w:rPr>
      </w:pPr>
    </w:p>
    <w:p w:rsidR="00A63BD1" w:rsidRDefault="00A63BD1">
      <w:pPr>
        <w:numPr>
          <w:ilvl w:val="0"/>
          <w:numId w:val="11"/>
        </w:numPr>
        <w:jc w:val="both"/>
        <w:rPr>
          <w:rFonts w:ascii="Tahoma" w:hAnsi="Tahoma" w:cs="Tahoma"/>
          <w:b w:val="0"/>
          <w:sz w:val="20"/>
        </w:rPr>
      </w:pPr>
      <w:r>
        <w:rPr>
          <w:rFonts w:ascii="Tahoma" w:hAnsi="Tahoma" w:cs="Tahoma"/>
          <w:b w:val="0"/>
          <w:sz w:val="20"/>
        </w:rPr>
        <w:t xml:space="preserve">Dengan dilakukannya serah terima </w:t>
      </w:r>
      <w:r w:rsidR="00630B3D">
        <w:rPr>
          <w:rFonts w:ascii="Tahoma" w:hAnsi="Tahoma" w:cs="Tahoma"/>
          <w:b w:val="0"/>
          <w:sz w:val="20"/>
        </w:rPr>
        <w:t>TANAH DAN BANGUNAN</w:t>
      </w:r>
      <w:r>
        <w:rPr>
          <w:rFonts w:ascii="Tahoma" w:hAnsi="Tahoma" w:cs="Tahoma"/>
          <w:b w:val="0"/>
          <w:sz w:val="20"/>
        </w:rPr>
        <w:t xml:space="preserve"> sesuai dengan ketentuan </w:t>
      </w:r>
      <w:r w:rsidR="00942A62">
        <w:rPr>
          <w:rFonts w:ascii="Tahoma" w:hAnsi="Tahoma" w:cs="Tahoma"/>
          <w:b w:val="0"/>
          <w:sz w:val="20"/>
        </w:rPr>
        <w:t>Pasal</w:t>
      </w:r>
      <w:r>
        <w:rPr>
          <w:rFonts w:ascii="Tahoma" w:hAnsi="Tahoma" w:cs="Tahoma"/>
          <w:b w:val="0"/>
          <w:sz w:val="20"/>
        </w:rPr>
        <w:t xml:space="preserve"> 5 diatas maka PEMBELI dianggap telah menerima </w:t>
      </w:r>
      <w:r w:rsidR="00630B3D">
        <w:rPr>
          <w:rFonts w:ascii="Tahoma" w:hAnsi="Tahoma" w:cs="Tahoma"/>
          <w:b w:val="0"/>
          <w:sz w:val="20"/>
        </w:rPr>
        <w:t>TANAH DAN BANGUNAN</w:t>
      </w:r>
      <w:r>
        <w:rPr>
          <w:rFonts w:ascii="Tahoma" w:hAnsi="Tahoma" w:cs="Tahoma"/>
          <w:b w:val="0"/>
          <w:sz w:val="20"/>
        </w:rPr>
        <w:t xml:space="preserve"> dalam keadaan baik maka segala tanggungjawab untuk memelihara dan menjaganya menjadi tugas dan tanggung jawab PEMBELI sepenuhnya.</w:t>
      </w:r>
    </w:p>
    <w:p w:rsidR="00A63BD1" w:rsidRDefault="00A63BD1">
      <w:pPr>
        <w:numPr>
          <w:ilvl w:val="12"/>
          <w:numId w:val="0"/>
        </w:numPr>
        <w:ind w:left="284" w:hanging="284"/>
        <w:jc w:val="both"/>
        <w:rPr>
          <w:rFonts w:ascii="Tahoma" w:hAnsi="Tahoma" w:cs="Tahoma"/>
          <w:b w:val="0"/>
          <w:sz w:val="20"/>
        </w:rPr>
      </w:pPr>
    </w:p>
    <w:p w:rsidR="00A63BD1" w:rsidRDefault="00A63BD1">
      <w:pPr>
        <w:numPr>
          <w:ilvl w:val="0"/>
          <w:numId w:val="11"/>
        </w:numPr>
        <w:jc w:val="both"/>
        <w:rPr>
          <w:rFonts w:ascii="Tahoma" w:hAnsi="Tahoma" w:cs="Tahoma"/>
          <w:b w:val="0"/>
          <w:bCs/>
          <w:sz w:val="20"/>
        </w:rPr>
      </w:pPr>
      <w:r>
        <w:rPr>
          <w:rFonts w:ascii="Tahoma" w:hAnsi="Tahoma" w:cs="Tahoma"/>
          <w:b w:val="0"/>
          <w:bCs/>
          <w:sz w:val="20"/>
        </w:rPr>
        <w:t xml:space="preserve">Terhitung sejak tanggal serah terima </w:t>
      </w:r>
      <w:r w:rsidR="00630B3D">
        <w:rPr>
          <w:rFonts w:ascii="Tahoma" w:hAnsi="Tahoma" w:cs="Tahoma"/>
          <w:b w:val="0"/>
          <w:bCs/>
          <w:sz w:val="20"/>
        </w:rPr>
        <w:t>TANAH DAN BANGUNAN</w:t>
      </w:r>
      <w:r>
        <w:rPr>
          <w:rFonts w:ascii="Tahoma" w:hAnsi="Tahoma" w:cs="Tahoma"/>
          <w:b w:val="0"/>
          <w:bCs/>
          <w:sz w:val="20"/>
        </w:rPr>
        <w:t xml:space="preserve"> Ruko tersebut, Jaya berkewajiban untuk melakukan pemeliharaan atas struktur dan kebocoran atap bangunan selama 12 </w:t>
      </w:r>
      <w:r w:rsidR="00127490">
        <w:rPr>
          <w:rFonts w:ascii="Tahoma" w:hAnsi="Tahoma" w:cs="Tahoma"/>
          <w:b w:val="0"/>
          <w:bCs/>
          <w:sz w:val="20"/>
        </w:rPr>
        <w:t>[</w:t>
      </w:r>
      <w:r>
        <w:rPr>
          <w:rFonts w:ascii="Tahoma" w:hAnsi="Tahoma" w:cs="Tahoma"/>
          <w:b w:val="0"/>
          <w:bCs/>
          <w:sz w:val="20"/>
        </w:rPr>
        <w:t>dua belas</w:t>
      </w:r>
      <w:r w:rsidR="00127490">
        <w:rPr>
          <w:rFonts w:ascii="Tahoma" w:hAnsi="Tahoma" w:cs="Tahoma"/>
          <w:b w:val="0"/>
          <w:bCs/>
          <w:sz w:val="20"/>
        </w:rPr>
        <w:t>]</w:t>
      </w:r>
      <w:r>
        <w:rPr>
          <w:rFonts w:ascii="Tahoma" w:hAnsi="Tahoma" w:cs="Tahoma"/>
          <w:b w:val="0"/>
          <w:bCs/>
          <w:sz w:val="20"/>
        </w:rPr>
        <w:t xml:space="preserve"> bulan, sedangkan untuk non struktur selama 3 </w:t>
      </w:r>
      <w:r w:rsidR="00127490">
        <w:rPr>
          <w:rFonts w:ascii="Tahoma" w:hAnsi="Tahoma" w:cs="Tahoma"/>
          <w:b w:val="0"/>
          <w:bCs/>
          <w:sz w:val="20"/>
        </w:rPr>
        <w:t>[</w:t>
      </w:r>
      <w:r>
        <w:rPr>
          <w:rFonts w:ascii="Tahoma" w:hAnsi="Tahoma" w:cs="Tahoma"/>
          <w:b w:val="0"/>
          <w:bCs/>
          <w:sz w:val="20"/>
        </w:rPr>
        <w:t>tiga</w:t>
      </w:r>
      <w:r w:rsidR="00127490">
        <w:rPr>
          <w:rFonts w:ascii="Tahoma" w:hAnsi="Tahoma" w:cs="Tahoma"/>
          <w:b w:val="0"/>
          <w:bCs/>
          <w:sz w:val="20"/>
        </w:rPr>
        <w:t>]</w:t>
      </w:r>
      <w:r>
        <w:rPr>
          <w:rFonts w:ascii="Tahoma" w:hAnsi="Tahoma" w:cs="Tahoma"/>
          <w:b w:val="0"/>
          <w:bCs/>
          <w:sz w:val="20"/>
        </w:rPr>
        <w:t xml:space="preserve"> bulan sesuai dengan ketentuan pemeliharaan yang berlaku, kecuali dalam hal terjadinya keadaan yang dimaksud pada ayat 4 </w:t>
      </w:r>
      <w:r w:rsidR="00942A62">
        <w:rPr>
          <w:rFonts w:ascii="Tahoma" w:hAnsi="Tahoma" w:cs="Tahoma"/>
          <w:b w:val="0"/>
          <w:bCs/>
          <w:sz w:val="20"/>
        </w:rPr>
        <w:t>Pasal</w:t>
      </w:r>
      <w:r>
        <w:rPr>
          <w:rFonts w:ascii="Tahoma" w:hAnsi="Tahoma" w:cs="Tahoma"/>
          <w:b w:val="0"/>
          <w:bCs/>
          <w:sz w:val="20"/>
        </w:rPr>
        <w:t xml:space="preserve"> ini.</w:t>
      </w:r>
    </w:p>
    <w:p w:rsidR="00A63BD1" w:rsidRDefault="00A63BD1">
      <w:pPr>
        <w:jc w:val="both"/>
        <w:rPr>
          <w:rFonts w:ascii="Tahoma" w:hAnsi="Tahoma" w:cs="Tahoma"/>
          <w:b w:val="0"/>
          <w:sz w:val="20"/>
        </w:rPr>
      </w:pPr>
    </w:p>
    <w:p w:rsidR="00A63BD1" w:rsidRDefault="00A63BD1">
      <w:pPr>
        <w:numPr>
          <w:ilvl w:val="0"/>
          <w:numId w:val="11"/>
        </w:numPr>
        <w:jc w:val="both"/>
        <w:rPr>
          <w:rFonts w:ascii="Tahoma" w:hAnsi="Tahoma" w:cs="Tahoma"/>
          <w:b w:val="0"/>
          <w:sz w:val="20"/>
        </w:rPr>
      </w:pPr>
      <w:r>
        <w:rPr>
          <w:rFonts w:ascii="Tahoma" w:hAnsi="Tahoma" w:cs="Tahoma"/>
          <w:b w:val="0"/>
          <w:sz w:val="20"/>
        </w:rPr>
        <w:t xml:space="preserve">Perbaikan-perbaikan atas bagian bangunan yang rusak dilakukan oleh JAYA berdasarkan Gambar Denah Bangunan dan Spesifikasi Teknis yang merupakan lampiran dari </w:t>
      </w:r>
      <w:r w:rsidR="00E9197A">
        <w:rPr>
          <w:rFonts w:ascii="Tahoma" w:hAnsi="Tahoma" w:cs="Tahoma"/>
          <w:b w:val="0"/>
          <w:sz w:val="20"/>
        </w:rPr>
        <w:t>PERJANJIAN</w:t>
      </w:r>
      <w:r>
        <w:rPr>
          <w:rFonts w:ascii="Tahoma" w:hAnsi="Tahoma" w:cs="Tahoma"/>
          <w:b w:val="0"/>
          <w:sz w:val="20"/>
        </w:rPr>
        <w:t xml:space="preserve"> ini dan oleh karenanya segala perbaikan yang menyimpang dari Gambar Denah Bangunan dan Spesifikasi Teknis bukan merupakan kewajiban JAYA.</w:t>
      </w:r>
    </w:p>
    <w:p w:rsidR="00A63BD1" w:rsidRDefault="00A63BD1">
      <w:pPr>
        <w:numPr>
          <w:ilvl w:val="12"/>
          <w:numId w:val="0"/>
        </w:numPr>
        <w:ind w:left="284" w:hanging="284"/>
        <w:jc w:val="both"/>
        <w:rPr>
          <w:rFonts w:ascii="Tahoma" w:hAnsi="Tahoma" w:cs="Tahoma"/>
          <w:b w:val="0"/>
          <w:sz w:val="20"/>
        </w:rPr>
      </w:pPr>
    </w:p>
    <w:p w:rsidR="00A63BD1" w:rsidRDefault="00F65316">
      <w:pPr>
        <w:numPr>
          <w:ilvl w:val="0"/>
          <w:numId w:val="11"/>
        </w:numPr>
        <w:jc w:val="both"/>
        <w:rPr>
          <w:rFonts w:ascii="Tahoma" w:hAnsi="Tahoma" w:cs="Tahoma"/>
          <w:b w:val="0"/>
          <w:sz w:val="20"/>
        </w:rPr>
      </w:pPr>
      <w:r>
        <w:rPr>
          <w:rFonts w:ascii="Tahoma" w:hAnsi="Tahoma" w:cs="Tahoma"/>
          <w:b w:val="0"/>
          <w:sz w:val="20"/>
        </w:rPr>
        <w:t>PARA PIHAK</w:t>
      </w:r>
      <w:r w:rsidR="00A63BD1">
        <w:rPr>
          <w:rFonts w:ascii="Tahoma" w:hAnsi="Tahoma" w:cs="Tahoma"/>
          <w:b w:val="0"/>
          <w:sz w:val="20"/>
        </w:rPr>
        <w:t xml:space="preserve"> sepakat satu sama lain bahwa apabila selama berlangsungnya masa pemeliharaan terjadi kerusakan-kerusakan pada bangunan yang disebabkan oleh keadaan force majeur antara lain seperti gempa bumi, banjir, huru-hara, perang, kebakaran dan tindakan kekerasan oleh pihak lain baik secara perseorangan maupun secara massal, atau karena perbaikan dan perubahan yang dilakukan PEMBELI, keluarganya atau pembantunya atau pihak ketiga yang berhubungan dengan PEMBELI, maka JAYA dibebaskan dari kewajiban untuk melakukan perbaikan atas kerusakan-kerusakan yang terjadi dan oleh karenanya hal tersebut merupakan beban dan tanggung jawab PEMBELI .</w:t>
      </w:r>
    </w:p>
    <w:p w:rsidR="00A63BD1" w:rsidRDefault="00A63BD1">
      <w:pPr>
        <w:jc w:val="center"/>
        <w:rPr>
          <w:rFonts w:ascii="Tahoma" w:hAnsi="Tahoma" w:cs="Tahoma"/>
          <w:b w:val="0"/>
          <w:sz w:val="20"/>
        </w:rPr>
      </w:pPr>
    </w:p>
    <w:p w:rsidR="00A63BD1" w:rsidRDefault="00942A62">
      <w:pPr>
        <w:pStyle w:val="Heading3"/>
      </w:pPr>
      <w:r>
        <w:t>PASAL</w:t>
      </w:r>
      <w:r w:rsidR="00A63BD1">
        <w:t xml:space="preserve"> - 7</w:t>
      </w:r>
    </w:p>
    <w:p w:rsidR="00A63BD1" w:rsidRDefault="00A63BD1">
      <w:pPr>
        <w:jc w:val="center"/>
        <w:rPr>
          <w:rFonts w:ascii="Tahoma" w:hAnsi="Tahoma" w:cs="Tahoma"/>
          <w:bCs/>
          <w:sz w:val="20"/>
        </w:rPr>
      </w:pPr>
      <w:r>
        <w:rPr>
          <w:rFonts w:ascii="Tahoma" w:hAnsi="Tahoma" w:cs="Tahoma"/>
          <w:bCs/>
          <w:sz w:val="20"/>
        </w:rPr>
        <w:t>PENGGUNAAN BANGUNAN</w:t>
      </w:r>
    </w:p>
    <w:p w:rsidR="00A63BD1" w:rsidRDefault="00A63BD1">
      <w:pPr>
        <w:rPr>
          <w:rFonts w:ascii="Tahoma" w:hAnsi="Tahoma" w:cs="Tahoma"/>
          <w:bCs/>
          <w:sz w:val="20"/>
        </w:rPr>
      </w:pPr>
    </w:p>
    <w:p w:rsidR="00A63BD1" w:rsidRDefault="00A63BD1">
      <w:pPr>
        <w:numPr>
          <w:ilvl w:val="0"/>
          <w:numId w:val="12"/>
        </w:numPr>
        <w:jc w:val="both"/>
        <w:rPr>
          <w:rFonts w:ascii="Tahoma" w:hAnsi="Tahoma" w:cs="Tahoma"/>
          <w:b w:val="0"/>
          <w:sz w:val="20"/>
        </w:rPr>
      </w:pPr>
      <w:r>
        <w:rPr>
          <w:rFonts w:ascii="Tahoma" w:hAnsi="Tahoma" w:cs="Tahoma"/>
          <w:b w:val="0"/>
          <w:sz w:val="20"/>
        </w:rPr>
        <w:t xml:space="preserve">PEMBELI wajib dan terikat berdasarkan </w:t>
      </w:r>
      <w:r w:rsidR="00E9197A">
        <w:rPr>
          <w:rFonts w:ascii="Tahoma" w:hAnsi="Tahoma" w:cs="Tahoma"/>
          <w:b w:val="0"/>
          <w:sz w:val="20"/>
        </w:rPr>
        <w:t>PERJANJIAN</w:t>
      </w:r>
      <w:r>
        <w:rPr>
          <w:rFonts w:ascii="Tahoma" w:hAnsi="Tahoma" w:cs="Tahoma"/>
          <w:b w:val="0"/>
          <w:sz w:val="20"/>
        </w:rPr>
        <w:t xml:space="preserve"> untuk menggunakan </w:t>
      </w:r>
      <w:r w:rsidR="00630B3D">
        <w:rPr>
          <w:rFonts w:ascii="Tahoma" w:hAnsi="Tahoma" w:cs="Tahoma"/>
          <w:b w:val="0"/>
          <w:sz w:val="20"/>
        </w:rPr>
        <w:t>TANAH DAN BANGUNAN</w:t>
      </w:r>
      <w:r>
        <w:rPr>
          <w:rFonts w:ascii="Tahoma" w:hAnsi="Tahoma" w:cs="Tahoma"/>
          <w:b w:val="0"/>
          <w:sz w:val="20"/>
        </w:rPr>
        <w:t xml:space="preserve"> sebag</w:t>
      </w:r>
      <w:r w:rsidR="006816DF">
        <w:rPr>
          <w:rFonts w:ascii="Tahoma" w:hAnsi="Tahoma" w:cs="Tahoma"/>
          <w:b w:val="0"/>
          <w:sz w:val="20"/>
        </w:rPr>
        <w:t xml:space="preserve">ai rumah tinggal dan </w:t>
      </w:r>
      <w:r w:rsidR="003B65FD">
        <w:rPr>
          <w:rFonts w:ascii="Tahoma" w:hAnsi="Tahoma" w:cs="Tahoma"/>
          <w:b w:val="0"/>
          <w:sz w:val="20"/>
        </w:rPr>
        <w:t>toko</w:t>
      </w:r>
      <w:r w:rsidR="006816DF">
        <w:rPr>
          <w:rFonts w:ascii="Tahoma" w:hAnsi="Tahoma" w:cs="Tahoma"/>
          <w:b w:val="0"/>
          <w:sz w:val="20"/>
        </w:rPr>
        <w:t xml:space="preserve"> dan/</w:t>
      </w:r>
      <w:r>
        <w:rPr>
          <w:rFonts w:ascii="Tahoma" w:hAnsi="Tahoma" w:cs="Tahoma"/>
          <w:b w:val="0"/>
          <w:sz w:val="20"/>
        </w:rPr>
        <w:t>atau sesuai dengan tujuan peruntukannya dan segala akibat yang timbul karena penggunaannya yang tidak sesuai dengan tujuan dan peruntukannya tersebut, menjadi resiko dan tanggungan PEMBELI sendiri.</w:t>
      </w:r>
    </w:p>
    <w:p w:rsidR="00A63BD1" w:rsidRDefault="00A63BD1">
      <w:pPr>
        <w:numPr>
          <w:ilvl w:val="12"/>
          <w:numId w:val="0"/>
        </w:numPr>
        <w:ind w:left="284" w:hanging="284"/>
        <w:jc w:val="both"/>
        <w:rPr>
          <w:rFonts w:ascii="Tahoma" w:hAnsi="Tahoma" w:cs="Tahoma"/>
          <w:b w:val="0"/>
          <w:sz w:val="20"/>
        </w:rPr>
      </w:pPr>
    </w:p>
    <w:p w:rsidR="00A63BD1" w:rsidRDefault="00A63BD1">
      <w:pPr>
        <w:numPr>
          <w:ilvl w:val="0"/>
          <w:numId w:val="12"/>
        </w:numPr>
        <w:jc w:val="both"/>
        <w:rPr>
          <w:rFonts w:ascii="Tahoma" w:hAnsi="Tahoma" w:cs="Tahoma"/>
          <w:b w:val="0"/>
          <w:sz w:val="20"/>
        </w:rPr>
      </w:pPr>
      <w:r>
        <w:rPr>
          <w:rFonts w:ascii="Tahoma" w:hAnsi="Tahoma" w:cs="Tahoma"/>
          <w:b w:val="0"/>
          <w:sz w:val="20"/>
        </w:rPr>
        <w:t xml:space="preserve">Sehubungan dengan penggunaan </w:t>
      </w:r>
      <w:r w:rsidR="00630B3D">
        <w:rPr>
          <w:rFonts w:ascii="Tahoma" w:hAnsi="Tahoma" w:cs="Tahoma"/>
          <w:b w:val="0"/>
          <w:sz w:val="20"/>
        </w:rPr>
        <w:t>TANAH DAN BANGUNAN</w:t>
      </w:r>
      <w:r>
        <w:rPr>
          <w:rFonts w:ascii="Tahoma" w:hAnsi="Tahoma" w:cs="Tahoma"/>
          <w:b w:val="0"/>
          <w:sz w:val="20"/>
        </w:rPr>
        <w:t>, PEMBELI terikat dan senantiasa harus mentaati Ketentuan Umum Lingkungan Perumahan, yang dikeluarkan oleh JAYA dan atau RT setempat antara lain tetapi tidak terbatas pada:</w:t>
      </w:r>
    </w:p>
    <w:p w:rsidR="00A63BD1" w:rsidRDefault="00A63BD1">
      <w:pPr>
        <w:ind w:left="567" w:hanging="284"/>
        <w:jc w:val="both"/>
        <w:rPr>
          <w:rFonts w:ascii="Tahoma" w:hAnsi="Tahoma" w:cs="Tahoma"/>
          <w:b w:val="0"/>
          <w:sz w:val="20"/>
        </w:rPr>
      </w:pPr>
    </w:p>
    <w:p w:rsidR="00A63BD1" w:rsidRDefault="00A63BD1" w:rsidP="00F8672A">
      <w:pPr>
        <w:numPr>
          <w:ilvl w:val="0"/>
          <w:numId w:val="13"/>
        </w:numPr>
        <w:ind w:left="568"/>
        <w:jc w:val="both"/>
        <w:rPr>
          <w:rFonts w:ascii="Tahoma" w:hAnsi="Tahoma" w:cs="Tahoma"/>
          <w:b w:val="0"/>
          <w:sz w:val="20"/>
        </w:rPr>
      </w:pPr>
      <w:r>
        <w:rPr>
          <w:rFonts w:ascii="Tahoma" w:hAnsi="Tahoma" w:cs="Tahoma"/>
          <w:b w:val="0"/>
          <w:sz w:val="20"/>
        </w:rPr>
        <w:t>Peraturan tentang retribusi/pembayaran air bersih</w:t>
      </w:r>
    </w:p>
    <w:p w:rsidR="00A63BD1" w:rsidRDefault="00A63BD1" w:rsidP="00F8672A">
      <w:pPr>
        <w:numPr>
          <w:ilvl w:val="0"/>
          <w:numId w:val="13"/>
        </w:numPr>
        <w:ind w:left="568"/>
        <w:jc w:val="both"/>
        <w:rPr>
          <w:rFonts w:ascii="Tahoma" w:hAnsi="Tahoma" w:cs="Tahoma"/>
          <w:b w:val="0"/>
          <w:sz w:val="20"/>
        </w:rPr>
      </w:pPr>
      <w:r>
        <w:rPr>
          <w:rFonts w:ascii="Tahoma" w:hAnsi="Tahoma" w:cs="Tahoma"/>
          <w:b w:val="0"/>
          <w:sz w:val="20"/>
        </w:rPr>
        <w:t>Peraturan tentang pemeliharaan dan kebersihan lingkungan.</w:t>
      </w:r>
    </w:p>
    <w:p w:rsidR="00A63BD1" w:rsidRDefault="00A63BD1" w:rsidP="00F8672A">
      <w:pPr>
        <w:numPr>
          <w:ilvl w:val="0"/>
          <w:numId w:val="13"/>
        </w:numPr>
        <w:ind w:left="568"/>
        <w:jc w:val="both"/>
        <w:rPr>
          <w:rFonts w:ascii="Tahoma" w:hAnsi="Tahoma" w:cs="Tahoma"/>
          <w:b w:val="0"/>
          <w:sz w:val="20"/>
        </w:rPr>
      </w:pPr>
      <w:r>
        <w:rPr>
          <w:rFonts w:ascii="Tahoma" w:hAnsi="Tahoma" w:cs="Tahoma"/>
          <w:b w:val="0"/>
          <w:sz w:val="20"/>
        </w:rPr>
        <w:t>Peraturan tentang perbaikan dan perubahan bangunan.</w:t>
      </w:r>
    </w:p>
    <w:p w:rsidR="00A63BD1" w:rsidRDefault="00A63BD1">
      <w:pPr>
        <w:jc w:val="center"/>
        <w:rPr>
          <w:rFonts w:ascii="Tahoma" w:hAnsi="Tahoma" w:cs="Tahoma"/>
          <w:bCs/>
          <w:sz w:val="20"/>
        </w:rPr>
      </w:pPr>
    </w:p>
    <w:p w:rsidR="00A63BD1" w:rsidRDefault="00942A62">
      <w:pPr>
        <w:jc w:val="center"/>
        <w:rPr>
          <w:rFonts w:ascii="Tahoma" w:hAnsi="Tahoma" w:cs="Tahoma"/>
          <w:bCs/>
          <w:sz w:val="20"/>
        </w:rPr>
      </w:pPr>
      <w:r>
        <w:rPr>
          <w:rFonts w:ascii="Tahoma" w:hAnsi="Tahoma" w:cs="Tahoma"/>
          <w:bCs/>
          <w:sz w:val="20"/>
        </w:rPr>
        <w:t>PASAL</w:t>
      </w:r>
      <w:r w:rsidR="00A63BD1">
        <w:rPr>
          <w:rFonts w:ascii="Tahoma" w:hAnsi="Tahoma" w:cs="Tahoma"/>
          <w:bCs/>
          <w:sz w:val="20"/>
        </w:rPr>
        <w:t xml:space="preserve"> - 8</w:t>
      </w:r>
    </w:p>
    <w:p w:rsidR="00A63BD1" w:rsidRDefault="00A63BD1">
      <w:pPr>
        <w:jc w:val="center"/>
        <w:rPr>
          <w:rFonts w:ascii="Tahoma" w:hAnsi="Tahoma" w:cs="Tahoma"/>
          <w:b w:val="0"/>
          <w:sz w:val="20"/>
        </w:rPr>
      </w:pPr>
      <w:r>
        <w:rPr>
          <w:rFonts w:ascii="Tahoma" w:hAnsi="Tahoma" w:cs="Tahoma"/>
          <w:bCs/>
          <w:sz w:val="20"/>
        </w:rPr>
        <w:t>PERUBAHAN BANGUNAN</w:t>
      </w:r>
    </w:p>
    <w:p w:rsidR="00A63BD1" w:rsidRDefault="00A63BD1">
      <w:pPr>
        <w:rPr>
          <w:rFonts w:ascii="Tahoma" w:hAnsi="Tahoma" w:cs="Tahoma"/>
          <w:b w:val="0"/>
          <w:sz w:val="20"/>
        </w:rPr>
      </w:pPr>
    </w:p>
    <w:p w:rsidR="00A63BD1" w:rsidRDefault="00F65316">
      <w:pPr>
        <w:numPr>
          <w:ilvl w:val="0"/>
          <w:numId w:val="14"/>
        </w:numPr>
        <w:jc w:val="both"/>
        <w:rPr>
          <w:rFonts w:ascii="Tahoma" w:hAnsi="Tahoma" w:cs="Tahoma"/>
          <w:b w:val="0"/>
          <w:sz w:val="20"/>
        </w:rPr>
      </w:pPr>
      <w:r>
        <w:rPr>
          <w:rFonts w:ascii="Tahoma" w:hAnsi="Tahoma" w:cs="Tahoma"/>
          <w:b w:val="0"/>
          <w:sz w:val="20"/>
        </w:rPr>
        <w:t>PARA PIHAK</w:t>
      </w:r>
      <w:r w:rsidR="00A63BD1">
        <w:rPr>
          <w:rFonts w:ascii="Tahoma" w:hAnsi="Tahoma" w:cs="Tahoma"/>
          <w:b w:val="0"/>
          <w:sz w:val="20"/>
        </w:rPr>
        <w:t xml:space="preserve"> sepakat satu sama lain bahwa selama masa pendirian bangunan, tanpa persetujuan dari JAYA, PEMBELI tidak diperkenankan untuk menghubungi dan memerintahkan para petugas JAYA dilapangan yang sifatnya melakukan pekerjaan tambah kurang atau perubahan atas Gambar Denah Bangunan dan Spesifikasi Teknis yang merupakan lampiran dari </w:t>
      </w:r>
      <w:r w:rsidR="00E9197A">
        <w:rPr>
          <w:rFonts w:ascii="Tahoma" w:hAnsi="Tahoma" w:cs="Tahoma"/>
          <w:b w:val="0"/>
          <w:sz w:val="20"/>
        </w:rPr>
        <w:t>PERJANJIAN</w:t>
      </w:r>
      <w:r w:rsidR="00A63BD1">
        <w:rPr>
          <w:rFonts w:ascii="Tahoma" w:hAnsi="Tahoma" w:cs="Tahoma"/>
          <w:b w:val="0"/>
          <w:sz w:val="20"/>
        </w:rPr>
        <w:t xml:space="preserve"> ini.</w:t>
      </w:r>
    </w:p>
    <w:p w:rsidR="00F65316" w:rsidRDefault="00F65316" w:rsidP="00F65316">
      <w:pPr>
        <w:jc w:val="both"/>
        <w:rPr>
          <w:rFonts w:ascii="Tahoma" w:hAnsi="Tahoma" w:cs="Tahoma"/>
          <w:b w:val="0"/>
          <w:sz w:val="20"/>
        </w:rPr>
      </w:pPr>
    </w:p>
    <w:p w:rsidR="00A63BD1" w:rsidRDefault="00A63BD1">
      <w:pPr>
        <w:numPr>
          <w:ilvl w:val="0"/>
          <w:numId w:val="14"/>
        </w:numPr>
        <w:jc w:val="both"/>
        <w:rPr>
          <w:rFonts w:ascii="Tahoma" w:hAnsi="Tahoma" w:cs="Tahoma"/>
          <w:b w:val="0"/>
          <w:sz w:val="20"/>
        </w:rPr>
      </w:pPr>
      <w:r>
        <w:rPr>
          <w:rFonts w:ascii="Tahoma" w:hAnsi="Tahoma" w:cs="Tahoma"/>
          <w:b w:val="0"/>
          <w:sz w:val="20"/>
        </w:rPr>
        <w:t xml:space="preserve">Dalam hal PEMBELI melakukan hal-hal yang disebut pada ayat 1 diatas, maka segala biaya yang timbul karenanya menjadi beban tanggungjawab PEMBELI, dan segala hal terjadi keterlambatan atas penyerahan </w:t>
      </w:r>
      <w:r w:rsidR="00630B3D">
        <w:rPr>
          <w:rFonts w:ascii="Tahoma" w:hAnsi="Tahoma" w:cs="Tahoma"/>
          <w:b w:val="0"/>
          <w:sz w:val="20"/>
        </w:rPr>
        <w:t>TANAH DAN BANGUNAN</w:t>
      </w:r>
      <w:r>
        <w:rPr>
          <w:rFonts w:ascii="Tahoma" w:hAnsi="Tahoma" w:cs="Tahoma"/>
          <w:b w:val="0"/>
          <w:sz w:val="20"/>
        </w:rPr>
        <w:t xml:space="preserve"> dalam jangka waktu yang dimaksud pada </w:t>
      </w:r>
      <w:r w:rsidR="00942A62">
        <w:rPr>
          <w:rFonts w:ascii="Tahoma" w:hAnsi="Tahoma" w:cs="Tahoma"/>
          <w:b w:val="0"/>
          <w:sz w:val="20"/>
        </w:rPr>
        <w:t>Pasal</w:t>
      </w:r>
      <w:r>
        <w:rPr>
          <w:rFonts w:ascii="Tahoma" w:hAnsi="Tahoma" w:cs="Tahoma"/>
          <w:b w:val="0"/>
          <w:sz w:val="20"/>
        </w:rPr>
        <w:t xml:space="preserve"> 4 dan </w:t>
      </w:r>
      <w:r w:rsidR="00942A62">
        <w:rPr>
          <w:rFonts w:ascii="Tahoma" w:hAnsi="Tahoma" w:cs="Tahoma"/>
          <w:b w:val="0"/>
          <w:sz w:val="20"/>
        </w:rPr>
        <w:t>Pasal</w:t>
      </w:r>
      <w:r>
        <w:rPr>
          <w:rFonts w:ascii="Tahoma" w:hAnsi="Tahoma" w:cs="Tahoma"/>
          <w:b w:val="0"/>
          <w:sz w:val="20"/>
        </w:rPr>
        <w:t xml:space="preserve"> 5 diatas, maka PEMBELI membebaskan JAYA dari segala tuntutan yang timbul karenanya.</w:t>
      </w:r>
    </w:p>
    <w:p w:rsidR="00A63BD1" w:rsidRDefault="00A63BD1">
      <w:pPr>
        <w:numPr>
          <w:ilvl w:val="0"/>
          <w:numId w:val="14"/>
        </w:numPr>
        <w:jc w:val="both"/>
        <w:rPr>
          <w:rFonts w:ascii="Tahoma" w:hAnsi="Tahoma" w:cs="Tahoma"/>
          <w:b w:val="0"/>
          <w:sz w:val="20"/>
        </w:rPr>
      </w:pPr>
      <w:r>
        <w:rPr>
          <w:rFonts w:ascii="Tahoma" w:hAnsi="Tahoma" w:cs="Tahoma"/>
          <w:b w:val="0"/>
          <w:sz w:val="20"/>
        </w:rPr>
        <w:lastRenderedPageBreak/>
        <w:t xml:space="preserve">Dalam hal PEMBELI melakukan hal-hal yang disebut pada ayat 1 di atas, maka pemeliharaan atas bangunan yang menjadi kewajiban JAYA seperti yang dimaksud pada </w:t>
      </w:r>
      <w:r w:rsidR="00942A62">
        <w:rPr>
          <w:rFonts w:ascii="Tahoma" w:hAnsi="Tahoma" w:cs="Tahoma"/>
          <w:b w:val="0"/>
          <w:sz w:val="20"/>
        </w:rPr>
        <w:t>Pasal</w:t>
      </w:r>
      <w:r>
        <w:rPr>
          <w:rFonts w:ascii="Tahoma" w:hAnsi="Tahoma" w:cs="Tahoma"/>
          <w:b w:val="0"/>
          <w:sz w:val="20"/>
        </w:rPr>
        <w:t xml:space="preserve"> 6 ayat 2 akan dibebaskan dan PEMBELI setuju dengan membebaskan JAYA dari kewajibannya untuk pemeliharaan atas bangunan.</w:t>
      </w:r>
    </w:p>
    <w:p w:rsidR="00A63BD1" w:rsidRDefault="00A63BD1">
      <w:pPr>
        <w:numPr>
          <w:ilvl w:val="12"/>
          <w:numId w:val="0"/>
        </w:numPr>
        <w:jc w:val="both"/>
        <w:rPr>
          <w:rFonts w:ascii="Tahoma" w:hAnsi="Tahoma" w:cs="Tahoma"/>
          <w:b w:val="0"/>
          <w:sz w:val="20"/>
        </w:rPr>
      </w:pPr>
    </w:p>
    <w:p w:rsidR="00A63BD1" w:rsidRDefault="005D56F1">
      <w:pPr>
        <w:numPr>
          <w:ilvl w:val="0"/>
          <w:numId w:val="14"/>
        </w:numPr>
        <w:jc w:val="both"/>
        <w:rPr>
          <w:rFonts w:ascii="Tahoma" w:hAnsi="Tahoma" w:cs="Tahoma"/>
          <w:b w:val="0"/>
          <w:sz w:val="20"/>
        </w:rPr>
      </w:pPr>
      <w:r>
        <w:rPr>
          <w:rFonts w:ascii="Tahoma" w:hAnsi="Tahoma" w:cs="Tahoma"/>
          <w:b w:val="0"/>
          <w:sz w:val="20"/>
        </w:rPr>
        <w:t>PARA PIHAK</w:t>
      </w:r>
      <w:r w:rsidR="00A63BD1">
        <w:rPr>
          <w:rFonts w:ascii="Tahoma" w:hAnsi="Tahoma" w:cs="Tahoma"/>
          <w:b w:val="0"/>
          <w:sz w:val="20"/>
        </w:rPr>
        <w:t xml:space="preserve"> sepakat satu sama lain untuk tidak merubah atau menambah ketinggian lantai serta tidak merubah tampak</w:t>
      </w:r>
      <w:r w:rsidR="00F65316">
        <w:rPr>
          <w:rFonts w:ascii="Tahoma" w:hAnsi="Tahoma" w:cs="Tahoma"/>
          <w:b w:val="0"/>
          <w:sz w:val="20"/>
        </w:rPr>
        <w:t>.</w:t>
      </w:r>
    </w:p>
    <w:p w:rsidR="00A63BD1" w:rsidRDefault="00A63BD1">
      <w:pPr>
        <w:jc w:val="both"/>
        <w:rPr>
          <w:rFonts w:ascii="Tahoma" w:hAnsi="Tahoma" w:cs="Tahoma"/>
          <w:b w:val="0"/>
          <w:sz w:val="20"/>
        </w:rPr>
      </w:pPr>
    </w:p>
    <w:p w:rsidR="00A63BD1" w:rsidRDefault="00942A62">
      <w:pPr>
        <w:jc w:val="center"/>
        <w:rPr>
          <w:rFonts w:ascii="Tahoma" w:hAnsi="Tahoma" w:cs="Tahoma"/>
          <w:bCs/>
          <w:sz w:val="20"/>
        </w:rPr>
      </w:pPr>
      <w:r>
        <w:rPr>
          <w:rFonts w:ascii="Tahoma" w:hAnsi="Tahoma" w:cs="Tahoma"/>
          <w:bCs/>
          <w:sz w:val="20"/>
        </w:rPr>
        <w:t>PASAL</w:t>
      </w:r>
      <w:r w:rsidR="00A63BD1">
        <w:rPr>
          <w:rFonts w:ascii="Tahoma" w:hAnsi="Tahoma" w:cs="Tahoma"/>
          <w:bCs/>
          <w:sz w:val="20"/>
        </w:rPr>
        <w:t xml:space="preserve"> - 9</w:t>
      </w:r>
    </w:p>
    <w:p w:rsidR="00A63BD1" w:rsidRDefault="00A63BD1">
      <w:pPr>
        <w:pStyle w:val="Heading3"/>
        <w:rPr>
          <w:b w:val="0"/>
        </w:rPr>
      </w:pPr>
      <w:r>
        <w:t>JAMINAN JAYA</w:t>
      </w:r>
    </w:p>
    <w:p w:rsidR="00A63BD1" w:rsidRDefault="00A63BD1">
      <w:pPr>
        <w:rPr>
          <w:rFonts w:ascii="Tahoma" w:hAnsi="Tahoma" w:cs="Tahoma"/>
          <w:b w:val="0"/>
          <w:sz w:val="20"/>
        </w:rPr>
      </w:pPr>
    </w:p>
    <w:p w:rsidR="00A63BD1" w:rsidRDefault="00A63BD1">
      <w:pPr>
        <w:numPr>
          <w:ilvl w:val="0"/>
          <w:numId w:val="15"/>
        </w:numPr>
        <w:jc w:val="both"/>
        <w:rPr>
          <w:rFonts w:ascii="Tahoma" w:hAnsi="Tahoma" w:cs="Tahoma"/>
          <w:b w:val="0"/>
          <w:sz w:val="20"/>
        </w:rPr>
      </w:pPr>
      <w:r>
        <w:rPr>
          <w:rFonts w:ascii="Tahoma" w:hAnsi="Tahoma" w:cs="Tahoma"/>
          <w:b w:val="0"/>
          <w:sz w:val="20"/>
        </w:rPr>
        <w:t xml:space="preserve">JAYA dengan ini menjamin bahwa bangunan yang menjadi objek dari </w:t>
      </w:r>
      <w:r w:rsidR="00E9197A">
        <w:rPr>
          <w:rFonts w:ascii="Tahoma" w:hAnsi="Tahoma" w:cs="Tahoma"/>
          <w:b w:val="0"/>
          <w:sz w:val="20"/>
        </w:rPr>
        <w:t>PERJANJIAN</w:t>
      </w:r>
      <w:r>
        <w:rPr>
          <w:rFonts w:ascii="Tahoma" w:hAnsi="Tahoma" w:cs="Tahoma"/>
          <w:b w:val="0"/>
          <w:sz w:val="20"/>
        </w:rPr>
        <w:t xml:space="preserve"> ini dibangun sesuai dengan spesifikasi teknis dan gambar bangunan yang merupakan lampiran yang tidak dapat dipisahkan dari </w:t>
      </w:r>
      <w:r w:rsidR="00E9197A">
        <w:rPr>
          <w:rFonts w:ascii="Tahoma" w:hAnsi="Tahoma" w:cs="Tahoma"/>
          <w:b w:val="0"/>
          <w:sz w:val="20"/>
        </w:rPr>
        <w:t>PERJANJIAN</w:t>
      </w:r>
      <w:r>
        <w:rPr>
          <w:rFonts w:ascii="Tahoma" w:hAnsi="Tahoma" w:cs="Tahoma"/>
          <w:b w:val="0"/>
          <w:sz w:val="20"/>
        </w:rPr>
        <w:t xml:space="preserve"> ini.</w:t>
      </w:r>
    </w:p>
    <w:p w:rsidR="00A63BD1" w:rsidRDefault="00A63BD1">
      <w:pPr>
        <w:numPr>
          <w:ilvl w:val="12"/>
          <w:numId w:val="0"/>
        </w:numPr>
        <w:ind w:left="284" w:hanging="284"/>
        <w:jc w:val="both"/>
        <w:rPr>
          <w:rFonts w:ascii="Tahoma" w:hAnsi="Tahoma" w:cs="Tahoma"/>
          <w:b w:val="0"/>
          <w:sz w:val="20"/>
        </w:rPr>
      </w:pPr>
    </w:p>
    <w:p w:rsidR="00A63BD1" w:rsidRDefault="00A63BD1">
      <w:pPr>
        <w:numPr>
          <w:ilvl w:val="0"/>
          <w:numId w:val="15"/>
        </w:numPr>
        <w:jc w:val="both"/>
        <w:rPr>
          <w:rFonts w:ascii="Tahoma" w:hAnsi="Tahoma" w:cs="Tahoma"/>
          <w:b w:val="0"/>
          <w:sz w:val="20"/>
        </w:rPr>
      </w:pPr>
      <w:r>
        <w:rPr>
          <w:rFonts w:ascii="Tahoma" w:hAnsi="Tahoma" w:cs="Tahoma"/>
          <w:b w:val="0"/>
          <w:sz w:val="20"/>
        </w:rPr>
        <w:t xml:space="preserve">JAYA menjamin PEMBELI sepenuhnya bahwa objek </w:t>
      </w:r>
      <w:r w:rsidR="00E9197A">
        <w:rPr>
          <w:rFonts w:ascii="Tahoma" w:hAnsi="Tahoma" w:cs="Tahoma"/>
          <w:b w:val="0"/>
          <w:sz w:val="20"/>
        </w:rPr>
        <w:t>PERJANJIAN</w:t>
      </w:r>
      <w:r>
        <w:rPr>
          <w:rFonts w:ascii="Tahoma" w:hAnsi="Tahoma" w:cs="Tahoma"/>
          <w:b w:val="0"/>
          <w:sz w:val="20"/>
        </w:rPr>
        <w:t xml:space="preserve"> ini:</w:t>
      </w:r>
    </w:p>
    <w:p w:rsidR="00A63BD1" w:rsidRDefault="00A63BD1">
      <w:pPr>
        <w:jc w:val="both"/>
        <w:rPr>
          <w:rFonts w:ascii="Tahoma" w:hAnsi="Tahoma" w:cs="Tahoma"/>
          <w:b w:val="0"/>
          <w:sz w:val="20"/>
        </w:rPr>
      </w:pPr>
    </w:p>
    <w:p w:rsidR="00A63BD1" w:rsidRDefault="00A63BD1">
      <w:pPr>
        <w:numPr>
          <w:ilvl w:val="0"/>
          <w:numId w:val="16"/>
        </w:numPr>
        <w:tabs>
          <w:tab w:val="clear" w:pos="643"/>
        </w:tabs>
        <w:jc w:val="both"/>
        <w:rPr>
          <w:rFonts w:ascii="Tahoma" w:hAnsi="Tahoma" w:cs="Tahoma"/>
          <w:b w:val="0"/>
          <w:sz w:val="20"/>
        </w:rPr>
      </w:pPr>
      <w:r>
        <w:rPr>
          <w:rFonts w:ascii="Tahoma" w:hAnsi="Tahoma" w:cs="Tahoma"/>
          <w:b w:val="0"/>
          <w:sz w:val="20"/>
        </w:rPr>
        <w:t>Adalah merupakan hak JAYA sepenuhnya dan tidak ada pihak lain yang ikut memiliki atau mempunyai hak yang lebih kuat.</w:t>
      </w:r>
    </w:p>
    <w:p w:rsidR="00A63BD1" w:rsidRDefault="00A63BD1">
      <w:pPr>
        <w:numPr>
          <w:ilvl w:val="0"/>
          <w:numId w:val="16"/>
        </w:numPr>
        <w:tabs>
          <w:tab w:val="clear" w:pos="643"/>
        </w:tabs>
        <w:jc w:val="both"/>
        <w:rPr>
          <w:rFonts w:ascii="Tahoma" w:hAnsi="Tahoma" w:cs="Tahoma"/>
          <w:b w:val="0"/>
          <w:color w:val="FF0000"/>
          <w:sz w:val="20"/>
        </w:rPr>
      </w:pPr>
      <w:r>
        <w:rPr>
          <w:rFonts w:ascii="Tahoma" w:hAnsi="Tahoma" w:cs="Tahoma"/>
          <w:b w:val="0"/>
          <w:sz w:val="20"/>
        </w:rPr>
        <w:t>Saat ini tidak berada keadaan sengketa dan tidak disita oleh instansi yang berwenang.</w:t>
      </w:r>
    </w:p>
    <w:p w:rsidR="00A63BD1" w:rsidRDefault="00A63BD1">
      <w:pPr>
        <w:numPr>
          <w:ilvl w:val="0"/>
          <w:numId w:val="16"/>
        </w:numPr>
        <w:tabs>
          <w:tab w:val="clear" w:pos="643"/>
        </w:tabs>
        <w:jc w:val="both"/>
        <w:rPr>
          <w:rFonts w:ascii="Tahoma" w:hAnsi="Tahoma" w:cs="Tahoma"/>
          <w:b w:val="0"/>
          <w:sz w:val="20"/>
        </w:rPr>
      </w:pPr>
      <w:r>
        <w:rPr>
          <w:rFonts w:ascii="Tahoma" w:hAnsi="Tahoma" w:cs="Tahoma"/>
          <w:b w:val="0"/>
          <w:sz w:val="20"/>
        </w:rPr>
        <w:t>Tidak terikat suatu jaminan dalam bentuk apapun juga untuk menjamin ketertiban pembayaran suatu hutang.</w:t>
      </w:r>
    </w:p>
    <w:p w:rsidR="00A63BD1" w:rsidRDefault="00A63BD1">
      <w:pPr>
        <w:jc w:val="both"/>
        <w:rPr>
          <w:rFonts w:ascii="Tahoma" w:hAnsi="Tahoma" w:cs="Tahoma"/>
          <w:b w:val="0"/>
          <w:sz w:val="20"/>
        </w:rPr>
      </w:pPr>
    </w:p>
    <w:p w:rsidR="00A63BD1" w:rsidRDefault="00942A62">
      <w:pPr>
        <w:jc w:val="center"/>
        <w:rPr>
          <w:rFonts w:ascii="Tahoma" w:hAnsi="Tahoma" w:cs="Tahoma"/>
          <w:bCs/>
          <w:sz w:val="20"/>
        </w:rPr>
      </w:pPr>
      <w:r>
        <w:rPr>
          <w:rFonts w:ascii="Tahoma" w:hAnsi="Tahoma" w:cs="Tahoma"/>
          <w:bCs/>
          <w:sz w:val="20"/>
        </w:rPr>
        <w:t>PASAL</w:t>
      </w:r>
      <w:r w:rsidR="00A63BD1">
        <w:rPr>
          <w:rFonts w:ascii="Tahoma" w:hAnsi="Tahoma" w:cs="Tahoma"/>
          <w:bCs/>
          <w:sz w:val="20"/>
        </w:rPr>
        <w:t xml:space="preserve"> - 10</w:t>
      </w:r>
    </w:p>
    <w:p w:rsidR="00A63BD1" w:rsidRDefault="00A63BD1">
      <w:pPr>
        <w:jc w:val="center"/>
        <w:rPr>
          <w:rFonts w:ascii="Tahoma" w:hAnsi="Tahoma" w:cs="Tahoma"/>
          <w:bCs/>
          <w:sz w:val="20"/>
        </w:rPr>
      </w:pPr>
      <w:r>
        <w:rPr>
          <w:rFonts w:ascii="Tahoma" w:hAnsi="Tahoma" w:cs="Tahoma"/>
          <w:bCs/>
          <w:sz w:val="20"/>
        </w:rPr>
        <w:t>PAJAK - PAJAK DAN BIAYA-BIAYA</w:t>
      </w:r>
    </w:p>
    <w:p w:rsidR="00A63BD1" w:rsidRDefault="00A63BD1">
      <w:pPr>
        <w:rPr>
          <w:rFonts w:ascii="Tahoma" w:hAnsi="Tahoma" w:cs="Tahoma"/>
          <w:b w:val="0"/>
          <w:sz w:val="20"/>
        </w:rPr>
      </w:pPr>
    </w:p>
    <w:p w:rsidR="00A63BD1" w:rsidRDefault="00A63BD1">
      <w:pPr>
        <w:numPr>
          <w:ilvl w:val="0"/>
          <w:numId w:val="17"/>
        </w:numPr>
        <w:jc w:val="both"/>
        <w:rPr>
          <w:rFonts w:ascii="Tahoma" w:hAnsi="Tahoma" w:cs="Tahoma"/>
          <w:b w:val="0"/>
          <w:bCs/>
          <w:sz w:val="20"/>
        </w:rPr>
      </w:pPr>
      <w:r>
        <w:rPr>
          <w:rFonts w:ascii="Tahoma" w:hAnsi="Tahoma" w:cs="Tahoma"/>
          <w:b w:val="0"/>
          <w:bCs/>
          <w:sz w:val="20"/>
        </w:rPr>
        <w:t xml:space="preserve">Terhitung </w:t>
      </w:r>
      <w:ins w:id="6" w:author="Anggar Prihatis" w:date="2004-04-20T15:29:00Z">
        <w:r>
          <w:rPr>
            <w:rFonts w:ascii="Tahoma" w:hAnsi="Tahoma" w:cs="Tahoma"/>
            <w:b w:val="0"/>
            <w:bCs/>
            <w:sz w:val="20"/>
          </w:rPr>
          <w:t xml:space="preserve">sejak </w:t>
        </w:r>
      </w:ins>
      <w:r>
        <w:rPr>
          <w:rFonts w:ascii="Tahoma" w:hAnsi="Tahoma" w:cs="Tahoma"/>
          <w:b w:val="0"/>
          <w:bCs/>
          <w:sz w:val="20"/>
        </w:rPr>
        <w:t xml:space="preserve">tanggal transaksi </w:t>
      </w:r>
      <w:r w:rsidR="00630B3D">
        <w:rPr>
          <w:rFonts w:ascii="Tahoma" w:hAnsi="Tahoma" w:cs="Tahoma"/>
          <w:b w:val="0"/>
          <w:bCs/>
          <w:sz w:val="20"/>
        </w:rPr>
        <w:t>TANAH DAN BANGUNAN</w:t>
      </w:r>
      <w:r>
        <w:rPr>
          <w:rFonts w:ascii="Tahoma" w:hAnsi="Tahoma" w:cs="Tahoma"/>
          <w:b w:val="0"/>
          <w:bCs/>
          <w:sz w:val="20"/>
        </w:rPr>
        <w:t xml:space="preserve"> Ruko atau tanggal ditandatanganinya Surat Persetujuan Pembelian oleh PEMBELI, maka segala pajak, iuran</w:t>
      </w:r>
      <w:r w:rsidR="003B65FD">
        <w:rPr>
          <w:rFonts w:ascii="Tahoma" w:hAnsi="Tahoma" w:cs="Tahoma"/>
          <w:b w:val="0"/>
          <w:bCs/>
          <w:sz w:val="20"/>
        </w:rPr>
        <w:t xml:space="preserve"> kebersihan dan pengelolaan lingkungan maupun iuran keamanan lingkungan</w:t>
      </w:r>
      <w:r>
        <w:rPr>
          <w:rFonts w:ascii="Tahoma" w:hAnsi="Tahoma" w:cs="Tahoma"/>
          <w:b w:val="0"/>
          <w:bCs/>
          <w:sz w:val="20"/>
        </w:rPr>
        <w:t xml:space="preserve"> dan beban lain yang terhutang yang dipungut oleh instansi yang berwenang, antara lain Pajak Bumi dan Bangunan </w:t>
      </w:r>
      <w:r w:rsidR="00127490">
        <w:rPr>
          <w:rFonts w:ascii="Tahoma" w:hAnsi="Tahoma" w:cs="Tahoma"/>
          <w:b w:val="0"/>
          <w:bCs/>
          <w:sz w:val="20"/>
        </w:rPr>
        <w:t>[</w:t>
      </w:r>
      <w:r>
        <w:rPr>
          <w:rFonts w:ascii="Tahoma" w:hAnsi="Tahoma" w:cs="Tahoma"/>
          <w:b w:val="0"/>
          <w:bCs/>
          <w:sz w:val="20"/>
        </w:rPr>
        <w:t>PBB</w:t>
      </w:r>
      <w:r w:rsidR="00127490">
        <w:rPr>
          <w:rFonts w:ascii="Tahoma" w:hAnsi="Tahoma" w:cs="Tahoma"/>
          <w:b w:val="0"/>
          <w:bCs/>
          <w:sz w:val="20"/>
        </w:rPr>
        <w:t>]</w:t>
      </w:r>
      <w:r>
        <w:rPr>
          <w:rFonts w:ascii="Tahoma" w:hAnsi="Tahoma" w:cs="Tahoma"/>
          <w:b w:val="0"/>
          <w:bCs/>
          <w:sz w:val="20"/>
        </w:rPr>
        <w:t xml:space="preserve">, </w:t>
      </w:r>
      <w:r w:rsidR="003B65FD">
        <w:rPr>
          <w:rFonts w:ascii="Tahoma" w:hAnsi="Tahoma" w:cs="Tahoma"/>
          <w:b w:val="0"/>
          <w:bCs/>
          <w:sz w:val="20"/>
        </w:rPr>
        <w:t>dan pajak-pajak serta beban-</w:t>
      </w:r>
      <w:r>
        <w:rPr>
          <w:rFonts w:ascii="Tahoma" w:hAnsi="Tahoma" w:cs="Tahoma"/>
          <w:b w:val="0"/>
          <w:bCs/>
          <w:sz w:val="20"/>
        </w:rPr>
        <w:t xml:space="preserve">beban </w:t>
      </w:r>
      <w:r w:rsidR="003B65FD">
        <w:rPr>
          <w:rFonts w:ascii="Tahoma" w:hAnsi="Tahoma" w:cs="Tahoma"/>
          <w:b w:val="0"/>
          <w:bCs/>
          <w:sz w:val="20"/>
        </w:rPr>
        <w:t xml:space="preserve">lain yang dipungut oleh pihak yang berwajib, seluruhnya menjadi </w:t>
      </w:r>
      <w:r>
        <w:rPr>
          <w:rFonts w:ascii="Tahoma" w:hAnsi="Tahoma" w:cs="Tahoma"/>
          <w:b w:val="0"/>
          <w:bCs/>
          <w:sz w:val="20"/>
        </w:rPr>
        <w:t>tanggungan PEMBELI.</w:t>
      </w:r>
    </w:p>
    <w:p w:rsidR="00A63BD1" w:rsidRDefault="00A63BD1">
      <w:pPr>
        <w:numPr>
          <w:ilvl w:val="12"/>
          <w:numId w:val="0"/>
        </w:numPr>
        <w:ind w:left="284" w:hanging="284"/>
        <w:jc w:val="both"/>
        <w:rPr>
          <w:rFonts w:ascii="Tahoma" w:hAnsi="Tahoma" w:cs="Tahoma"/>
          <w:b w:val="0"/>
          <w:sz w:val="20"/>
        </w:rPr>
      </w:pPr>
    </w:p>
    <w:p w:rsidR="00A63BD1" w:rsidRDefault="00A63BD1">
      <w:pPr>
        <w:numPr>
          <w:ilvl w:val="0"/>
          <w:numId w:val="17"/>
        </w:numPr>
        <w:jc w:val="both"/>
        <w:rPr>
          <w:rFonts w:ascii="Tahoma" w:hAnsi="Tahoma" w:cs="Tahoma"/>
          <w:b w:val="0"/>
          <w:sz w:val="20"/>
        </w:rPr>
      </w:pPr>
      <w:r>
        <w:rPr>
          <w:rFonts w:ascii="Tahoma" w:hAnsi="Tahoma" w:cs="Tahoma"/>
          <w:b w:val="0"/>
          <w:sz w:val="20"/>
        </w:rPr>
        <w:t>Jika karena suatu peraturan atau keadaan tertentu, suatu pajak, iuran atau biaya yang menjadi tanggungan PEMBELI menurut Pengikatan ini harus dibayar oleh JAYA terlebih dahulu, maka PEMBELI berkewajiban untuk membayar kembali pembayaran tersebut sesuai tagihan yang diajukan oleh JAYA.</w:t>
      </w:r>
    </w:p>
    <w:p w:rsidR="00A63BD1" w:rsidRDefault="00A63BD1">
      <w:pPr>
        <w:jc w:val="both"/>
        <w:rPr>
          <w:rFonts w:ascii="Tahoma" w:hAnsi="Tahoma" w:cs="Tahoma"/>
          <w:b w:val="0"/>
          <w:sz w:val="20"/>
        </w:rPr>
      </w:pPr>
    </w:p>
    <w:p w:rsidR="00A63BD1" w:rsidRDefault="00A63BD1">
      <w:pPr>
        <w:numPr>
          <w:ilvl w:val="0"/>
          <w:numId w:val="17"/>
        </w:numPr>
        <w:jc w:val="both"/>
        <w:rPr>
          <w:rFonts w:ascii="Tahoma" w:hAnsi="Tahoma" w:cs="Tahoma"/>
          <w:b w:val="0"/>
          <w:sz w:val="20"/>
        </w:rPr>
      </w:pPr>
      <w:r>
        <w:rPr>
          <w:rFonts w:ascii="Tahoma" w:hAnsi="Tahoma" w:cs="Tahoma"/>
          <w:b w:val="0"/>
          <w:sz w:val="20"/>
        </w:rPr>
        <w:t xml:space="preserve">Biaya-biaya yang timbul sehubungan dengan jual beli atas </w:t>
      </w:r>
      <w:r w:rsidR="00630B3D">
        <w:rPr>
          <w:rFonts w:ascii="Tahoma" w:hAnsi="Tahoma" w:cs="Tahoma"/>
          <w:b w:val="0"/>
          <w:sz w:val="20"/>
        </w:rPr>
        <w:t>TANAH DAN BANGUNAN</w:t>
      </w:r>
      <w:r>
        <w:rPr>
          <w:rFonts w:ascii="Tahoma" w:hAnsi="Tahoma" w:cs="Tahoma"/>
          <w:b w:val="0"/>
          <w:sz w:val="20"/>
        </w:rPr>
        <w:t xml:space="preserve"> dari JAYA kepada PEMBELI, termasuk akan tetapi tidak terbatas pada biaya pembuatan Akta Jual Beli dihadapan Pejabat Pembuat Akta Tanah </w:t>
      </w:r>
      <w:r w:rsidR="00127490">
        <w:rPr>
          <w:rFonts w:ascii="Tahoma" w:hAnsi="Tahoma" w:cs="Tahoma"/>
          <w:b w:val="0"/>
          <w:sz w:val="20"/>
        </w:rPr>
        <w:t>[</w:t>
      </w:r>
      <w:r>
        <w:rPr>
          <w:rFonts w:ascii="Tahoma" w:hAnsi="Tahoma" w:cs="Tahoma"/>
          <w:b w:val="0"/>
          <w:sz w:val="20"/>
        </w:rPr>
        <w:t>PPAT</w:t>
      </w:r>
      <w:r w:rsidR="00127490">
        <w:rPr>
          <w:rFonts w:ascii="Tahoma" w:hAnsi="Tahoma" w:cs="Tahoma"/>
          <w:b w:val="0"/>
          <w:sz w:val="20"/>
        </w:rPr>
        <w:t>]</w:t>
      </w:r>
      <w:r>
        <w:rPr>
          <w:rFonts w:ascii="Tahoma" w:hAnsi="Tahoma" w:cs="Tahoma"/>
          <w:b w:val="0"/>
          <w:sz w:val="20"/>
        </w:rPr>
        <w:t>, biaya-biaya untuk kepentingan balik nama sertipikat dan biaya-biaya lainnya menjadi beban dan tanggungan PEMBELI.</w:t>
      </w:r>
    </w:p>
    <w:p w:rsidR="00940B4F" w:rsidRDefault="00940B4F" w:rsidP="00940B4F">
      <w:pPr>
        <w:jc w:val="both"/>
        <w:rPr>
          <w:rFonts w:ascii="Tahoma" w:hAnsi="Tahoma" w:cs="Tahoma"/>
          <w:b w:val="0"/>
          <w:sz w:val="20"/>
        </w:rPr>
      </w:pPr>
    </w:p>
    <w:p w:rsidR="00A63BD1" w:rsidRDefault="00A63BD1">
      <w:pPr>
        <w:numPr>
          <w:ilvl w:val="0"/>
          <w:numId w:val="17"/>
        </w:numPr>
        <w:jc w:val="both"/>
        <w:rPr>
          <w:rFonts w:ascii="Tahoma" w:hAnsi="Tahoma" w:cs="Tahoma"/>
          <w:b w:val="0"/>
          <w:sz w:val="20"/>
        </w:rPr>
      </w:pPr>
      <w:r>
        <w:rPr>
          <w:rFonts w:ascii="Tahoma" w:hAnsi="Tahoma" w:cs="Tahoma"/>
          <w:b w:val="0"/>
          <w:sz w:val="20"/>
        </w:rPr>
        <w:t xml:space="preserve">Tagihan-tagihan yang timbul setelah dilakukannya serah terima </w:t>
      </w:r>
      <w:r w:rsidR="00630B3D">
        <w:rPr>
          <w:rFonts w:ascii="Tahoma" w:hAnsi="Tahoma" w:cs="Tahoma"/>
          <w:b w:val="0"/>
          <w:sz w:val="20"/>
        </w:rPr>
        <w:t>TANAH DAN BANGUNAN</w:t>
      </w:r>
      <w:r>
        <w:rPr>
          <w:rFonts w:ascii="Tahoma" w:hAnsi="Tahoma" w:cs="Tahoma"/>
          <w:b w:val="0"/>
          <w:sz w:val="20"/>
        </w:rPr>
        <w:t xml:space="preserve"> seperti rekening-rekening yang bertalian dengan pemakaian listrik dari Perusahaan Listrik Negara </w:t>
      </w:r>
      <w:r w:rsidR="00127490">
        <w:rPr>
          <w:rFonts w:ascii="Tahoma" w:hAnsi="Tahoma" w:cs="Tahoma"/>
          <w:b w:val="0"/>
          <w:sz w:val="20"/>
        </w:rPr>
        <w:t>[</w:t>
      </w:r>
      <w:r>
        <w:rPr>
          <w:rFonts w:ascii="Tahoma" w:hAnsi="Tahoma" w:cs="Tahoma"/>
          <w:b w:val="0"/>
          <w:sz w:val="20"/>
        </w:rPr>
        <w:t>PLN</w:t>
      </w:r>
      <w:r w:rsidR="00127490">
        <w:rPr>
          <w:rFonts w:ascii="Tahoma" w:hAnsi="Tahoma" w:cs="Tahoma"/>
          <w:b w:val="0"/>
          <w:sz w:val="20"/>
        </w:rPr>
        <w:t>]</w:t>
      </w:r>
      <w:r>
        <w:rPr>
          <w:rFonts w:ascii="Tahoma" w:hAnsi="Tahoma" w:cs="Tahoma"/>
          <w:b w:val="0"/>
          <w:sz w:val="20"/>
        </w:rPr>
        <w:t>, pemakaian air bersih dan pemakaian telepon menjadi beban dan harus dibayar oleh PEMBELI.</w:t>
      </w:r>
    </w:p>
    <w:p w:rsidR="00A63BD1" w:rsidRDefault="00A63BD1">
      <w:pPr>
        <w:jc w:val="center"/>
        <w:rPr>
          <w:rFonts w:ascii="Tahoma" w:hAnsi="Tahoma" w:cs="Tahoma"/>
          <w:bCs/>
          <w:sz w:val="20"/>
        </w:rPr>
      </w:pPr>
    </w:p>
    <w:p w:rsidR="00A63BD1" w:rsidRDefault="00942A62">
      <w:pPr>
        <w:jc w:val="center"/>
        <w:rPr>
          <w:rFonts w:ascii="Tahoma" w:hAnsi="Tahoma" w:cs="Tahoma"/>
          <w:bCs/>
          <w:sz w:val="20"/>
        </w:rPr>
      </w:pPr>
      <w:r>
        <w:rPr>
          <w:rFonts w:ascii="Tahoma" w:hAnsi="Tahoma" w:cs="Tahoma"/>
          <w:bCs/>
          <w:sz w:val="20"/>
        </w:rPr>
        <w:t>PASAL</w:t>
      </w:r>
      <w:r w:rsidR="00A63BD1">
        <w:rPr>
          <w:rFonts w:ascii="Tahoma" w:hAnsi="Tahoma" w:cs="Tahoma"/>
          <w:bCs/>
          <w:sz w:val="20"/>
        </w:rPr>
        <w:t xml:space="preserve"> - 11</w:t>
      </w:r>
    </w:p>
    <w:p w:rsidR="00A63BD1" w:rsidRDefault="00A63BD1">
      <w:pPr>
        <w:pStyle w:val="Heading3"/>
        <w:rPr>
          <w:b w:val="0"/>
        </w:rPr>
      </w:pPr>
      <w:r>
        <w:t>PENGALIHAN/PENGOPERAN HAK</w:t>
      </w:r>
    </w:p>
    <w:p w:rsidR="00A63BD1" w:rsidRDefault="00A63BD1">
      <w:pPr>
        <w:rPr>
          <w:rFonts w:ascii="Tahoma" w:hAnsi="Tahoma" w:cs="Tahoma"/>
          <w:b w:val="0"/>
          <w:sz w:val="20"/>
        </w:rPr>
      </w:pPr>
    </w:p>
    <w:p w:rsidR="00A63BD1" w:rsidRDefault="00A63BD1">
      <w:pPr>
        <w:numPr>
          <w:ilvl w:val="0"/>
          <w:numId w:val="18"/>
        </w:numPr>
        <w:jc w:val="both"/>
        <w:rPr>
          <w:rFonts w:ascii="Tahoma" w:hAnsi="Tahoma" w:cs="Tahoma"/>
          <w:b w:val="0"/>
          <w:sz w:val="20"/>
        </w:rPr>
      </w:pPr>
      <w:r>
        <w:rPr>
          <w:rFonts w:ascii="Tahoma" w:hAnsi="Tahoma" w:cs="Tahoma"/>
          <w:b w:val="0"/>
          <w:sz w:val="20"/>
        </w:rPr>
        <w:t>PEMBELI tanpa persetujuan tertulis dari JAYA dilarang untuk:</w:t>
      </w:r>
    </w:p>
    <w:p w:rsidR="00A63BD1" w:rsidRDefault="00A63BD1">
      <w:pPr>
        <w:ind w:left="567" w:hanging="284"/>
        <w:jc w:val="both"/>
        <w:rPr>
          <w:rFonts w:ascii="Tahoma" w:hAnsi="Tahoma" w:cs="Tahoma"/>
          <w:b w:val="0"/>
          <w:sz w:val="20"/>
        </w:rPr>
      </w:pPr>
    </w:p>
    <w:p w:rsidR="00A63BD1" w:rsidRDefault="00A63BD1">
      <w:pPr>
        <w:numPr>
          <w:ilvl w:val="0"/>
          <w:numId w:val="19"/>
        </w:numPr>
        <w:jc w:val="both"/>
        <w:rPr>
          <w:rFonts w:ascii="Tahoma" w:hAnsi="Tahoma" w:cs="Tahoma"/>
          <w:b w:val="0"/>
          <w:sz w:val="20"/>
        </w:rPr>
      </w:pPr>
      <w:r>
        <w:rPr>
          <w:rFonts w:ascii="Tahoma" w:hAnsi="Tahoma" w:cs="Tahoma"/>
          <w:b w:val="0"/>
          <w:sz w:val="20"/>
        </w:rPr>
        <w:t>Mengadakan perubahan dan atau penambahan atas bangunan.</w:t>
      </w:r>
    </w:p>
    <w:p w:rsidR="00A63BD1" w:rsidRDefault="00A63BD1">
      <w:pPr>
        <w:numPr>
          <w:ilvl w:val="0"/>
          <w:numId w:val="19"/>
        </w:numPr>
        <w:jc w:val="both"/>
        <w:rPr>
          <w:rFonts w:ascii="Tahoma" w:hAnsi="Tahoma" w:cs="Tahoma"/>
          <w:b w:val="0"/>
          <w:sz w:val="20"/>
        </w:rPr>
      </w:pPr>
      <w:r>
        <w:rPr>
          <w:rFonts w:ascii="Tahoma" w:hAnsi="Tahoma" w:cs="Tahoma"/>
          <w:b w:val="0"/>
          <w:sz w:val="20"/>
        </w:rPr>
        <w:t xml:space="preserve">Menjual/menghibahkan/memberikan sebagai jaminan dengan cara apapun atas </w:t>
      </w:r>
      <w:r w:rsidR="00630B3D">
        <w:rPr>
          <w:rFonts w:ascii="Tahoma" w:hAnsi="Tahoma" w:cs="Tahoma"/>
          <w:b w:val="0"/>
          <w:sz w:val="20"/>
        </w:rPr>
        <w:t>TANAH DAN BANGUNAN</w:t>
      </w:r>
      <w:r>
        <w:rPr>
          <w:rFonts w:ascii="Tahoma" w:hAnsi="Tahoma" w:cs="Tahoma"/>
          <w:b w:val="0"/>
          <w:sz w:val="20"/>
        </w:rPr>
        <w:t xml:space="preserve"> serta menyewakan kepada pihak lain.</w:t>
      </w:r>
    </w:p>
    <w:p w:rsidR="00A63BD1" w:rsidRDefault="00A63BD1">
      <w:pPr>
        <w:numPr>
          <w:ilvl w:val="0"/>
          <w:numId w:val="20"/>
        </w:numPr>
        <w:jc w:val="both"/>
        <w:rPr>
          <w:rFonts w:ascii="Tahoma" w:hAnsi="Tahoma" w:cs="Tahoma"/>
          <w:b w:val="0"/>
          <w:sz w:val="20"/>
        </w:rPr>
      </w:pPr>
      <w:r>
        <w:rPr>
          <w:rFonts w:ascii="Tahoma" w:hAnsi="Tahoma" w:cs="Tahoma"/>
          <w:b w:val="0"/>
          <w:sz w:val="20"/>
        </w:rPr>
        <w:lastRenderedPageBreak/>
        <w:t xml:space="preserve">Selama belum dilakukannya jual beli, maka PEMBELI tidak dibenarkan untuk memindahkan segala hak dan kewajibannya yang diperoleh berdasarkan </w:t>
      </w:r>
      <w:r w:rsidR="00E9197A">
        <w:rPr>
          <w:rFonts w:ascii="Tahoma" w:hAnsi="Tahoma" w:cs="Tahoma"/>
          <w:b w:val="0"/>
          <w:sz w:val="20"/>
        </w:rPr>
        <w:t>PERJANJIAN</w:t>
      </w:r>
      <w:r>
        <w:rPr>
          <w:rFonts w:ascii="Tahoma" w:hAnsi="Tahoma" w:cs="Tahoma"/>
          <w:b w:val="0"/>
          <w:sz w:val="20"/>
        </w:rPr>
        <w:t xml:space="preserve"> ini kepada pihak lain tanpa mendapatkan persetujuan tertulis terlebih dahulu dari JAYA.</w:t>
      </w:r>
    </w:p>
    <w:p w:rsidR="00A63BD1" w:rsidRDefault="00A63BD1">
      <w:pPr>
        <w:jc w:val="both"/>
        <w:rPr>
          <w:rFonts w:ascii="Tahoma" w:hAnsi="Tahoma" w:cs="Tahoma"/>
          <w:b w:val="0"/>
          <w:sz w:val="20"/>
        </w:rPr>
      </w:pPr>
    </w:p>
    <w:p w:rsidR="00A63BD1" w:rsidRDefault="00A63BD1">
      <w:pPr>
        <w:numPr>
          <w:ilvl w:val="0"/>
          <w:numId w:val="20"/>
        </w:numPr>
        <w:jc w:val="both"/>
        <w:rPr>
          <w:rFonts w:ascii="Tahoma" w:hAnsi="Tahoma" w:cs="Tahoma"/>
          <w:b w:val="0"/>
          <w:sz w:val="20"/>
        </w:rPr>
      </w:pPr>
      <w:r>
        <w:rPr>
          <w:rFonts w:ascii="Tahoma" w:hAnsi="Tahoma" w:cs="Tahoma"/>
          <w:b w:val="0"/>
          <w:sz w:val="20"/>
        </w:rPr>
        <w:t xml:space="preserve">Dalam hal JAYA memberikan persetujuan kepada PEMBELI untuk mengalihkan segala hak dan kewajibannya berdasarkan </w:t>
      </w:r>
      <w:r w:rsidR="00E9197A">
        <w:rPr>
          <w:rFonts w:ascii="Tahoma" w:hAnsi="Tahoma" w:cs="Tahoma"/>
          <w:b w:val="0"/>
          <w:sz w:val="20"/>
        </w:rPr>
        <w:t>PERJANJIAN</w:t>
      </w:r>
      <w:r>
        <w:rPr>
          <w:rFonts w:ascii="Tahoma" w:hAnsi="Tahoma" w:cs="Tahoma"/>
          <w:b w:val="0"/>
          <w:sz w:val="20"/>
        </w:rPr>
        <w:t xml:space="preserve"> ini, maka PEMBELI menyetujui serta mengikatkan dirinya untuk membayar kepada JAYA biaya administrasi sebesar </w:t>
      </w:r>
      <w:r>
        <w:rPr>
          <w:rFonts w:ascii="Tahoma" w:hAnsi="Tahoma" w:cs="Tahoma"/>
          <w:b w:val="0"/>
          <w:sz w:val="20"/>
        </w:rPr>
        <w:fldChar w:fldCharType="begin"/>
      </w:r>
      <w:r>
        <w:rPr>
          <w:rFonts w:ascii="Tahoma" w:hAnsi="Tahoma" w:cs="Tahoma"/>
          <w:b w:val="0"/>
          <w:sz w:val="20"/>
        </w:rPr>
        <w:instrText xml:space="preserve"> MERGEFIELD prosen_p_hak </w:instrText>
      </w:r>
      <w:r>
        <w:rPr>
          <w:rFonts w:ascii="Tahoma" w:hAnsi="Tahoma" w:cs="Tahoma"/>
          <w:b w:val="0"/>
          <w:sz w:val="20"/>
        </w:rPr>
        <w:fldChar w:fldCharType="separate"/>
      </w:r>
      <w:r w:rsidR="00F65CD3">
        <w:rPr>
          <w:rFonts w:ascii="Tahoma" w:hAnsi="Tahoma" w:cs="Tahoma"/>
          <w:b w:val="0"/>
          <w:noProof/>
          <w:sz w:val="20"/>
        </w:rPr>
        <w:t>{</w:t>
      </w:r>
      <w:r w:rsidR="00E81E8B">
        <w:rPr>
          <w:rFonts w:ascii="Tahoma" w:hAnsi="Tahoma" w:cs="Tahoma"/>
          <w:b w:val="0"/>
          <w:noProof/>
          <w:sz w:val="20"/>
        </w:rPr>
        <w:t>prosen_p_hak</w:t>
      </w:r>
      <w:r w:rsidR="00F65CD3">
        <w:rPr>
          <w:rFonts w:ascii="Tahoma" w:hAnsi="Tahoma" w:cs="Tahoma"/>
          <w:b w:val="0"/>
          <w:noProof/>
          <w:sz w:val="20"/>
        </w:rPr>
        <w:t>}</w:t>
      </w:r>
      <w:r>
        <w:rPr>
          <w:rFonts w:ascii="Tahoma" w:hAnsi="Tahoma" w:cs="Tahoma"/>
          <w:b w:val="0"/>
          <w:sz w:val="20"/>
        </w:rPr>
        <w:fldChar w:fldCharType="end"/>
      </w:r>
      <w:r>
        <w:rPr>
          <w:rFonts w:ascii="Tahoma" w:hAnsi="Tahoma" w:cs="Tahoma"/>
          <w:b w:val="0"/>
          <w:sz w:val="20"/>
        </w:rPr>
        <w:t xml:space="preserve"> </w:t>
      </w:r>
      <w:r w:rsidR="00127490">
        <w:rPr>
          <w:rFonts w:ascii="Tahoma" w:hAnsi="Tahoma" w:cs="Tahoma"/>
          <w:b w:val="0"/>
          <w:sz w:val="20"/>
        </w:rPr>
        <w:t>[</w:t>
      </w:r>
      <w:r>
        <w:rPr>
          <w:rFonts w:ascii="Tahoma" w:hAnsi="Tahoma" w:cs="Tahoma"/>
          <w:b w:val="0"/>
          <w:sz w:val="20"/>
        </w:rPr>
        <w:fldChar w:fldCharType="begin"/>
      </w:r>
      <w:r>
        <w:rPr>
          <w:rFonts w:ascii="Tahoma" w:hAnsi="Tahoma" w:cs="Tahoma"/>
          <w:b w:val="0"/>
          <w:sz w:val="20"/>
        </w:rPr>
        <w:instrText xml:space="preserve"> MERGEFIELD prosen_p_hak_terbilang </w:instrText>
      </w:r>
      <w:r>
        <w:rPr>
          <w:rFonts w:ascii="Tahoma" w:hAnsi="Tahoma" w:cs="Tahoma"/>
          <w:b w:val="0"/>
          <w:sz w:val="20"/>
        </w:rPr>
        <w:fldChar w:fldCharType="separate"/>
      </w:r>
      <w:r w:rsidR="00F65CD3">
        <w:rPr>
          <w:rFonts w:ascii="Tahoma" w:hAnsi="Tahoma" w:cs="Tahoma"/>
          <w:b w:val="0"/>
          <w:noProof/>
          <w:sz w:val="20"/>
        </w:rPr>
        <w:t>{</w:t>
      </w:r>
      <w:r w:rsidR="00E81E8B">
        <w:rPr>
          <w:rFonts w:ascii="Tahoma" w:hAnsi="Tahoma" w:cs="Tahoma"/>
          <w:b w:val="0"/>
          <w:noProof/>
          <w:sz w:val="20"/>
        </w:rPr>
        <w:t>prosen_p_hak_terbilang</w:t>
      </w:r>
      <w:r w:rsidR="00F65CD3">
        <w:rPr>
          <w:rFonts w:ascii="Tahoma" w:hAnsi="Tahoma" w:cs="Tahoma"/>
          <w:b w:val="0"/>
          <w:noProof/>
          <w:sz w:val="20"/>
        </w:rPr>
        <w:t>}</w:t>
      </w:r>
      <w:r>
        <w:rPr>
          <w:rFonts w:ascii="Tahoma" w:hAnsi="Tahoma" w:cs="Tahoma"/>
          <w:b w:val="0"/>
          <w:sz w:val="20"/>
        </w:rPr>
        <w:fldChar w:fldCharType="end"/>
      </w:r>
      <w:r>
        <w:rPr>
          <w:rFonts w:ascii="Tahoma" w:hAnsi="Tahoma" w:cs="Tahoma"/>
          <w:b w:val="0"/>
          <w:sz w:val="20"/>
        </w:rPr>
        <w:t xml:space="preserve"> persen</w:t>
      </w:r>
      <w:r w:rsidR="00127490">
        <w:rPr>
          <w:rFonts w:ascii="Tahoma" w:hAnsi="Tahoma" w:cs="Tahoma"/>
          <w:b w:val="0"/>
          <w:sz w:val="20"/>
        </w:rPr>
        <w:t>]</w:t>
      </w:r>
      <w:r>
        <w:rPr>
          <w:rFonts w:ascii="Tahoma" w:hAnsi="Tahoma" w:cs="Tahoma"/>
          <w:b w:val="0"/>
          <w:sz w:val="20"/>
        </w:rPr>
        <w:t xml:space="preserve"> dari transaksi yang berlangsung dengan dasar harga penjualan JAYA pada saat transaksi tersebut dilakukan dan PPH, pembayaran mana harus dilakukan PEMBELI sebelum atau pada saat transaksi tersebut diadakan antara PEMBELI dengan pihak ketiga lainnya.</w:t>
      </w:r>
    </w:p>
    <w:p w:rsidR="00A63BD1" w:rsidRDefault="00A63BD1">
      <w:pPr>
        <w:jc w:val="both"/>
        <w:rPr>
          <w:rFonts w:ascii="Tahoma" w:hAnsi="Tahoma" w:cs="Tahoma"/>
          <w:b w:val="0"/>
          <w:sz w:val="20"/>
        </w:rPr>
      </w:pPr>
    </w:p>
    <w:p w:rsidR="00A63BD1" w:rsidRDefault="00A63BD1">
      <w:pPr>
        <w:numPr>
          <w:ilvl w:val="0"/>
          <w:numId w:val="20"/>
        </w:numPr>
        <w:jc w:val="both"/>
        <w:rPr>
          <w:rFonts w:ascii="Tahoma" w:hAnsi="Tahoma" w:cs="Tahoma"/>
          <w:b w:val="0"/>
          <w:sz w:val="20"/>
        </w:rPr>
      </w:pPr>
      <w:r>
        <w:rPr>
          <w:rFonts w:ascii="Tahoma" w:hAnsi="Tahoma" w:cs="Tahoma"/>
          <w:b w:val="0"/>
          <w:sz w:val="20"/>
        </w:rPr>
        <w:t xml:space="preserve">Dalam hal PEMBELI melakukan pengalihan </w:t>
      </w:r>
      <w:r w:rsidR="00630B3D">
        <w:rPr>
          <w:rFonts w:ascii="Tahoma" w:hAnsi="Tahoma" w:cs="Tahoma"/>
          <w:b w:val="0"/>
          <w:sz w:val="20"/>
        </w:rPr>
        <w:t>TANAH DAN BANGUNAN</w:t>
      </w:r>
      <w:r>
        <w:rPr>
          <w:rFonts w:ascii="Tahoma" w:hAnsi="Tahoma" w:cs="Tahoma"/>
          <w:b w:val="0"/>
          <w:sz w:val="20"/>
        </w:rPr>
        <w:t xml:space="preserve"> tanpa mendapatkan persetujuan tertulis dari JAYA atau dalam hal pelaksanaan pengalihan hak dan kewajiban tersebut telah mendapatkan persetujuan tertulis dari JAYA akan tetapi PEMBELI tidak melaksanakan kewajiban untuk membayar uang sebesar </w:t>
      </w:r>
      <w:r w:rsidR="000655A1">
        <w:rPr>
          <w:rFonts w:ascii="Tahoma" w:hAnsi="Tahoma" w:cs="Tahoma"/>
          <w:b w:val="0"/>
          <w:sz w:val="20"/>
        </w:rPr>
        <w:fldChar w:fldCharType="begin"/>
      </w:r>
      <w:r w:rsidR="000655A1">
        <w:rPr>
          <w:rFonts w:ascii="Tahoma" w:hAnsi="Tahoma" w:cs="Tahoma"/>
          <w:b w:val="0"/>
          <w:sz w:val="20"/>
        </w:rPr>
        <w:instrText xml:space="preserve"> MERGEFIELD prosen_p_hak </w:instrText>
      </w:r>
      <w:r w:rsidR="000655A1">
        <w:rPr>
          <w:rFonts w:ascii="Tahoma" w:hAnsi="Tahoma" w:cs="Tahoma"/>
          <w:b w:val="0"/>
          <w:sz w:val="20"/>
        </w:rPr>
        <w:fldChar w:fldCharType="separate"/>
      </w:r>
      <w:r w:rsidR="00F65CD3">
        <w:rPr>
          <w:rFonts w:ascii="Tahoma" w:hAnsi="Tahoma" w:cs="Tahoma"/>
          <w:b w:val="0"/>
          <w:noProof/>
          <w:sz w:val="20"/>
        </w:rPr>
        <w:t>{</w:t>
      </w:r>
      <w:r w:rsidR="00E81E8B">
        <w:rPr>
          <w:rFonts w:ascii="Tahoma" w:hAnsi="Tahoma" w:cs="Tahoma"/>
          <w:b w:val="0"/>
          <w:noProof/>
          <w:sz w:val="20"/>
        </w:rPr>
        <w:t>prosen_p_hak</w:t>
      </w:r>
      <w:r w:rsidR="00F65CD3">
        <w:rPr>
          <w:rFonts w:ascii="Tahoma" w:hAnsi="Tahoma" w:cs="Tahoma"/>
          <w:b w:val="0"/>
          <w:noProof/>
          <w:sz w:val="20"/>
        </w:rPr>
        <w:t>}</w:t>
      </w:r>
      <w:r w:rsidR="000655A1">
        <w:rPr>
          <w:rFonts w:ascii="Tahoma" w:hAnsi="Tahoma" w:cs="Tahoma"/>
          <w:b w:val="0"/>
          <w:sz w:val="20"/>
        </w:rPr>
        <w:fldChar w:fldCharType="end"/>
      </w:r>
      <w:r w:rsidR="000655A1">
        <w:rPr>
          <w:rFonts w:ascii="Tahoma" w:hAnsi="Tahoma" w:cs="Tahoma"/>
          <w:b w:val="0"/>
          <w:sz w:val="20"/>
        </w:rPr>
        <w:t xml:space="preserve"> [</w:t>
      </w:r>
      <w:r w:rsidR="000655A1">
        <w:rPr>
          <w:rFonts w:ascii="Tahoma" w:hAnsi="Tahoma" w:cs="Tahoma"/>
          <w:b w:val="0"/>
          <w:sz w:val="20"/>
        </w:rPr>
        <w:fldChar w:fldCharType="begin"/>
      </w:r>
      <w:r w:rsidR="000655A1">
        <w:rPr>
          <w:rFonts w:ascii="Tahoma" w:hAnsi="Tahoma" w:cs="Tahoma"/>
          <w:b w:val="0"/>
          <w:sz w:val="20"/>
        </w:rPr>
        <w:instrText xml:space="preserve"> MERGEFIELD prosen_p_hak_terbilang </w:instrText>
      </w:r>
      <w:r w:rsidR="000655A1">
        <w:rPr>
          <w:rFonts w:ascii="Tahoma" w:hAnsi="Tahoma" w:cs="Tahoma"/>
          <w:b w:val="0"/>
          <w:sz w:val="20"/>
        </w:rPr>
        <w:fldChar w:fldCharType="separate"/>
      </w:r>
      <w:r w:rsidR="00F65CD3">
        <w:rPr>
          <w:rFonts w:ascii="Tahoma" w:hAnsi="Tahoma" w:cs="Tahoma"/>
          <w:b w:val="0"/>
          <w:noProof/>
          <w:sz w:val="20"/>
        </w:rPr>
        <w:t>{</w:t>
      </w:r>
      <w:r w:rsidR="00E81E8B">
        <w:rPr>
          <w:rFonts w:ascii="Tahoma" w:hAnsi="Tahoma" w:cs="Tahoma"/>
          <w:b w:val="0"/>
          <w:noProof/>
          <w:sz w:val="20"/>
        </w:rPr>
        <w:t>prosen_p_hak_terbilang</w:t>
      </w:r>
      <w:r w:rsidR="00F65CD3">
        <w:rPr>
          <w:rFonts w:ascii="Tahoma" w:hAnsi="Tahoma" w:cs="Tahoma"/>
          <w:b w:val="0"/>
          <w:noProof/>
          <w:sz w:val="20"/>
        </w:rPr>
        <w:t>}</w:t>
      </w:r>
      <w:r w:rsidR="000655A1">
        <w:rPr>
          <w:rFonts w:ascii="Tahoma" w:hAnsi="Tahoma" w:cs="Tahoma"/>
          <w:b w:val="0"/>
          <w:sz w:val="20"/>
        </w:rPr>
        <w:fldChar w:fldCharType="end"/>
      </w:r>
      <w:r w:rsidR="000655A1">
        <w:rPr>
          <w:rFonts w:ascii="Tahoma" w:hAnsi="Tahoma" w:cs="Tahoma"/>
          <w:b w:val="0"/>
          <w:sz w:val="20"/>
        </w:rPr>
        <w:t xml:space="preserve"> persen]</w:t>
      </w:r>
      <w:r>
        <w:rPr>
          <w:rFonts w:ascii="Tahoma" w:hAnsi="Tahoma" w:cs="Tahoma"/>
          <w:b w:val="0"/>
          <w:sz w:val="20"/>
        </w:rPr>
        <w:t xml:space="preserve"> ditambah PPN dan PPH pada ayat 3 </w:t>
      </w:r>
      <w:r w:rsidR="00942A62">
        <w:rPr>
          <w:rFonts w:ascii="Tahoma" w:hAnsi="Tahoma" w:cs="Tahoma"/>
          <w:b w:val="0"/>
          <w:sz w:val="20"/>
        </w:rPr>
        <w:t>Pasal</w:t>
      </w:r>
      <w:r>
        <w:rPr>
          <w:rFonts w:ascii="Tahoma" w:hAnsi="Tahoma" w:cs="Tahoma"/>
          <w:b w:val="0"/>
          <w:sz w:val="20"/>
        </w:rPr>
        <w:t xml:space="preserve"> ini, maka </w:t>
      </w:r>
      <w:r w:rsidR="005D56F1">
        <w:rPr>
          <w:rFonts w:ascii="Tahoma" w:hAnsi="Tahoma" w:cs="Tahoma"/>
          <w:b w:val="0"/>
          <w:sz w:val="20"/>
        </w:rPr>
        <w:t>PARA PIHAK</w:t>
      </w:r>
      <w:r>
        <w:rPr>
          <w:rFonts w:ascii="Tahoma" w:hAnsi="Tahoma" w:cs="Tahoma"/>
          <w:b w:val="0"/>
          <w:sz w:val="20"/>
        </w:rPr>
        <w:t xml:space="preserve"> sepakat satu sama lain: </w:t>
      </w:r>
    </w:p>
    <w:p w:rsidR="00A63BD1" w:rsidRDefault="00A63BD1">
      <w:pPr>
        <w:jc w:val="both"/>
        <w:rPr>
          <w:rFonts w:ascii="Tahoma" w:hAnsi="Tahoma" w:cs="Tahoma"/>
          <w:b w:val="0"/>
          <w:sz w:val="20"/>
        </w:rPr>
      </w:pPr>
    </w:p>
    <w:p w:rsidR="00A63BD1" w:rsidRDefault="00A63BD1">
      <w:pPr>
        <w:numPr>
          <w:ilvl w:val="0"/>
          <w:numId w:val="22"/>
        </w:numPr>
        <w:jc w:val="both"/>
        <w:rPr>
          <w:rFonts w:ascii="Tahoma" w:hAnsi="Tahoma" w:cs="Tahoma"/>
          <w:b w:val="0"/>
          <w:sz w:val="20"/>
        </w:rPr>
      </w:pPr>
      <w:r>
        <w:rPr>
          <w:rFonts w:ascii="Tahoma" w:hAnsi="Tahoma" w:cs="Tahoma"/>
          <w:b w:val="0"/>
          <w:sz w:val="20"/>
        </w:rPr>
        <w:t xml:space="preserve">JAYA dibebaskan dari kewajiban untuk melaksanakan jual beli dihadapan PPAT dengan PEMBELI atau pihak ketiga yang mendapatkan hak daripadanya. </w:t>
      </w:r>
    </w:p>
    <w:p w:rsidR="00A63BD1" w:rsidRDefault="00A63BD1">
      <w:pPr>
        <w:numPr>
          <w:ilvl w:val="12"/>
          <w:numId w:val="0"/>
        </w:numPr>
        <w:ind w:left="567" w:hanging="284"/>
        <w:jc w:val="both"/>
        <w:rPr>
          <w:rFonts w:ascii="Tahoma" w:hAnsi="Tahoma" w:cs="Tahoma"/>
          <w:b w:val="0"/>
          <w:sz w:val="20"/>
        </w:rPr>
      </w:pPr>
    </w:p>
    <w:p w:rsidR="00A63BD1" w:rsidRDefault="00A63BD1">
      <w:pPr>
        <w:numPr>
          <w:ilvl w:val="0"/>
          <w:numId w:val="22"/>
        </w:numPr>
        <w:jc w:val="both"/>
        <w:rPr>
          <w:rFonts w:ascii="Tahoma" w:hAnsi="Tahoma" w:cs="Tahoma"/>
          <w:b w:val="0"/>
          <w:sz w:val="20"/>
        </w:rPr>
      </w:pPr>
      <w:r>
        <w:rPr>
          <w:rFonts w:ascii="Tahoma" w:hAnsi="Tahoma" w:cs="Tahoma"/>
          <w:b w:val="0"/>
          <w:sz w:val="20"/>
        </w:rPr>
        <w:t xml:space="preserve">Sebagai akibat dari ketentuan ayat 4.a diatas </w:t>
      </w:r>
      <w:r w:rsidR="00942A62">
        <w:rPr>
          <w:rFonts w:ascii="Tahoma" w:hAnsi="Tahoma" w:cs="Tahoma"/>
          <w:b w:val="0"/>
          <w:sz w:val="20"/>
        </w:rPr>
        <w:t>Pasal</w:t>
      </w:r>
      <w:r>
        <w:rPr>
          <w:rFonts w:ascii="Tahoma" w:hAnsi="Tahoma" w:cs="Tahoma"/>
          <w:b w:val="0"/>
          <w:sz w:val="20"/>
        </w:rPr>
        <w:t xml:space="preserve"> ini maka JAYA dibebaskan dari kewajiban untuk menyerahkan sertipikat Tanah kepada PEMBELI atau pihak ketiga yang mendapatkan hak daripadanya.</w:t>
      </w:r>
    </w:p>
    <w:p w:rsidR="00A63BD1" w:rsidRDefault="00A63BD1">
      <w:pPr>
        <w:numPr>
          <w:ilvl w:val="12"/>
          <w:numId w:val="0"/>
        </w:numPr>
        <w:ind w:left="567" w:hanging="284"/>
        <w:jc w:val="both"/>
        <w:rPr>
          <w:rFonts w:ascii="Tahoma" w:hAnsi="Tahoma" w:cs="Tahoma"/>
          <w:b w:val="0"/>
          <w:sz w:val="20"/>
        </w:rPr>
      </w:pPr>
    </w:p>
    <w:p w:rsidR="00A63BD1" w:rsidRDefault="00A63BD1">
      <w:pPr>
        <w:numPr>
          <w:ilvl w:val="0"/>
          <w:numId w:val="22"/>
        </w:numPr>
        <w:jc w:val="both"/>
        <w:rPr>
          <w:rFonts w:ascii="Tahoma" w:hAnsi="Tahoma" w:cs="Tahoma"/>
          <w:b w:val="0"/>
          <w:sz w:val="20"/>
        </w:rPr>
      </w:pPr>
      <w:r>
        <w:rPr>
          <w:rFonts w:ascii="Tahoma" w:hAnsi="Tahoma" w:cs="Tahoma"/>
          <w:b w:val="0"/>
          <w:sz w:val="20"/>
        </w:rPr>
        <w:t xml:space="preserve">JAYA baru dibebani kewajiban untuk melaksanakan jual beli dihadapan PPAT setelah PEMBELI melakukan </w:t>
      </w:r>
      <w:r w:rsidR="00BC666E">
        <w:rPr>
          <w:rFonts w:ascii="Tahoma" w:hAnsi="Tahoma" w:cs="Tahoma"/>
          <w:b w:val="0"/>
          <w:sz w:val="20"/>
        </w:rPr>
        <w:t xml:space="preserve">pembayaran atas uang sebesar </w:t>
      </w:r>
      <w:r w:rsidR="00E81E8B">
        <w:rPr>
          <w:rFonts w:ascii="Tahoma" w:hAnsi="Tahoma" w:cs="Tahoma"/>
          <w:b w:val="0"/>
          <w:sz w:val="20"/>
        </w:rPr>
        <w:fldChar w:fldCharType="begin"/>
      </w:r>
      <w:r w:rsidR="00E81E8B">
        <w:rPr>
          <w:rFonts w:ascii="Tahoma" w:hAnsi="Tahoma" w:cs="Tahoma"/>
          <w:b w:val="0"/>
          <w:sz w:val="20"/>
        </w:rPr>
        <w:instrText xml:space="preserve"> MERGEFIELD prosen_p_hak </w:instrText>
      </w:r>
      <w:r w:rsidR="00E81E8B">
        <w:rPr>
          <w:rFonts w:ascii="Tahoma" w:hAnsi="Tahoma" w:cs="Tahoma"/>
          <w:b w:val="0"/>
          <w:sz w:val="20"/>
        </w:rPr>
        <w:fldChar w:fldCharType="separate"/>
      </w:r>
      <w:r w:rsidR="00F65CD3">
        <w:rPr>
          <w:rFonts w:ascii="Tahoma" w:hAnsi="Tahoma" w:cs="Tahoma"/>
          <w:b w:val="0"/>
          <w:noProof/>
          <w:sz w:val="20"/>
        </w:rPr>
        <w:t>{</w:t>
      </w:r>
      <w:r w:rsidR="00E81E8B">
        <w:rPr>
          <w:rFonts w:ascii="Tahoma" w:hAnsi="Tahoma" w:cs="Tahoma"/>
          <w:b w:val="0"/>
          <w:noProof/>
          <w:sz w:val="20"/>
        </w:rPr>
        <w:t>prosen_p_hak</w:t>
      </w:r>
      <w:r w:rsidR="00F65CD3">
        <w:rPr>
          <w:rFonts w:ascii="Tahoma" w:hAnsi="Tahoma" w:cs="Tahoma"/>
          <w:b w:val="0"/>
          <w:noProof/>
          <w:sz w:val="20"/>
        </w:rPr>
        <w:t>}</w:t>
      </w:r>
      <w:r w:rsidR="00E81E8B">
        <w:rPr>
          <w:rFonts w:ascii="Tahoma" w:hAnsi="Tahoma" w:cs="Tahoma"/>
          <w:b w:val="0"/>
          <w:sz w:val="20"/>
        </w:rPr>
        <w:fldChar w:fldCharType="end"/>
      </w:r>
      <w:r w:rsidR="00E81E8B">
        <w:rPr>
          <w:rFonts w:ascii="Tahoma" w:hAnsi="Tahoma" w:cs="Tahoma"/>
          <w:b w:val="0"/>
          <w:sz w:val="20"/>
        </w:rPr>
        <w:t xml:space="preserve"> [</w:t>
      </w:r>
      <w:r w:rsidR="00E81E8B">
        <w:rPr>
          <w:rFonts w:ascii="Tahoma" w:hAnsi="Tahoma" w:cs="Tahoma"/>
          <w:b w:val="0"/>
          <w:sz w:val="20"/>
        </w:rPr>
        <w:fldChar w:fldCharType="begin"/>
      </w:r>
      <w:r w:rsidR="00E81E8B">
        <w:rPr>
          <w:rFonts w:ascii="Tahoma" w:hAnsi="Tahoma" w:cs="Tahoma"/>
          <w:b w:val="0"/>
          <w:sz w:val="20"/>
        </w:rPr>
        <w:instrText xml:space="preserve"> MERGEFIELD prosen_p_hak_terbilang </w:instrText>
      </w:r>
      <w:r w:rsidR="00E81E8B">
        <w:rPr>
          <w:rFonts w:ascii="Tahoma" w:hAnsi="Tahoma" w:cs="Tahoma"/>
          <w:b w:val="0"/>
          <w:sz w:val="20"/>
        </w:rPr>
        <w:fldChar w:fldCharType="separate"/>
      </w:r>
      <w:r w:rsidR="00F65CD3">
        <w:rPr>
          <w:rFonts w:ascii="Tahoma" w:hAnsi="Tahoma" w:cs="Tahoma"/>
          <w:b w:val="0"/>
          <w:noProof/>
          <w:sz w:val="20"/>
        </w:rPr>
        <w:t>{</w:t>
      </w:r>
      <w:r w:rsidR="00E81E8B">
        <w:rPr>
          <w:rFonts w:ascii="Tahoma" w:hAnsi="Tahoma" w:cs="Tahoma"/>
          <w:b w:val="0"/>
          <w:noProof/>
          <w:sz w:val="20"/>
        </w:rPr>
        <w:t>prosen_p_hak_terbilang</w:t>
      </w:r>
      <w:r w:rsidR="00F65CD3">
        <w:rPr>
          <w:rFonts w:ascii="Tahoma" w:hAnsi="Tahoma" w:cs="Tahoma"/>
          <w:b w:val="0"/>
          <w:noProof/>
          <w:sz w:val="20"/>
        </w:rPr>
        <w:t>}</w:t>
      </w:r>
      <w:r w:rsidR="00E81E8B">
        <w:rPr>
          <w:rFonts w:ascii="Tahoma" w:hAnsi="Tahoma" w:cs="Tahoma"/>
          <w:b w:val="0"/>
          <w:sz w:val="20"/>
        </w:rPr>
        <w:fldChar w:fldCharType="end"/>
      </w:r>
      <w:r w:rsidR="00E81E8B">
        <w:rPr>
          <w:rFonts w:ascii="Tahoma" w:hAnsi="Tahoma" w:cs="Tahoma"/>
          <w:b w:val="0"/>
          <w:sz w:val="20"/>
        </w:rPr>
        <w:t xml:space="preserve"> persen]</w:t>
      </w:r>
      <w:r>
        <w:rPr>
          <w:rFonts w:ascii="Tahoma" w:hAnsi="Tahoma" w:cs="Tahoma"/>
          <w:b w:val="0"/>
          <w:sz w:val="20"/>
        </w:rPr>
        <w:t xml:space="preserve"> ditambah PPN dan PPH sebagaimana dimaksud ayat 3 </w:t>
      </w:r>
      <w:r w:rsidR="00942A62">
        <w:rPr>
          <w:rFonts w:ascii="Tahoma" w:hAnsi="Tahoma" w:cs="Tahoma"/>
          <w:b w:val="0"/>
          <w:sz w:val="20"/>
        </w:rPr>
        <w:t>Pasal</w:t>
      </w:r>
      <w:r>
        <w:rPr>
          <w:rFonts w:ascii="Tahoma" w:hAnsi="Tahoma" w:cs="Tahoma"/>
          <w:b w:val="0"/>
          <w:sz w:val="20"/>
        </w:rPr>
        <w:t xml:space="preserve"> ini.</w:t>
      </w:r>
    </w:p>
    <w:p w:rsidR="00A63BD1" w:rsidRDefault="00A63BD1">
      <w:pPr>
        <w:jc w:val="both"/>
        <w:rPr>
          <w:rFonts w:ascii="Tahoma" w:hAnsi="Tahoma" w:cs="Tahoma"/>
          <w:b w:val="0"/>
          <w:sz w:val="20"/>
        </w:rPr>
      </w:pPr>
      <w:r>
        <w:rPr>
          <w:rFonts w:ascii="Tahoma" w:hAnsi="Tahoma" w:cs="Tahoma"/>
          <w:b w:val="0"/>
          <w:sz w:val="20"/>
        </w:rPr>
        <w:t xml:space="preserve"> </w:t>
      </w:r>
    </w:p>
    <w:p w:rsidR="00A63BD1" w:rsidRDefault="00A63BD1">
      <w:pPr>
        <w:numPr>
          <w:ilvl w:val="0"/>
          <w:numId w:val="23"/>
        </w:numPr>
        <w:jc w:val="both"/>
        <w:rPr>
          <w:rFonts w:ascii="Tahoma" w:hAnsi="Tahoma" w:cs="Tahoma"/>
          <w:b w:val="0"/>
          <w:sz w:val="20"/>
        </w:rPr>
      </w:pPr>
      <w:r>
        <w:rPr>
          <w:rFonts w:ascii="Tahoma" w:hAnsi="Tahoma" w:cs="Tahoma"/>
          <w:b w:val="0"/>
          <w:sz w:val="20"/>
        </w:rPr>
        <w:t xml:space="preserve">Sehubungan dengan pengalihan </w:t>
      </w:r>
      <w:r w:rsidR="00630B3D">
        <w:rPr>
          <w:rFonts w:ascii="Tahoma" w:hAnsi="Tahoma" w:cs="Tahoma"/>
          <w:b w:val="0"/>
          <w:sz w:val="20"/>
        </w:rPr>
        <w:t>TANAH DAN BANGUNAN</w:t>
      </w:r>
      <w:r>
        <w:rPr>
          <w:rFonts w:ascii="Tahoma" w:hAnsi="Tahoma" w:cs="Tahoma"/>
          <w:b w:val="0"/>
          <w:sz w:val="20"/>
        </w:rPr>
        <w:t xml:space="preserve"> sesuai dengan ketentuan-ketentuan diatas, PEMBELI dibebani kewajiban untuk menyampaikan kepada </w:t>
      </w:r>
      <w:r w:rsidR="00720426">
        <w:rPr>
          <w:rFonts w:ascii="Tahoma" w:hAnsi="Tahoma" w:cs="Tahoma"/>
          <w:b w:val="0"/>
          <w:sz w:val="20"/>
        </w:rPr>
        <w:t xml:space="preserve">pihak </w:t>
      </w:r>
      <w:r>
        <w:rPr>
          <w:rFonts w:ascii="Tahoma" w:hAnsi="Tahoma" w:cs="Tahoma"/>
          <w:b w:val="0"/>
          <w:sz w:val="20"/>
        </w:rPr>
        <w:t xml:space="preserve">ketiga yang menerima pengalihan tersebut bahwa syarat-syarat yang terdapat dalam </w:t>
      </w:r>
      <w:r w:rsidR="00E9197A">
        <w:rPr>
          <w:rFonts w:ascii="Tahoma" w:hAnsi="Tahoma" w:cs="Tahoma"/>
          <w:b w:val="0"/>
          <w:sz w:val="20"/>
        </w:rPr>
        <w:t>PERJANJIAN</w:t>
      </w:r>
      <w:r>
        <w:rPr>
          <w:rFonts w:ascii="Tahoma" w:hAnsi="Tahoma" w:cs="Tahoma"/>
          <w:b w:val="0"/>
          <w:sz w:val="20"/>
        </w:rPr>
        <w:t xml:space="preserve"> ini mengikat pihak ketiga tersebut sepenuhnya.</w:t>
      </w:r>
    </w:p>
    <w:p w:rsidR="00A63BD1" w:rsidRDefault="00A63BD1">
      <w:pPr>
        <w:jc w:val="both"/>
        <w:rPr>
          <w:rFonts w:ascii="Tahoma" w:hAnsi="Tahoma" w:cs="Tahoma"/>
          <w:b w:val="0"/>
          <w:sz w:val="20"/>
        </w:rPr>
      </w:pPr>
    </w:p>
    <w:p w:rsidR="00A63BD1" w:rsidRDefault="00A63BD1">
      <w:pPr>
        <w:numPr>
          <w:ilvl w:val="0"/>
          <w:numId w:val="23"/>
        </w:numPr>
        <w:jc w:val="both"/>
        <w:rPr>
          <w:rFonts w:ascii="Tahoma" w:hAnsi="Tahoma" w:cs="Tahoma"/>
          <w:b w:val="0"/>
          <w:sz w:val="20"/>
        </w:rPr>
      </w:pPr>
      <w:r>
        <w:rPr>
          <w:rFonts w:ascii="Tahoma" w:hAnsi="Tahoma" w:cs="Tahoma"/>
          <w:b w:val="0"/>
          <w:sz w:val="20"/>
        </w:rPr>
        <w:t>Pajak-pajak yang timbul dari pengalihan hak menjadi tanggungan PEMBELI.</w:t>
      </w:r>
    </w:p>
    <w:p w:rsidR="00A63BD1" w:rsidRDefault="00A63BD1">
      <w:pPr>
        <w:jc w:val="center"/>
        <w:rPr>
          <w:rFonts w:ascii="Tahoma" w:hAnsi="Tahoma" w:cs="Tahoma"/>
          <w:b w:val="0"/>
          <w:sz w:val="20"/>
        </w:rPr>
      </w:pPr>
    </w:p>
    <w:p w:rsidR="00A63BD1" w:rsidRDefault="00942A62">
      <w:pPr>
        <w:jc w:val="center"/>
        <w:rPr>
          <w:rFonts w:ascii="Tahoma" w:hAnsi="Tahoma" w:cs="Tahoma"/>
          <w:bCs/>
          <w:sz w:val="20"/>
        </w:rPr>
      </w:pPr>
      <w:r>
        <w:rPr>
          <w:rFonts w:ascii="Tahoma" w:hAnsi="Tahoma" w:cs="Tahoma"/>
          <w:bCs/>
          <w:sz w:val="20"/>
        </w:rPr>
        <w:t>PASAL</w:t>
      </w:r>
      <w:r w:rsidR="00A63BD1">
        <w:rPr>
          <w:rFonts w:ascii="Tahoma" w:hAnsi="Tahoma" w:cs="Tahoma"/>
          <w:bCs/>
          <w:sz w:val="20"/>
        </w:rPr>
        <w:t xml:space="preserve"> - 12</w:t>
      </w:r>
    </w:p>
    <w:p w:rsidR="00A63BD1" w:rsidRDefault="00A63BD1">
      <w:pPr>
        <w:jc w:val="center"/>
        <w:rPr>
          <w:rFonts w:ascii="Tahoma" w:hAnsi="Tahoma" w:cs="Tahoma"/>
          <w:b w:val="0"/>
          <w:sz w:val="20"/>
        </w:rPr>
      </w:pPr>
      <w:r>
        <w:rPr>
          <w:rFonts w:ascii="Tahoma" w:hAnsi="Tahoma" w:cs="Tahoma"/>
          <w:bCs/>
          <w:sz w:val="20"/>
        </w:rPr>
        <w:t>KETENTUAN PEMBATALAN PERJANJIAN</w:t>
      </w:r>
    </w:p>
    <w:p w:rsidR="00A63BD1" w:rsidRDefault="00A63BD1">
      <w:pPr>
        <w:rPr>
          <w:rFonts w:ascii="Tahoma" w:hAnsi="Tahoma" w:cs="Tahoma"/>
          <w:b w:val="0"/>
          <w:sz w:val="20"/>
        </w:rPr>
      </w:pPr>
    </w:p>
    <w:p w:rsidR="00A63BD1" w:rsidRDefault="005D56F1">
      <w:pPr>
        <w:numPr>
          <w:ilvl w:val="0"/>
          <w:numId w:val="24"/>
        </w:numPr>
        <w:jc w:val="both"/>
        <w:rPr>
          <w:rFonts w:ascii="Tahoma" w:hAnsi="Tahoma" w:cs="Tahoma"/>
          <w:b w:val="0"/>
          <w:sz w:val="20"/>
        </w:rPr>
      </w:pPr>
      <w:r>
        <w:rPr>
          <w:rFonts w:ascii="Tahoma" w:hAnsi="Tahoma" w:cs="Tahoma"/>
          <w:b w:val="0"/>
          <w:sz w:val="20"/>
        </w:rPr>
        <w:t>PARA PIHAK</w:t>
      </w:r>
      <w:r w:rsidR="00A63BD1">
        <w:rPr>
          <w:rFonts w:ascii="Tahoma" w:hAnsi="Tahoma" w:cs="Tahoma"/>
          <w:b w:val="0"/>
          <w:sz w:val="20"/>
        </w:rPr>
        <w:t xml:space="preserve"> sepakat satu sama lain bahwa </w:t>
      </w:r>
      <w:r w:rsidR="00E9197A">
        <w:rPr>
          <w:rFonts w:ascii="Tahoma" w:hAnsi="Tahoma" w:cs="Tahoma"/>
          <w:b w:val="0"/>
          <w:sz w:val="20"/>
        </w:rPr>
        <w:t>PERJANJIAN</w:t>
      </w:r>
      <w:r w:rsidR="00A63BD1">
        <w:rPr>
          <w:rFonts w:ascii="Tahoma" w:hAnsi="Tahoma" w:cs="Tahoma"/>
          <w:b w:val="0"/>
          <w:sz w:val="20"/>
        </w:rPr>
        <w:t xml:space="preserve"> ini menjadi batal demi hukum apabila terjadi hal-hal sebagai berikut:</w:t>
      </w:r>
    </w:p>
    <w:p w:rsidR="00A63BD1" w:rsidRDefault="00A63BD1">
      <w:pPr>
        <w:jc w:val="both"/>
        <w:rPr>
          <w:rFonts w:ascii="Tahoma" w:hAnsi="Tahoma" w:cs="Tahoma"/>
          <w:b w:val="0"/>
          <w:sz w:val="20"/>
        </w:rPr>
      </w:pPr>
    </w:p>
    <w:p w:rsidR="00A63BD1" w:rsidRDefault="00A63BD1">
      <w:pPr>
        <w:numPr>
          <w:ilvl w:val="0"/>
          <w:numId w:val="25"/>
        </w:numPr>
        <w:jc w:val="both"/>
        <w:rPr>
          <w:rFonts w:ascii="Tahoma" w:hAnsi="Tahoma" w:cs="Tahoma"/>
          <w:b w:val="0"/>
          <w:sz w:val="20"/>
        </w:rPr>
      </w:pPr>
      <w:r>
        <w:rPr>
          <w:rFonts w:ascii="Tahoma" w:hAnsi="Tahoma" w:cs="Tahoma"/>
          <w:b w:val="0"/>
          <w:sz w:val="20"/>
        </w:rPr>
        <w:t xml:space="preserve">Dalam hal PEMBELI tidak memenuhi kewajiban untuk membayar harga </w:t>
      </w:r>
      <w:r w:rsidR="00630B3D">
        <w:rPr>
          <w:rFonts w:ascii="Tahoma" w:hAnsi="Tahoma" w:cs="Tahoma"/>
          <w:b w:val="0"/>
          <w:sz w:val="20"/>
        </w:rPr>
        <w:t>TANAH DAN BANGUNAN</w:t>
      </w:r>
      <w:r>
        <w:rPr>
          <w:rFonts w:ascii="Tahoma" w:hAnsi="Tahoma" w:cs="Tahoma"/>
          <w:b w:val="0"/>
          <w:sz w:val="20"/>
        </w:rPr>
        <w:t xml:space="preserve"> sebagaimana dimaksud pada ketentuan </w:t>
      </w:r>
      <w:r w:rsidR="00942A62">
        <w:rPr>
          <w:rFonts w:ascii="Tahoma" w:hAnsi="Tahoma" w:cs="Tahoma"/>
          <w:b w:val="0"/>
          <w:sz w:val="20"/>
        </w:rPr>
        <w:t>Pasal</w:t>
      </w:r>
      <w:r>
        <w:rPr>
          <w:rFonts w:ascii="Tahoma" w:hAnsi="Tahoma" w:cs="Tahoma"/>
          <w:b w:val="0"/>
          <w:sz w:val="20"/>
        </w:rPr>
        <w:t xml:space="preserve"> 2 diatas.</w:t>
      </w:r>
    </w:p>
    <w:p w:rsidR="00A63BD1" w:rsidRDefault="00A63BD1">
      <w:pPr>
        <w:numPr>
          <w:ilvl w:val="0"/>
          <w:numId w:val="25"/>
        </w:numPr>
        <w:jc w:val="both"/>
        <w:rPr>
          <w:rFonts w:ascii="Tahoma" w:hAnsi="Tahoma" w:cs="Tahoma"/>
          <w:b w:val="0"/>
          <w:sz w:val="20"/>
        </w:rPr>
      </w:pPr>
      <w:r>
        <w:rPr>
          <w:rFonts w:ascii="Tahoma" w:hAnsi="Tahoma" w:cs="Tahoma"/>
          <w:b w:val="0"/>
          <w:sz w:val="20"/>
        </w:rPr>
        <w:t xml:space="preserve">Dalam hal PEMBELI melakukan pelanggaran terhadap ketentuan </w:t>
      </w:r>
      <w:r w:rsidR="00942A62">
        <w:rPr>
          <w:rFonts w:ascii="Tahoma" w:hAnsi="Tahoma" w:cs="Tahoma"/>
          <w:b w:val="0"/>
          <w:sz w:val="20"/>
        </w:rPr>
        <w:t>Pasal</w:t>
      </w:r>
      <w:r>
        <w:rPr>
          <w:rFonts w:ascii="Tahoma" w:hAnsi="Tahoma" w:cs="Tahoma"/>
          <w:b w:val="0"/>
          <w:sz w:val="20"/>
        </w:rPr>
        <w:t xml:space="preserve"> 7 diatas.</w:t>
      </w:r>
    </w:p>
    <w:p w:rsidR="00A63BD1" w:rsidRDefault="00A63BD1">
      <w:pPr>
        <w:numPr>
          <w:ilvl w:val="0"/>
          <w:numId w:val="25"/>
        </w:numPr>
        <w:jc w:val="both"/>
        <w:rPr>
          <w:rFonts w:ascii="Tahoma" w:hAnsi="Tahoma" w:cs="Tahoma"/>
          <w:b w:val="0"/>
          <w:sz w:val="20"/>
        </w:rPr>
      </w:pPr>
      <w:r>
        <w:rPr>
          <w:rFonts w:ascii="Tahoma" w:hAnsi="Tahoma" w:cs="Tahoma"/>
          <w:b w:val="0"/>
          <w:sz w:val="20"/>
        </w:rPr>
        <w:t xml:space="preserve">Dalam hal PEMBELI melakukan pelanggaran terhadap ketentuan </w:t>
      </w:r>
      <w:r w:rsidR="00942A62">
        <w:rPr>
          <w:rFonts w:ascii="Tahoma" w:hAnsi="Tahoma" w:cs="Tahoma"/>
          <w:b w:val="0"/>
          <w:sz w:val="20"/>
        </w:rPr>
        <w:t>Pasal</w:t>
      </w:r>
      <w:r>
        <w:rPr>
          <w:rFonts w:ascii="Tahoma" w:hAnsi="Tahoma" w:cs="Tahoma"/>
          <w:b w:val="0"/>
          <w:sz w:val="20"/>
        </w:rPr>
        <w:t xml:space="preserve"> 8 diatas.</w:t>
      </w:r>
    </w:p>
    <w:p w:rsidR="00A63BD1" w:rsidRDefault="00A63BD1">
      <w:pPr>
        <w:numPr>
          <w:ilvl w:val="0"/>
          <w:numId w:val="25"/>
        </w:numPr>
        <w:jc w:val="both"/>
        <w:rPr>
          <w:rFonts w:ascii="Tahoma" w:hAnsi="Tahoma" w:cs="Tahoma"/>
          <w:b w:val="0"/>
          <w:sz w:val="20"/>
        </w:rPr>
      </w:pPr>
      <w:r>
        <w:rPr>
          <w:rFonts w:ascii="Tahoma" w:hAnsi="Tahoma" w:cs="Tahoma"/>
          <w:b w:val="0"/>
          <w:sz w:val="20"/>
        </w:rPr>
        <w:t xml:space="preserve">Dalam hal PEMBELI tidak dapat memenuhi kewajibannya untuk membayar cicilan kepada bank pemberi Kredit Pemilikan Rumah </w:t>
      </w:r>
      <w:r w:rsidR="00127490">
        <w:rPr>
          <w:rFonts w:ascii="Tahoma" w:hAnsi="Tahoma" w:cs="Tahoma"/>
          <w:b w:val="0"/>
          <w:sz w:val="20"/>
        </w:rPr>
        <w:t>[</w:t>
      </w:r>
      <w:r>
        <w:rPr>
          <w:rFonts w:ascii="Tahoma" w:hAnsi="Tahoma" w:cs="Tahoma"/>
          <w:b w:val="0"/>
          <w:sz w:val="20"/>
        </w:rPr>
        <w:t>KPR</w:t>
      </w:r>
      <w:r w:rsidR="00127490">
        <w:rPr>
          <w:rFonts w:ascii="Tahoma" w:hAnsi="Tahoma" w:cs="Tahoma"/>
          <w:b w:val="0"/>
          <w:sz w:val="20"/>
        </w:rPr>
        <w:t>]</w:t>
      </w:r>
      <w:r>
        <w:rPr>
          <w:rFonts w:ascii="Tahoma" w:hAnsi="Tahoma" w:cs="Tahoma"/>
          <w:b w:val="0"/>
          <w:sz w:val="20"/>
        </w:rPr>
        <w:t xml:space="preserve"> sesuai dengan syarat-syarat yang diatur dalam Akta Perjanjian Kredit.</w:t>
      </w:r>
    </w:p>
    <w:p w:rsidR="00A63BD1" w:rsidRDefault="00A63BD1">
      <w:pPr>
        <w:numPr>
          <w:ilvl w:val="0"/>
          <w:numId w:val="25"/>
        </w:numPr>
        <w:jc w:val="both"/>
        <w:rPr>
          <w:rFonts w:ascii="Tahoma" w:hAnsi="Tahoma" w:cs="Tahoma"/>
          <w:b w:val="0"/>
          <w:sz w:val="20"/>
        </w:rPr>
      </w:pPr>
      <w:r>
        <w:rPr>
          <w:rFonts w:ascii="Tahoma" w:hAnsi="Tahoma" w:cs="Tahoma"/>
          <w:b w:val="0"/>
          <w:sz w:val="20"/>
        </w:rPr>
        <w:t xml:space="preserve">Dalam hal PEMBELI mengundurkan diri atau membatalkan transaksi jual beli </w:t>
      </w:r>
      <w:r w:rsidR="00630B3D">
        <w:rPr>
          <w:rFonts w:ascii="Tahoma" w:hAnsi="Tahoma" w:cs="Tahoma"/>
          <w:b w:val="0"/>
          <w:sz w:val="20"/>
        </w:rPr>
        <w:t>TANAH DAN BANGUNAN</w:t>
      </w:r>
      <w:r>
        <w:rPr>
          <w:rFonts w:ascii="Tahoma" w:hAnsi="Tahoma" w:cs="Tahoma"/>
          <w:b w:val="0"/>
          <w:sz w:val="20"/>
        </w:rPr>
        <w:t xml:space="preserve"> karena sebab atau alasan apapun juga.</w:t>
      </w:r>
    </w:p>
    <w:p w:rsidR="00A63BD1" w:rsidRDefault="00A63BD1">
      <w:pPr>
        <w:jc w:val="both"/>
        <w:rPr>
          <w:rFonts w:ascii="Tahoma" w:hAnsi="Tahoma" w:cs="Tahoma"/>
          <w:b w:val="0"/>
          <w:sz w:val="20"/>
        </w:rPr>
      </w:pPr>
    </w:p>
    <w:p w:rsidR="00A63BD1" w:rsidRDefault="005D56F1">
      <w:pPr>
        <w:numPr>
          <w:ilvl w:val="0"/>
          <w:numId w:val="26"/>
        </w:numPr>
        <w:jc w:val="both"/>
        <w:rPr>
          <w:rFonts w:ascii="Tahoma" w:hAnsi="Tahoma" w:cs="Tahoma"/>
          <w:b w:val="0"/>
          <w:sz w:val="20"/>
        </w:rPr>
      </w:pPr>
      <w:r>
        <w:rPr>
          <w:rFonts w:ascii="Tahoma" w:hAnsi="Tahoma" w:cs="Tahoma"/>
          <w:b w:val="0"/>
          <w:sz w:val="20"/>
        </w:rPr>
        <w:t>PARA PIHAK</w:t>
      </w:r>
      <w:r w:rsidR="00A63BD1">
        <w:rPr>
          <w:rFonts w:ascii="Tahoma" w:hAnsi="Tahoma" w:cs="Tahoma"/>
          <w:b w:val="0"/>
          <w:sz w:val="20"/>
        </w:rPr>
        <w:t xml:space="preserve"> sepakat satu sama lain bahwa sehubungan dengan batalnya </w:t>
      </w:r>
      <w:r w:rsidR="00E9197A">
        <w:rPr>
          <w:rFonts w:ascii="Tahoma" w:hAnsi="Tahoma" w:cs="Tahoma"/>
          <w:b w:val="0"/>
          <w:sz w:val="20"/>
        </w:rPr>
        <w:t>PERJANJIAN</w:t>
      </w:r>
      <w:r w:rsidR="00A63BD1">
        <w:rPr>
          <w:rFonts w:ascii="Tahoma" w:hAnsi="Tahoma" w:cs="Tahoma"/>
          <w:b w:val="0"/>
          <w:sz w:val="20"/>
        </w:rPr>
        <w:t xml:space="preserve"> ini, maka </w:t>
      </w:r>
      <w:r w:rsidR="00C32973">
        <w:rPr>
          <w:rFonts w:ascii="Tahoma" w:hAnsi="Tahoma" w:cs="Tahoma"/>
          <w:b w:val="0"/>
          <w:sz w:val="20"/>
        </w:rPr>
        <w:t>PARA PIHAK</w:t>
      </w:r>
      <w:r w:rsidR="00A63BD1">
        <w:rPr>
          <w:rFonts w:ascii="Tahoma" w:hAnsi="Tahoma" w:cs="Tahoma"/>
          <w:b w:val="0"/>
          <w:sz w:val="20"/>
        </w:rPr>
        <w:t xml:space="preserve"> melepaskan ketentuan </w:t>
      </w:r>
      <w:r w:rsidR="00942A62">
        <w:rPr>
          <w:rFonts w:ascii="Tahoma" w:hAnsi="Tahoma" w:cs="Tahoma"/>
          <w:b w:val="0"/>
          <w:sz w:val="20"/>
        </w:rPr>
        <w:t>Pasal</w:t>
      </w:r>
      <w:r w:rsidR="00A63BD1">
        <w:rPr>
          <w:rFonts w:ascii="Tahoma" w:hAnsi="Tahoma" w:cs="Tahoma"/>
          <w:b w:val="0"/>
          <w:sz w:val="20"/>
        </w:rPr>
        <w:t xml:space="preserve"> 1266 dan </w:t>
      </w:r>
      <w:r w:rsidR="00942A62">
        <w:rPr>
          <w:rFonts w:ascii="Tahoma" w:hAnsi="Tahoma" w:cs="Tahoma"/>
          <w:b w:val="0"/>
          <w:sz w:val="20"/>
        </w:rPr>
        <w:t>Pasal</w:t>
      </w:r>
      <w:r w:rsidR="00A63BD1">
        <w:rPr>
          <w:rFonts w:ascii="Tahoma" w:hAnsi="Tahoma" w:cs="Tahoma"/>
          <w:b w:val="0"/>
          <w:sz w:val="20"/>
        </w:rPr>
        <w:t xml:space="preserve"> 1267 Kitab Undang-undang Hukum Perdata </w:t>
      </w:r>
      <w:r w:rsidR="00127490">
        <w:rPr>
          <w:rFonts w:ascii="Tahoma" w:hAnsi="Tahoma" w:cs="Tahoma"/>
          <w:b w:val="0"/>
          <w:sz w:val="20"/>
        </w:rPr>
        <w:t>[</w:t>
      </w:r>
      <w:r w:rsidR="00A63BD1">
        <w:rPr>
          <w:rFonts w:ascii="Tahoma" w:hAnsi="Tahoma" w:cs="Tahoma"/>
          <w:b w:val="0"/>
          <w:sz w:val="20"/>
        </w:rPr>
        <w:t>KUHPer</w:t>
      </w:r>
      <w:r w:rsidR="00127490">
        <w:rPr>
          <w:rFonts w:ascii="Tahoma" w:hAnsi="Tahoma" w:cs="Tahoma"/>
          <w:b w:val="0"/>
          <w:sz w:val="20"/>
        </w:rPr>
        <w:t>]</w:t>
      </w:r>
      <w:r w:rsidR="00A63BD1">
        <w:rPr>
          <w:rFonts w:ascii="Tahoma" w:hAnsi="Tahoma" w:cs="Tahoma"/>
          <w:b w:val="0"/>
          <w:sz w:val="20"/>
        </w:rPr>
        <w:t xml:space="preserve"> yang mengatur tentang batalnya suatu Perjanjian.</w:t>
      </w:r>
    </w:p>
    <w:p w:rsidR="00A63BD1" w:rsidRDefault="00A63BD1">
      <w:pPr>
        <w:numPr>
          <w:ilvl w:val="12"/>
          <w:numId w:val="0"/>
        </w:numPr>
        <w:ind w:left="284" w:hanging="284"/>
        <w:jc w:val="both"/>
        <w:rPr>
          <w:rFonts w:ascii="Tahoma" w:hAnsi="Tahoma" w:cs="Tahoma"/>
          <w:b w:val="0"/>
          <w:sz w:val="20"/>
        </w:rPr>
      </w:pPr>
    </w:p>
    <w:p w:rsidR="00A63BD1" w:rsidRDefault="005D56F1">
      <w:pPr>
        <w:numPr>
          <w:ilvl w:val="0"/>
          <w:numId w:val="26"/>
        </w:numPr>
        <w:jc w:val="both"/>
        <w:rPr>
          <w:rFonts w:ascii="Tahoma" w:hAnsi="Tahoma" w:cs="Tahoma"/>
          <w:b w:val="0"/>
          <w:sz w:val="20"/>
        </w:rPr>
      </w:pPr>
      <w:r>
        <w:rPr>
          <w:rFonts w:ascii="Tahoma" w:hAnsi="Tahoma" w:cs="Tahoma"/>
          <w:b w:val="0"/>
          <w:sz w:val="20"/>
        </w:rPr>
        <w:lastRenderedPageBreak/>
        <w:t>PARA PIHAK</w:t>
      </w:r>
      <w:r w:rsidR="00A63BD1">
        <w:rPr>
          <w:rFonts w:ascii="Tahoma" w:hAnsi="Tahoma" w:cs="Tahoma"/>
          <w:b w:val="0"/>
          <w:sz w:val="20"/>
        </w:rPr>
        <w:t xml:space="preserve"> sepakat satu sama lain bahwa dalam hal </w:t>
      </w:r>
      <w:r w:rsidR="00E9197A">
        <w:rPr>
          <w:rFonts w:ascii="Tahoma" w:hAnsi="Tahoma" w:cs="Tahoma"/>
          <w:b w:val="0"/>
          <w:sz w:val="20"/>
        </w:rPr>
        <w:t>PERJANJIAN</w:t>
      </w:r>
      <w:r w:rsidR="00A63BD1">
        <w:rPr>
          <w:rFonts w:ascii="Tahoma" w:hAnsi="Tahoma" w:cs="Tahoma"/>
          <w:b w:val="0"/>
          <w:sz w:val="20"/>
        </w:rPr>
        <w:t xml:space="preserve"> ini batal, maka akan berlaku ketentuan-ketentuan sebagai berikut:</w:t>
      </w:r>
    </w:p>
    <w:p w:rsidR="00A63BD1" w:rsidRDefault="00A63BD1">
      <w:pPr>
        <w:jc w:val="both"/>
        <w:rPr>
          <w:rFonts w:ascii="Tahoma" w:hAnsi="Tahoma" w:cs="Tahoma"/>
          <w:b w:val="0"/>
          <w:sz w:val="20"/>
        </w:rPr>
      </w:pPr>
    </w:p>
    <w:p w:rsidR="00A63BD1" w:rsidRDefault="00630B3D">
      <w:pPr>
        <w:numPr>
          <w:ilvl w:val="0"/>
          <w:numId w:val="27"/>
        </w:numPr>
        <w:jc w:val="both"/>
        <w:rPr>
          <w:rFonts w:ascii="Tahoma" w:hAnsi="Tahoma" w:cs="Tahoma"/>
          <w:b w:val="0"/>
          <w:sz w:val="20"/>
        </w:rPr>
      </w:pPr>
      <w:r>
        <w:rPr>
          <w:rFonts w:ascii="Tahoma" w:hAnsi="Tahoma" w:cs="Tahoma"/>
          <w:b w:val="0"/>
          <w:sz w:val="20"/>
        </w:rPr>
        <w:t>TANAH DAN BANGUNAN</w:t>
      </w:r>
      <w:r w:rsidR="00A63BD1">
        <w:rPr>
          <w:rFonts w:ascii="Tahoma" w:hAnsi="Tahoma" w:cs="Tahoma"/>
          <w:b w:val="0"/>
          <w:sz w:val="20"/>
        </w:rPr>
        <w:t xml:space="preserve"> yang menjadi objek </w:t>
      </w:r>
      <w:r w:rsidR="00E9197A">
        <w:rPr>
          <w:rFonts w:ascii="Tahoma" w:hAnsi="Tahoma" w:cs="Tahoma"/>
          <w:b w:val="0"/>
          <w:sz w:val="20"/>
        </w:rPr>
        <w:t>PERJANJIAN</w:t>
      </w:r>
      <w:r w:rsidR="00A63BD1">
        <w:rPr>
          <w:rFonts w:ascii="Tahoma" w:hAnsi="Tahoma" w:cs="Tahoma"/>
          <w:b w:val="0"/>
          <w:sz w:val="20"/>
        </w:rPr>
        <w:t xml:space="preserve"> ini tetap merupakan hak milik JAYA sepenuhnya dan oleh karenanya PEMBELI berkewajiban untuk menyerahkan dalam keadaan kosong kepada JAYA selambatlambatnya dalam waktu 14 </w:t>
      </w:r>
      <w:r w:rsidR="00127490">
        <w:rPr>
          <w:rFonts w:ascii="Tahoma" w:hAnsi="Tahoma" w:cs="Tahoma"/>
          <w:b w:val="0"/>
          <w:sz w:val="20"/>
        </w:rPr>
        <w:t>[</w:t>
      </w:r>
      <w:r w:rsidR="00A63BD1">
        <w:rPr>
          <w:rFonts w:ascii="Tahoma" w:hAnsi="Tahoma" w:cs="Tahoma"/>
          <w:b w:val="0"/>
          <w:sz w:val="20"/>
        </w:rPr>
        <w:t>empat belas</w:t>
      </w:r>
      <w:r w:rsidR="00127490">
        <w:rPr>
          <w:rFonts w:ascii="Tahoma" w:hAnsi="Tahoma" w:cs="Tahoma"/>
          <w:b w:val="0"/>
          <w:sz w:val="20"/>
        </w:rPr>
        <w:t>]</w:t>
      </w:r>
      <w:r w:rsidR="00A63BD1">
        <w:rPr>
          <w:rFonts w:ascii="Tahoma" w:hAnsi="Tahoma" w:cs="Tahoma"/>
          <w:b w:val="0"/>
          <w:sz w:val="20"/>
        </w:rPr>
        <w:t xml:space="preserve"> hari terhitung sejak hari dan tanggal </w:t>
      </w:r>
      <w:r w:rsidR="00E9197A">
        <w:rPr>
          <w:rFonts w:ascii="Tahoma" w:hAnsi="Tahoma" w:cs="Tahoma"/>
          <w:b w:val="0"/>
          <w:sz w:val="20"/>
        </w:rPr>
        <w:t>PERJANJIAN</w:t>
      </w:r>
      <w:r w:rsidR="00A63BD1">
        <w:rPr>
          <w:rFonts w:ascii="Tahoma" w:hAnsi="Tahoma" w:cs="Tahoma"/>
          <w:b w:val="0"/>
          <w:sz w:val="20"/>
        </w:rPr>
        <w:t xml:space="preserve"> ini menjadi batal.</w:t>
      </w:r>
    </w:p>
    <w:p w:rsidR="00A63BD1" w:rsidRDefault="00A63BD1">
      <w:pPr>
        <w:numPr>
          <w:ilvl w:val="12"/>
          <w:numId w:val="0"/>
        </w:numPr>
        <w:ind w:left="567" w:hanging="284"/>
        <w:jc w:val="both"/>
        <w:rPr>
          <w:rFonts w:ascii="Tahoma" w:hAnsi="Tahoma" w:cs="Tahoma"/>
          <w:b w:val="0"/>
          <w:sz w:val="20"/>
        </w:rPr>
      </w:pPr>
    </w:p>
    <w:p w:rsidR="00A63BD1" w:rsidRDefault="00A63BD1">
      <w:pPr>
        <w:numPr>
          <w:ilvl w:val="0"/>
          <w:numId w:val="27"/>
        </w:numPr>
        <w:jc w:val="both"/>
        <w:rPr>
          <w:rFonts w:ascii="Tahoma" w:hAnsi="Tahoma" w:cs="Tahoma"/>
          <w:b w:val="0"/>
          <w:sz w:val="20"/>
        </w:rPr>
      </w:pPr>
      <w:r>
        <w:rPr>
          <w:rFonts w:ascii="Tahoma" w:hAnsi="Tahoma" w:cs="Tahoma"/>
          <w:b w:val="0"/>
          <w:sz w:val="20"/>
        </w:rPr>
        <w:t xml:space="preserve">Dalam hal pembayaran atas harga </w:t>
      </w:r>
      <w:r w:rsidR="00630B3D">
        <w:rPr>
          <w:rFonts w:ascii="Tahoma" w:hAnsi="Tahoma" w:cs="Tahoma"/>
          <w:b w:val="0"/>
          <w:sz w:val="20"/>
        </w:rPr>
        <w:t>TANAH DAN BANGUNAN</w:t>
      </w:r>
      <w:r>
        <w:rPr>
          <w:rFonts w:ascii="Tahoma" w:hAnsi="Tahoma" w:cs="Tahoma"/>
          <w:b w:val="0"/>
          <w:sz w:val="20"/>
        </w:rPr>
        <w:t xml:space="preserve"> yang dilakukan</w:t>
      </w:r>
      <w:r w:rsidR="00E9197A">
        <w:rPr>
          <w:rFonts w:ascii="Tahoma" w:hAnsi="Tahoma" w:cs="Tahoma"/>
          <w:b w:val="0"/>
          <w:sz w:val="20"/>
        </w:rPr>
        <w:t xml:space="preserve"> oleh PEMBELI belum mencapai 20</w:t>
      </w:r>
      <w:r>
        <w:rPr>
          <w:rFonts w:ascii="Tahoma" w:hAnsi="Tahoma" w:cs="Tahoma"/>
          <w:b w:val="0"/>
          <w:sz w:val="20"/>
        </w:rPr>
        <w:t>%</w:t>
      </w:r>
      <w:r w:rsidR="00E9197A">
        <w:rPr>
          <w:rFonts w:ascii="Tahoma" w:hAnsi="Tahoma" w:cs="Tahoma"/>
          <w:b w:val="0"/>
          <w:sz w:val="20"/>
        </w:rPr>
        <w:t xml:space="preserve"> </w:t>
      </w:r>
      <w:r w:rsidR="00127490">
        <w:rPr>
          <w:rFonts w:ascii="Tahoma" w:hAnsi="Tahoma" w:cs="Tahoma"/>
          <w:b w:val="0"/>
          <w:sz w:val="20"/>
        </w:rPr>
        <w:t>[</w:t>
      </w:r>
      <w:r>
        <w:rPr>
          <w:rFonts w:ascii="Tahoma" w:hAnsi="Tahoma" w:cs="Tahoma"/>
          <w:b w:val="0"/>
          <w:sz w:val="20"/>
        </w:rPr>
        <w:t>duapuluh persen</w:t>
      </w:r>
      <w:r w:rsidR="00127490">
        <w:rPr>
          <w:rFonts w:ascii="Tahoma" w:hAnsi="Tahoma" w:cs="Tahoma"/>
          <w:b w:val="0"/>
          <w:sz w:val="20"/>
        </w:rPr>
        <w:t>]</w:t>
      </w:r>
      <w:r>
        <w:rPr>
          <w:rFonts w:ascii="Tahoma" w:hAnsi="Tahoma" w:cs="Tahoma"/>
          <w:b w:val="0"/>
          <w:sz w:val="20"/>
        </w:rPr>
        <w:t xml:space="preserve"> dari harga </w:t>
      </w:r>
      <w:r w:rsidR="00630B3D">
        <w:rPr>
          <w:rFonts w:ascii="Tahoma" w:hAnsi="Tahoma" w:cs="Tahoma"/>
          <w:b w:val="0"/>
          <w:sz w:val="20"/>
        </w:rPr>
        <w:t>TANAH DAN BANGUNAN</w:t>
      </w:r>
      <w:r>
        <w:rPr>
          <w:rFonts w:ascii="Tahoma" w:hAnsi="Tahoma" w:cs="Tahoma"/>
          <w:b w:val="0"/>
          <w:sz w:val="20"/>
        </w:rPr>
        <w:t xml:space="preserve">, maka keseluruhan pembayaran tersebut menjadi hak </w:t>
      </w:r>
      <w:r w:rsidR="00100721">
        <w:rPr>
          <w:rFonts w:ascii="Tahoma" w:hAnsi="Tahoma" w:cs="Tahoma"/>
          <w:b w:val="0"/>
          <w:sz w:val="20"/>
        </w:rPr>
        <w:t xml:space="preserve">JAYA, </w:t>
      </w:r>
      <w:r w:rsidR="00F5202A">
        <w:rPr>
          <w:rFonts w:ascii="Tahoma" w:hAnsi="Tahoma" w:cs="Tahoma"/>
          <w:b w:val="0"/>
          <w:sz w:val="20"/>
        </w:rPr>
        <w:t>PEMBELI</w:t>
      </w:r>
      <w:r>
        <w:rPr>
          <w:rFonts w:ascii="Tahoma" w:hAnsi="Tahoma" w:cs="Tahoma"/>
          <w:b w:val="0"/>
          <w:sz w:val="20"/>
        </w:rPr>
        <w:t xml:space="preserve"> baik sekarang maupun dikemudian hari melepaskan JAYA dari segala tuntutan yang berkaitan dengan pembayaran tersebut. </w:t>
      </w:r>
    </w:p>
    <w:p w:rsidR="00A63BD1" w:rsidRDefault="00A63BD1">
      <w:pPr>
        <w:numPr>
          <w:ilvl w:val="12"/>
          <w:numId w:val="0"/>
        </w:numPr>
        <w:ind w:left="567" w:hanging="284"/>
        <w:jc w:val="both"/>
        <w:rPr>
          <w:rFonts w:ascii="Tahoma" w:hAnsi="Tahoma" w:cs="Tahoma"/>
          <w:b w:val="0"/>
          <w:sz w:val="20"/>
        </w:rPr>
      </w:pPr>
    </w:p>
    <w:p w:rsidR="00A63BD1" w:rsidRDefault="00A63BD1">
      <w:pPr>
        <w:numPr>
          <w:ilvl w:val="0"/>
          <w:numId w:val="27"/>
        </w:numPr>
        <w:jc w:val="both"/>
        <w:rPr>
          <w:rFonts w:ascii="Tahoma" w:hAnsi="Tahoma" w:cs="Tahoma"/>
          <w:b w:val="0"/>
          <w:sz w:val="20"/>
        </w:rPr>
      </w:pPr>
      <w:r>
        <w:rPr>
          <w:rFonts w:ascii="Tahoma" w:hAnsi="Tahoma" w:cs="Tahoma"/>
          <w:b w:val="0"/>
          <w:sz w:val="20"/>
        </w:rPr>
        <w:t xml:space="preserve">Dalam hal pembayaran atas harga </w:t>
      </w:r>
      <w:r w:rsidR="00630B3D">
        <w:rPr>
          <w:rFonts w:ascii="Tahoma" w:hAnsi="Tahoma" w:cs="Tahoma"/>
          <w:b w:val="0"/>
          <w:sz w:val="20"/>
        </w:rPr>
        <w:t>TANAH DAN BANGUNAN</w:t>
      </w:r>
      <w:r>
        <w:rPr>
          <w:rFonts w:ascii="Tahoma" w:hAnsi="Tahoma" w:cs="Tahoma"/>
          <w:b w:val="0"/>
          <w:sz w:val="20"/>
        </w:rPr>
        <w:t xml:space="preserve"> yang dilakukan oleh PEMBELI telah melebihi 20% </w:t>
      </w:r>
      <w:r w:rsidR="00127490">
        <w:rPr>
          <w:rFonts w:ascii="Tahoma" w:hAnsi="Tahoma" w:cs="Tahoma"/>
          <w:b w:val="0"/>
          <w:sz w:val="20"/>
        </w:rPr>
        <w:t>[</w:t>
      </w:r>
      <w:r>
        <w:rPr>
          <w:rFonts w:ascii="Tahoma" w:hAnsi="Tahoma" w:cs="Tahoma"/>
          <w:b w:val="0"/>
          <w:sz w:val="20"/>
        </w:rPr>
        <w:t>duapuluh persen</w:t>
      </w:r>
      <w:r w:rsidR="00127490">
        <w:rPr>
          <w:rFonts w:ascii="Tahoma" w:hAnsi="Tahoma" w:cs="Tahoma"/>
          <w:b w:val="0"/>
          <w:sz w:val="20"/>
        </w:rPr>
        <w:t>]</w:t>
      </w:r>
      <w:r>
        <w:rPr>
          <w:rFonts w:ascii="Tahoma" w:hAnsi="Tahoma" w:cs="Tahoma"/>
          <w:b w:val="0"/>
          <w:sz w:val="20"/>
        </w:rPr>
        <w:t xml:space="preserve"> maka JAYA berhak untuk memotong sebesar 20 %</w:t>
      </w:r>
      <w:r w:rsidR="00127490">
        <w:rPr>
          <w:rFonts w:ascii="Tahoma" w:hAnsi="Tahoma" w:cs="Tahoma"/>
          <w:b w:val="0"/>
          <w:sz w:val="20"/>
        </w:rPr>
        <w:t>[</w:t>
      </w:r>
      <w:r>
        <w:rPr>
          <w:rFonts w:ascii="Tahoma" w:hAnsi="Tahoma" w:cs="Tahoma"/>
          <w:b w:val="0"/>
          <w:sz w:val="20"/>
        </w:rPr>
        <w:t>duapuluh persen</w:t>
      </w:r>
      <w:r w:rsidR="00127490">
        <w:rPr>
          <w:rFonts w:ascii="Tahoma" w:hAnsi="Tahoma" w:cs="Tahoma"/>
          <w:b w:val="0"/>
          <w:sz w:val="20"/>
        </w:rPr>
        <w:t>]</w:t>
      </w:r>
      <w:r>
        <w:rPr>
          <w:rFonts w:ascii="Tahoma" w:hAnsi="Tahoma" w:cs="Tahoma"/>
          <w:b w:val="0"/>
          <w:sz w:val="20"/>
        </w:rPr>
        <w:t xml:space="preserve"> dari harga </w:t>
      </w:r>
      <w:r w:rsidR="00630B3D">
        <w:rPr>
          <w:rFonts w:ascii="Tahoma" w:hAnsi="Tahoma" w:cs="Tahoma"/>
          <w:b w:val="0"/>
          <w:sz w:val="20"/>
        </w:rPr>
        <w:t>TANAH DAN BANGUNAN</w:t>
      </w:r>
      <w:r>
        <w:rPr>
          <w:rFonts w:ascii="Tahoma" w:hAnsi="Tahoma" w:cs="Tahoma"/>
          <w:b w:val="0"/>
          <w:sz w:val="20"/>
        </w:rPr>
        <w:t xml:space="preserve"> serta PPN dan PPH dan sisanya wajib dikembalikan oleh JAYA kepada PEMBELI selambat-lambatnya dalam waktu 14 </w:t>
      </w:r>
      <w:r w:rsidR="00127490">
        <w:rPr>
          <w:rFonts w:ascii="Tahoma" w:hAnsi="Tahoma" w:cs="Tahoma"/>
          <w:b w:val="0"/>
          <w:sz w:val="20"/>
        </w:rPr>
        <w:t>[</w:t>
      </w:r>
      <w:r>
        <w:rPr>
          <w:rFonts w:ascii="Tahoma" w:hAnsi="Tahoma" w:cs="Tahoma"/>
          <w:b w:val="0"/>
          <w:sz w:val="20"/>
        </w:rPr>
        <w:t>empat belas</w:t>
      </w:r>
      <w:r w:rsidR="00127490">
        <w:rPr>
          <w:rFonts w:ascii="Tahoma" w:hAnsi="Tahoma" w:cs="Tahoma"/>
          <w:b w:val="0"/>
          <w:sz w:val="20"/>
        </w:rPr>
        <w:t>]</w:t>
      </w:r>
      <w:r>
        <w:rPr>
          <w:rFonts w:ascii="Tahoma" w:hAnsi="Tahoma" w:cs="Tahoma"/>
          <w:b w:val="0"/>
          <w:sz w:val="20"/>
        </w:rPr>
        <w:t xml:space="preserve"> hari setelah JAYA berhasil menjual </w:t>
      </w:r>
      <w:r w:rsidR="00630B3D">
        <w:rPr>
          <w:rFonts w:ascii="Tahoma" w:hAnsi="Tahoma" w:cs="Tahoma"/>
          <w:b w:val="0"/>
          <w:sz w:val="20"/>
        </w:rPr>
        <w:t>TANAH DAN BANGUNAN</w:t>
      </w:r>
      <w:r>
        <w:rPr>
          <w:rFonts w:ascii="Tahoma" w:hAnsi="Tahoma" w:cs="Tahoma"/>
          <w:b w:val="0"/>
          <w:sz w:val="20"/>
        </w:rPr>
        <w:t xml:space="preserve"> kepada pihak lain.</w:t>
      </w:r>
    </w:p>
    <w:p w:rsidR="00A63BD1" w:rsidRDefault="00A63BD1">
      <w:pPr>
        <w:numPr>
          <w:ilvl w:val="12"/>
          <w:numId w:val="0"/>
        </w:numPr>
        <w:ind w:left="567" w:hanging="284"/>
        <w:jc w:val="both"/>
        <w:rPr>
          <w:rFonts w:ascii="Tahoma" w:hAnsi="Tahoma" w:cs="Tahoma"/>
          <w:b w:val="0"/>
          <w:sz w:val="20"/>
        </w:rPr>
      </w:pPr>
    </w:p>
    <w:p w:rsidR="00A63BD1" w:rsidRDefault="005D56F1">
      <w:pPr>
        <w:numPr>
          <w:ilvl w:val="0"/>
          <w:numId w:val="27"/>
        </w:numPr>
        <w:jc w:val="both"/>
        <w:rPr>
          <w:rFonts w:ascii="Tahoma" w:hAnsi="Tahoma" w:cs="Tahoma"/>
          <w:b w:val="0"/>
          <w:sz w:val="20"/>
        </w:rPr>
      </w:pPr>
      <w:r>
        <w:rPr>
          <w:rFonts w:ascii="Tahoma" w:hAnsi="Tahoma" w:cs="Tahoma"/>
          <w:b w:val="0"/>
          <w:sz w:val="20"/>
        </w:rPr>
        <w:t>PARA PIHAK</w:t>
      </w:r>
      <w:r w:rsidR="00A63BD1">
        <w:rPr>
          <w:rFonts w:ascii="Tahoma" w:hAnsi="Tahoma" w:cs="Tahoma"/>
          <w:b w:val="0"/>
          <w:sz w:val="20"/>
        </w:rPr>
        <w:t xml:space="preserve"> sepakat satu sama lain bahwa penjualan </w:t>
      </w:r>
      <w:r w:rsidR="00630B3D">
        <w:rPr>
          <w:rFonts w:ascii="Tahoma" w:hAnsi="Tahoma" w:cs="Tahoma"/>
          <w:b w:val="0"/>
          <w:sz w:val="20"/>
        </w:rPr>
        <w:t>TANAH DAN BANGUNAN</w:t>
      </w:r>
      <w:r w:rsidR="00A63BD1">
        <w:rPr>
          <w:rFonts w:ascii="Tahoma" w:hAnsi="Tahoma" w:cs="Tahoma"/>
          <w:b w:val="0"/>
          <w:sz w:val="20"/>
        </w:rPr>
        <w:t xml:space="preserve"> pada ayat 3.c diatas setelah</w:t>
      </w:r>
      <w:r w:rsidR="0086757C">
        <w:rPr>
          <w:rFonts w:ascii="Tahoma" w:hAnsi="Tahoma" w:cs="Tahoma"/>
          <w:b w:val="0"/>
          <w:sz w:val="20"/>
        </w:rPr>
        <w:t xml:space="preserve"> dikurangi dengan pemotongan 20</w:t>
      </w:r>
      <w:r w:rsidR="00A63BD1">
        <w:rPr>
          <w:rFonts w:ascii="Tahoma" w:hAnsi="Tahoma" w:cs="Tahoma"/>
          <w:b w:val="0"/>
          <w:sz w:val="20"/>
        </w:rPr>
        <w:t xml:space="preserve">% </w:t>
      </w:r>
      <w:r w:rsidR="00127490">
        <w:rPr>
          <w:rFonts w:ascii="Tahoma" w:hAnsi="Tahoma" w:cs="Tahoma"/>
          <w:b w:val="0"/>
          <w:sz w:val="20"/>
        </w:rPr>
        <w:t>[</w:t>
      </w:r>
      <w:r w:rsidR="00A63BD1">
        <w:rPr>
          <w:rFonts w:ascii="Tahoma" w:hAnsi="Tahoma" w:cs="Tahoma"/>
          <w:b w:val="0"/>
          <w:sz w:val="20"/>
        </w:rPr>
        <w:t>duapuluh persen</w:t>
      </w:r>
      <w:r w:rsidR="00127490">
        <w:rPr>
          <w:rFonts w:ascii="Tahoma" w:hAnsi="Tahoma" w:cs="Tahoma"/>
          <w:b w:val="0"/>
          <w:sz w:val="20"/>
        </w:rPr>
        <w:t>]</w:t>
      </w:r>
      <w:r w:rsidR="00A63BD1">
        <w:rPr>
          <w:rFonts w:ascii="Tahoma" w:hAnsi="Tahoma" w:cs="Tahoma"/>
          <w:b w:val="0"/>
          <w:sz w:val="20"/>
        </w:rPr>
        <w:t xml:space="preserve"> serta PPN ditambah PPH dan pembayaran JAYA kepada PEMBELI </w:t>
      </w:r>
      <w:r w:rsidR="00127490">
        <w:rPr>
          <w:rFonts w:ascii="Tahoma" w:hAnsi="Tahoma" w:cs="Tahoma"/>
          <w:b w:val="0"/>
          <w:sz w:val="20"/>
        </w:rPr>
        <w:t>[</w:t>
      </w:r>
      <w:r w:rsidR="00A63BD1">
        <w:rPr>
          <w:rFonts w:ascii="Tahoma" w:hAnsi="Tahoma" w:cs="Tahoma"/>
          <w:b w:val="0"/>
          <w:sz w:val="20"/>
        </w:rPr>
        <w:t>jika ada</w:t>
      </w:r>
      <w:r w:rsidR="00127490">
        <w:rPr>
          <w:rFonts w:ascii="Tahoma" w:hAnsi="Tahoma" w:cs="Tahoma"/>
          <w:b w:val="0"/>
          <w:sz w:val="20"/>
        </w:rPr>
        <w:t>]</w:t>
      </w:r>
      <w:r w:rsidR="00A63BD1">
        <w:rPr>
          <w:rFonts w:ascii="Tahoma" w:hAnsi="Tahoma" w:cs="Tahoma"/>
          <w:b w:val="0"/>
          <w:sz w:val="20"/>
        </w:rPr>
        <w:t xml:space="preserve"> merupakan hak JAYA sepenuhnya dan oleh karenanya PEMBELI membebaskan JAYA dari tuntutan yang timbul karenanya.</w:t>
      </w:r>
    </w:p>
    <w:p w:rsidR="00A63BD1" w:rsidRDefault="00A63BD1">
      <w:pPr>
        <w:jc w:val="both"/>
        <w:rPr>
          <w:rFonts w:ascii="Tahoma" w:hAnsi="Tahoma" w:cs="Tahoma"/>
          <w:b w:val="0"/>
          <w:sz w:val="20"/>
        </w:rPr>
      </w:pPr>
    </w:p>
    <w:p w:rsidR="00A63BD1" w:rsidRDefault="005D56F1">
      <w:pPr>
        <w:numPr>
          <w:ilvl w:val="0"/>
          <w:numId w:val="28"/>
        </w:numPr>
        <w:jc w:val="both"/>
        <w:rPr>
          <w:rFonts w:ascii="Tahoma" w:hAnsi="Tahoma" w:cs="Tahoma"/>
          <w:b w:val="0"/>
          <w:sz w:val="20"/>
        </w:rPr>
      </w:pPr>
      <w:r>
        <w:rPr>
          <w:rFonts w:ascii="Tahoma" w:hAnsi="Tahoma" w:cs="Tahoma"/>
          <w:b w:val="0"/>
          <w:sz w:val="20"/>
        </w:rPr>
        <w:t>PARA PIHAK</w:t>
      </w:r>
      <w:r w:rsidR="00A63BD1">
        <w:rPr>
          <w:rFonts w:ascii="Tahoma" w:hAnsi="Tahoma" w:cs="Tahoma"/>
          <w:b w:val="0"/>
          <w:sz w:val="20"/>
        </w:rPr>
        <w:t xml:space="preserve"> sepakat satu sama lain sehubungan dengan pengosongan </w:t>
      </w:r>
      <w:r w:rsidR="00630B3D">
        <w:rPr>
          <w:rFonts w:ascii="Tahoma" w:hAnsi="Tahoma" w:cs="Tahoma"/>
          <w:b w:val="0"/>
          <w:sz w:val="20"/>
        </w:rPr>
        <w:t>TANAH DAN BANGUNAN</w:t>
      </w:r>
      <w:r w:rsidR="00A63BD1">
        <w:rPr>
          <w:rFonts w:ascii="Tahoma" w:hAnsi="Tahoma" w:cs="Tahoma"/>
          <w:b w:val="0"/>
          <w:sz w:val="20"/>
        </w:rPr>
        <w:t xml:space="preserve"> yang diatur pada </w:t>
      </w:r>
      <w:r w:rsidR="00E9197A">
        <w:rPr>
          <w:rFonts w:ascii="Tahoma" w:hAnsi="Tahoma" w:cs="Tahoma"/>
          <w:b w:val="0"/>
          <w:sz w:val="20"/>
        </w:rPr>
        <w:t>PERJANJIAN</w:t>
      </w:r>
      <w:r w:rsidR="00A63BD1">
        <w:rPr>
          <w:rFonts w:ascii="Tahoma" w:hAnsi="Tahoma" w:cs="Tahoma"/>
          <w:b w:val="0"/>
          <w:sz w:val="20"/>
        </w:rPr>
        <w:t xml:space="preserve"> ini </w:t>
      </w:r>
      <w:r w:rsidR="00C32973">
        <w:rPr>
          <w:rFonts w:ascii="Tahoma" w:hAnsi="Tahoma" w:cs="Tahoma"/>
          <w:b w:val="0"/>
          <w:sz w:val="20"/>
        </w:rPr>
        <w:t>PARA PIHAK</w:t>
      </w:r>
      <w:r w:rsidR="00A63BD1">
        <w:rPr>
          <w:rFonts w:ascii="Tahoma" w:hAnsi="Tahoma" w:cs="Tahoma"/>
          <w:b w:val="0"/>
          <w:sz w:val="20"/>
        </w:rPr>
        <w:t xml:space="preserve"> melepaskan ketentuan-ketentuan dalam Peraturan Pemerintah Nomor 49 Tahun 1963 dan Undang-Undang Nomor 1 Tahun 1984 berikut perubahan</w:t>
      </w:r>
      <w:r w:rsidR="00FB6081">
        <w:rPr>
          <w:rFonts w:ascii="Tahoma" w:hAnsi="Tahoma" w:cs="Tahoma"/>
          <w:b w:val="0"/>
          <w:sz w:val="20"/>
        </w:rPr>
        <w:t xml:space="preserve"> dan penambahan</w:t>
      </w:r>
      <w:r w:rsidR="00A63BD1">
        <w:rPr>
          <w:rFonts w:ascii="Tahoma" w:hAnsi="Tahoma" w:cs="Tahoma"/>
          <w:b w:val="0"/>
          <w:sz w:val="20"/>
        </w:rPr>
        <w:t xml:space="preserve">nya serta </w:t>
      </w:r>
      <w:r w:rsidR="00942A62">
        <w:rPr>
          <w:rFonts w:ascii="Tahoma" w:hAnsi="Tahoma" w:cs="Tahoma"/>
          <w:b w:val="0"/>
          <w:sz w:val="20"/>
        </w:rPr>
        <w:t>Pasal</w:t>
      </w:r>
      <w:r w:rsidR="00A63BD1">
        <w:rPr>
          <w:rFonts w:ascii="Tahoma" w:hAnsi="Tahoma" w:cs="Tahoma"/>
          <w:b w:val="0"/>
          <w:sz w:val="20"/>
        </w:rPr>
        <w:t xml:space="preserve"> 1266 dan 1267 Kitab Undang-undang Hukum Perdata </w:t>
      </w:r>
      <w:r w:rsidR="00127490">
        <w:rPr>
          <w:rFonts w:ascii="Tahoma" w:hAnsi="Tahoma" w:cs="Tahoma"/>
          <w:b w:val="0"/>
          <w:sz w:val="20"/>
        </w:rPr>
        <w:t>[</w:t>
      </w:r>
      <w:r w:rsidR="00A63BD1">
        <w:rPr>
          <w:rFonts w:ascii="Tahoma" w:hAnsi="Tahoma" w:cs="Tahoma"/>
          <w:b w:val="0"/>
          <w:sz w:val="20"/>
        </w:rPr>
        <w:t>KUHPer</w:t>
      </w:r>
      <w:r w:rsidR="00127490">
        <w:rPr>
          <w:rFonts w:ascii="Tahoma" w:hAnsi="Tahoma" w:cs="Tahoma"/>
          <w:b w:val="0"/>
          <w:sz w:val="20"/>
        </w:rPr>
        <w:t>]</w:t>
      </w:r>
      <w:r w:rsidR="00A63BD1">
        <w:rPr>
          <w:rFonts w:ascii="Tahoma" w:hAnsi="Tahoma" w:cs="Tahoma"/>
          <w:b w:val="0"/>
          <w:sz w:val="20"/>
        </w:rPr>
        <w:t xml:space="preserve"> tentang batalnya suatu Perjanjian.</w:t>
      </w:r>
    </w:p>
    <w:p w:rsidR="00A63BD1" w:rsidRDefault="00A63BD1">
      <w:pPr>
        <w:jc w:val="both"/>
        <w:rPr>
          <w:rFonts w:ascii="Tahoma" w:hAnsi="Tahoma" w:cs="Tahoma"/>
          <w:b w:val="0"/>
          <w:sz w:val="20"/>
        </w:rPr>
      </w:pPr>
    </w:p>
    <w:p w:rsidR="00A63BD1" w:rsidRDefault="00A63BD1">
      <w:pPr>
        <w:numPr>
          <w:ilvl w:val="0"/>
          <w:numId w:val="28"/>
        </w:numPr>
        <w:jc w:val="both"/>
        <w:rPr>
          <w:rFonts w:ascii="Tahoma" w:hAnsi="Tahoma" w:cs="Tahoma"/>
          <w:b w:val="0"/>
          <w:sz w:val="20"/>
        </w:rPr>
      </w:pPr>
      <w:r>
        <w:rPr>
          <w:rFonts w:ascii="Tahoma" w:hAnsi="Tahoma" w:cs="Tahoma"/>
          <w:b w:val="0"/>
          <w:sz w:val="20"/>
        </w:rPr>
        <w:t xml:space="preserve">Dalam hal PEMBELI tetap tidak juga mengosongkan </w:t>
      </w:r>
      <w:r w:rsidR="00630B3D">
        <w:rPr>
          <w:rFonts w:ascii="Tahoma" w:hAnsi="Tahoma" w:cs="Tahoma"/>
          <w:b w:val="0"/>
          <w:sz w:val="20"/>
        </w:rPr>
        <w:t>TANAH DAN BANGUNAN</w:t>
      </w:r>
      <w:r>
        <w:rPr>
          <w:rFonts w:ascii="Tahoma" w:hAnsi="Tahoma" w:cs="Tahoma"/>
          <w:b w:val="0"/>
          <w:sz w:val="20"/>
        </w:rPr>
        <w:t xml:space="preserve"> dalam jangka waktu yang ditentukan dalam ayat 3 diatas maka PEMBELI dengan ini memberi kuasa yang tidak dapat dicabut kembali kepada JAYA untuk mengosongkan sendiri dan atau meminta bantuan pihak yang berwajib untuk mengosongkan. Tanpa adanya kuasa ini </w:t>
      </w:r>
      <w:r w:rsidR="00E9197A">
        <w:rPr>
          <w:rFonts w:ascii="Tahoma" w:hAnsi="Tahoma" w:cs="Tahoma"/>
          <w:b w:val="0"/>
          <w:sz w:val="20"/>
        </w:rPr>
        <w:t>PERJANJIAN</w:t>
      </w:r>
      <w:r>
        <w:rPr>
          <w:rFonts w:ascii="Tahoma" w:hAnsi="Tahoma" w:cs="Tahoma"/>
          <w:b w:val="0"/>
          <w:sz w:val="20"/>
        </w:rPr>
        <w:t xml:space="preserve"> ini tidak akan pernah dibuat.</w:t>
      </w:r>
    </w:p>
    <w:p w:rsidR="00A63BD1" w:rsidRDefault="00A63BD1">
      <w:pPr>
        <w:jc w:val="both"/>
        <w:rPr>
          <w:rFonts w:ascii="Tahoma" w:hAnsi="Tahoma" w:cs="Tahoma"/>
          <w:b w:val="0"/>
          <w:sz w:val="20"/>
        </w:rPr>
      </w:pPr>
    </w:p>
    <w:p w:rsidR="00A63BD1" w:rsidRDefault="005D56F1">
      <w:pPr>
        <w:numPr>
          <w:ilvl w:val="0"/>
          <w:numId w:val="28"/>
        </w:numPr>
        <w:jc w:val="both"/>
        <w:rPr>
          <w:rFonts w:ascii="Tahoma" w:hAnsi="Tahoma" w:cs="Tahoma"/>
          <w:b w:val="0"/>
          <w:sz w:val="20"/>
        </w:rPr>
      </w:pPr>
      <w:r>
        <w:rPr>
          <w:rFonts w:ascii="Tahoma" w:hAnsi="Tahoma" w:cs="Tahoma"/>
          <w:b w:val="0"/>
          <w:sz w:val="20"/>
        </w:rPr>
        <w:t>PARA PIHAK</w:t>
      </w:r>
      <w:r w:rsidR="00A63BD1">
        <w:rPr>
          <w:rFonts w:ascii="Tahoma" w:hAnsi="Tahoma" w:cs="Tahoma"/>
          <w:b w:val="0"/>
          <w:sz w:val="20"/>
        </w:rPr>
        <w:t xml:space="preserve"> sepakat satu sama lain bahwa pembayaran kembali uang yang dimaksud pada </w:t>
      </w:r>
      <w:r w:rsidR="00942A62">
        <w:rPr>
          <w:rFonts w:ascii="Tahoma" w:hAnsi="Tahoma" w:cs="Tahoma"/>
          <w:b w:val="0"/>
          <w:sz w:val="20"/>
        </w:rPr>
        <w:t>Pasal</w:t>
      </w:r>
      <w:r w:rsidR="00A63BD1">
        <w:rPr>
          <w:rFonts w:ascii="Tahoma" w:hAnsi="Tahoma" w:cs="Tahoma"/>
          <w:b w:val="0"/>
          <w:sz w:val="20"/>
        </w:rPr>
        <w:t xml:space="preserve"> 3 ayat 2.b diatas baru dilakukan oleh JAYA setelah JAYA melakukan penjualan atas </w:t>
      </w:r>
      <w:r w:rsidR="00630B3D">
        <w:rPr>
          <w:rFonts w:ascii="Tahoma" w:hAnsi="Tahoma" w:cs="Tahoma"/>
          <w:b w:val="0"/>
          <w:sz w:val="20"/>
        </w:rPr>
        <w:t>TANAH DAN BANGUNAN</w:t>
      </w:r>
      <w:r w:rsidR="00A63BD1">
        <w:rPr>
          <w:rFonts w:ascii="Tahoma" w:hAnsi="Tahoma" w:cs="Tahoma"/>
          <w:b w:val="0"/>
          <w:sz w:val="20"/>
        </w:rPr>
        <w:t xml:space="preserve"> tersebut kepada pihak ketiga.</w:t>
      </w:r>
    </w:p>
    <w:p w:rsidR="00A63BD1" w:rsidRDefault="00A63BD1">
      <w:pPr>
        <w:jc w:val="both"/>
        <w:rPr>
          <w:rFonts w:ascii="Tahoma" w:hAnsi="Tahoma" w:cs="Tahoma"/>
          <w:b w:val="0"/>
          <w:sz w:val="20"/>
        </w:rPr>
      </w:pPr>
    </w:p>
    <w:p w:rsidR="00A63BD1" w:rsidRDefault="00942A62">
      <w:pPr>
        <w:jc w:val="center"/>
        <w:rPr>
          <w:rFonts w:ascii="Tahoma" w:hAnsi="Tahoma" w:cs="Tahoma"/>
          <w:bCs/>
          <w:sz w:val="20"/>
        </w:rPr>
      </w:pPr>
      <w:r>
        <w:rPr>
          <w:rFonts w:ascii="Tahoma" w:hAnsi="Tahoma" w:cs="Tahoma"/>
          <w:bCs/>
          <w:sz w:val="20"/>
        </w:rPr>
        <w:t>PASAL</w:t>
      </w:r>
      <w:r w:rsidR="00A63BD1">
        <w:rPr>
          <w:rFonts w:ascii="Tahoma" w:hAnsi="Tahoma" w:cs="Tahoma"/>
          <w:bCs/>
          <w:sz w:val="20"/>
        </w:rPr>
        <w:t xml:space="preserve"> - 13</w:t>
      </w:r>
    </w:p>
    <w:p w:rsidR="00A63BD1" w:rsidRDefault="00A63BD1">
      <w:pPr>
        <w:pStyle w:val="Heading3"/>
        <w:rPr>
          <w:b w:val="0"/>
        </w:rPr>
      </w:pPr>
      <w:r>
        <w:t>AKTA JUAL BELI</w:t>
      </w:r>
    </w:p>
    <w:p w:rsidR="00A63BD1" w:rsidRDefault="00A63BD1">
      <w:pPr>
        <w:rPr>
          <w:rFonts w:ascii="Tahoma" w:hAnsi="Tahoma" w:cs="Tahoma"/>
          <w:b w:val="0"/>
          <w:sz w:val="20"/>
        </w:rPr>
      </w:pPr>
    </w:p>
    <w:p w:rsidR="00A63BD1" w:rsidRDefault="00E9004F">
      <w:pPr>
        <w:numPr>
          <w:ilvl w:val="0"/>
          <w:numId w:val="30"/>
        </w:numPr>
        <w:jc w:val="both"/>
        <w:rPr>
          <w:rFonts w:ascii="Tahoma" w:hAnsi="Tahoma" w:cs="Tahoma"/>
          <w:b w:val="0"/>
          <w:sz w:val="20"/>
        </w:rPr>
      </w:pPr>
      <w:r>
        <w:rPr>
          <w:rFonts w:ascii="Tahoma" w:hAnsi="Tahoma" w:cs="Tahoma"/>
          <w:b w:val="0"/>
          <w:sz w:val="20"/>
        </w:rPr>
        <w:t>PARA PIHAK</w:t>
      </w:r>
      <w:r w:rsidR="00A63BD1">
        <w:rPr>
          <w:rFonts w:ascii="Tahoma" w:hAnsi="Tahoma" w:cs="Tahoma"/>
          <w:b w:val="0"/>
          <w:sz w:val="20"/>
        </w:rPr>
        <w:t xml:space="preserve"> sepakat satu sama lain bahwa bahwa </w:t>
      </w:r>
      <w:r w:rsidR="00C32973">
        <w:rPr>
          <w:rFonts w:ascii="Tahoma" w:hAnsi="Tahoma" w:cs="Tahoma"/>
          <w:b w:val="0"/>
          <w:sz w:val="20"/>
        </w:rPr>
        <w:t>PARA PIHAK</w:t>
      </w:r>
      <w:r w:rsidR="00A63BD1">
        <w:rPr>
          <w:rFonts w:ascii="Tahoma" w:hAnsi="Tahoma" w:cs="Tahoma"/>
          <w:b w:val="0"/>
          <w:sz w:val="20"/>
        </w:rPr>
        <w:t xml:space="preserve"> akan melangsungkan dan menandatangani akta jual beli atas </w:t>
      </w:r>
      <w:r w:rsidR="00630B3D">
        <w:rPr>
          <w:rFonts w:ascii="Tahoma" w:hAnsi="Tahoma" w:cs="Tahoma"/>
          <w:b w:val="0"/>
          <w:sz w:val="20"/>
        </w:rPr>
        <w:t>TANAH DAN BANGUNAN</w:t>
      </w:r>
      <w:r w:rsidR="00A63BD1">
        <w:rPr>
          <w:rFonts w:ascii="Tahoma" w:hAnsi="Tahoma" w:cs="Tahoma"/>
          <w:b w:val="0"/>
          <w:sz w:val="20"/>
        </w:rPr>
        <w:t xml:space="preserve"> dihadapan Pejabat Pembuat Akta Tanah </w:t>
      </w:r>
      <w:r w:rsidR="00127490">
        <w:rPr>
          <w:rFonts w:ascii="Tahoma" w:hAnsi="Tahoma" w:cs="Tahoma"/>
          <w:b w:val="0"/>
          <w:sz w:val="20"/>
        </w:rPr>
        <w:t>[</w:t>
      </w:r>
      <w:r w:rsidR="00A63BD1">
        <w:rPr>
          <w:rFonts w:ascii="Tahoma" w:hAnsi="Tahoma" w:cs="Tahoma"/>
          <w:b w:val="0"/>
          <w:sz w:val="20"/>
        </w:rPr>
        <w:t>PPAT</w:t>
      </w:r>
      <w:r w:rsidR="00127490">
        <w:rPr>
          <w:rFonts w:ascii="Tahoma" w:hAnsi="Tahoma" w:cs="Tahoma"/>
          <w:b w:val="0"/>
          <w:sz w:val="20"/>
        </w:rPr>
        <w:t>]</w:t>
      </w:r>
      <w:r w:rsidR="00A63BD1">
        <w:rPr>
          <w:rFonts w:ascii="Tahoma" w:hAnsi="Tahoma" w:cs="Tahoma"/>
          <w:b w:val="0"/>
          <w:sz w:val="20"/>
        </w:rPr>
        <w:t xml:space="preserve"> dalam hal telah dipenuhi aspek</w:t>
      </w:r>
      <w:r w:rsidR="009142FB">
        <w:rPr>
          <w:rFonts w:ascii="Tahoma" w:hAnsi="Tahoma" w:cs="Tahoma"/>
          <w:b w:val="0"/>
          <w:sz w:val="20"/>
        </w:rPr>
        <w:t>-</w:t>
      </w:r>
      <w:r w:rsidR="00A63BD1">
        <w:rPr>
          <w:rFonts w:ascii="Tahoma" w:hAnsi="Tahoma" w:cs="Tahoma"/>
          <w:b w:val="0"/>
          <w:sz w:val="20"/>
        </w:rPr>
        <w:t>aspek sebagai berikut:</w:t>
      </w:r>
    </w:p>
    <w:p w:rsidR="00A63BD1" w:rsidRDefault="00A63BD1">
      <w:pPr>
        <w:ind w:left="567" w:hanging="284"/>
        <w:jc w:val="both"/>
        <w:rPr>
          <w:rFonts w:ascii="Tahoma" w:hAnsi="Tahoma" w:cs="Tahoma"/>
          <w:b w:val="0"/>
          <w:sz w:val="20"/>
        </w:rPr>
      </w:pPr>
    </w:p>
    <w:p w:rsidR="00A63BD1" w:rsidRDefault="00A63BD1">
      <w:pPr>
        <w:numPr>
          <w:ilvl w:val="0"/>
          <w:numId w:val="31"/>
        </w:numPr>
        <w:jc w:val="both"/>
        <w:rPr>
          <w:rFonts w:ascii="Tahoma" w:hAnsi="Tahoma" w:cs="Tahoma"/>
          <w:b w:val="0"/>
          <w:sz w:val="20"/>
        </w:rPr>
      </w:pPr>
      <w:r>
        <w:rPr>
          <w:rFonts w:ascii="Tahoma" w:hAnsi="Tahoma" w:cs="Tahoma"/>
          <w:b w:val="0"/>
          <w:sz w:val="20"/>
        </w:rPr>
        <w:t>Bangunan telah didirikan diatas Tanah dan telah siap untuk ditempati.</w:t>
      </w:r>
    </w:p>
    <w:p w:rsidR="00A63BD1" w:rsidRDefault="00A63BD1">
      <w:pPr>
        <w:numPr>
          <w:ilvl w:val="12"/>
          <w:numId w:val="0"/>
        </w:numPr>
        <w:ind w:left="567" w:hanging="284"/>
        <w:jc w:val="both"/>
        <w:rPr>
          <w:rFonts w:ascii="Tahoma" w:hAnsi="Tahoma" w:cs="Tahoma"/>
          <w:b w:val="0"/>
          <w:sz w:val="20"/>
        </w:rPr>
      </w:pPr>
    </w:p>
    <w:p w:rsidR="00A63BD1" w:rsidRDefault="00A63BD1">
      <w:pPr>
        <w:numPr>
          <w:ilvl w:val="0"/>
          <w:numId w:val="31"/>
        </w:numPr>
        <w:jc w:val="both"/>
        <w:rPr>
          <w:rFonts w:ascii="Tahoma" w:hAnsi="Tahoma" w:cs="Tahoma"/>
          <w:b w:val="0"/>
          <w:sz w:val="20"/>
        </w:rPr>
      </w:pPr>
      <w:r>
        <w:rPr>
          <w:rFonts w:ascii="Tahoma" w:hAnsi="Tahoma" w:cs="Tahoma"/>
          <w:b w:val="0"/>
          <w:sz w:val="20"/>
        </w:rPr>
        <w:t xml:space="preserve">PEMBELI melunasi kewajibannya untuk membayar harga </w:t>
      </w:r>
      <w:r w:rsidR="00630B3D">
        <w:rPr>
          <w:rFonts w:ascii="Tahoma" w:hAnsi="Tahoma" w:cs="Tahoma"/>
          <w:b w:val="0"/>
          <w:sz w:val="20"/>
        </w:rPr>
        <w:t>TANAH DAN BANGUNAN</w:t>
      </w:r>
      <w:r>
        <w:rPr>
          <w:rFonts w:ascii="Tahoma" w:hAnsi="Tahoma" w:cs="Tahoma"/>
          <w:b w:val="0"/>
          <w:sz w:val="20"/>
        </w:rPr>
        <w:t xml:space="preserve"> seperti yang dimaksud pada </w:t>
      </w:r>
      <w:r w:rsidR="00942A62">
        <w:rPr>
          <w:rFonts w:ascii="Tahoma" w:hAnsi="Tahoma" w:cs="Tahoma"/>
          <w:b w:val="0"/>
          <w:sz w:val="20"/>
        </w:rPr>
        <w:t>Pasal</w:t>
      </w:r>
      <w:r>
        <w:rPr>
          <w:rFonts w:ascii="Tahoma" w:hAnsi="Tahoma" w:cs="Tahoma"/>
          <w:b w:val="0"/>
          <w:sz w:val="20"/>
        </w:rPr>
        <w:t xml:space="preserve"> 2 diatas berikut PPN, biaya lain dan denda-denda </w:t>
      </w:r>
      <w:r w:rsidR="00127490">
        <w:rPr>
          <w:rFonts w:ascii="Tahoma" w:hAnsi="Tahoma" w:cs="Tahoma"/>
          <w:b w:val="0"/>
          <w:sz w:val="20"/>
        </w:rPr>
        <w:t>[</w:t>
      </w:r>
      <w:r>
        <w:rPr>
          <w:rFonts w:ascii="Tahoma" w:hAnsi="Tahoma" w:cs="Tahoma"/>
          <w:b w:val="0"/>
          <w:sz w:val="20"/>
        </w:rPr>
        <w:t>jika ada</w:t>
      </w:r>
      <w:r w:rsidR="00127490">
        <w:rPr>
          <w:rFonts w:ascii="Tahoma" w:hAnsi="Tahoma" w:cs="Tahoma"/>
          <w:b w:val="0"/>
          <w:sz w:val="20"/>
        </w:rPr>
        <w:t>]</w:t>
      </w:r>
      <w:r>
        <w:rPr>
          <w:rFonts w:ascii="Tahoma" w:hAnsi="Tahoma" w:cs="Tahoma"/>
          <w:b w:val="0"/>
          <w:sz w:val="20"/>
        </w:rPr>
        <w:t>.</w:t>
      </w:r>
    </w:p>
    <w:p w:rsidR="00A63BD1" w:rsidRDefault="00A63BD1">
      <w:pPr>
        <w:numPr>
          <w:ilvl w:val="12"/>
          <w:numId w:val="0"/>
        </w:numPr>
        <w:ind w:left="567" w:hanging="284"/>
        <w:jc w:val="both"/>
        <w:rPr>
          <w:rFonts w:ascii="Tahoma" w:hAnsi="Tahoma" w:cs="Tahoma"/>
          <w:b w:val="0"/>
          <w:sz w:val="20"/>
        </w:rPr>
      </w:pPr>
    </w:p>
    <w:p w:rsidR="00A63BD1" w:rsidRDefault="00A63BD1">
      <w:pPr>
        <w:numPr>
          <w:ilvl w:val="0"/>
          <w:numId w:val="31"/>
        </w:numPr>
        <w:jc w:val="both"/>
        <w:rPr>
          <w:rFonts w:ascii="Tahoma" w:hAnsi="Tahoma" w:cs="Tahoma"/>
          <w:b w:val="0"/>
          <w:sz w:val="20"/>
        </w:rPr>
      </w:pPr>
      <w:r>
        <w:rPr>
          <w:rFonts w:ascii="Tahoma" w:hAnsi="Tahoma" w:cs="Tahoma"/>
          <w:b w:val="0"/>
          <w:sz w:val="20"/>
        </w:rPr>
        <w:t>Sertipikat HGB atas Tanah telah diperoleh dan tercatat atas nama JAYA.</w:t>
      </w:r>
    </w:p>
    <w:p w:rsidR="0059092B" w:rsidRDefault="0059092B" w:rsidP="0059092B">
      <w:pPr>
        <w:jc w:val="both"/>
        <w:rPr>
          <w:rFonts w:ascii="Tahoma" w:hAnsi="Tahoma" w:cs="Tahoma"/>
          <w:b w:val="0"/>
          <w:sz w:val="20"/>
        </w:rPr>
      </w:pPr>
    </w:p>
    <w:p w:rsidR="00A63BD1" w:rsidRDefault="00A63BD1">
      <w:pPr>
        <w:numPr>
          <w:ilvl w:val="0"/>
          <w:numId w:val="32"/>
        </w:numPr>
        <w:jc w:val="both"/>
        <w:rPr>
          <w:rFonts w:ascii="Tahoma" w:hAnsi="Tahoma" w:cs="Tahoma"/>
          <w:b w:val="0"/>
          <w:sz w:val="20"/>
        </w:rPr>
      </w:pPr>
      <w:r>
        <w:rPr>
          <w:rFonts w:ascii="Tahoma" w:hAnsi="Tahoma" w:cs="Tahoma"/>
          <w:b w:val="0"/>
          <w:sz w:val="20"/>
        </w:rPr>
        <w:lastRenderedPageBreak/>
        <w:t xml:space="preserve">Pada saat melangsungkan jual beli </w:t>
      </w:r>
      <w:r w:rsidR="00630B3D">
        <w:rPr>
          <w:rFonts w:ascii="Tahoma" w:hAnsi="Tahoma" w:cs="Tahoma"/>
          <w:b w:val="0"/>
          <w:sz w:val="20"/>
        </w:rPr>
        <w:t>TANAH DAN BANGUNAN</w:t>
      </w:r>
      <w:r>
        <w:rPr>
          <w:rFonts w:ascii="Tahoma" w:hAnsi="Tahoma" w:cs="Tahoma"/>
          <w:b w:val="0"/>
          <w:sz w:val="20"/>
        </w:rPr>
        <w:t xml:space="preserve"> dihadapan PPAT dan/atau pada waktu melangsungkan pengikatan, PEMBELI wajib membawa dan memperlihatkan asli surat-surat berikut kuitansi-kuitansi mengenai pembayaran lain yang telah dikeluarkan oleh JAYA.</w:t>
      </w:r>
    </w:p>
    <w:p w:rsidR="00A63BD1" w:rsidRDefault="00A63BD1">
      <w:pPr>
        <w:numPr>
          <w:ilvl w:val="12"/>
          <w:numId w:val="0"/>
        </w:numPr>
        <w:ind w:left="284" w:hanging="284"/>
        <w:jc w:val="both"/>
        <w:rPr>
          <w:rFonts w:ascii="Tahoma" w:hAnsi="Tahoma" w:cs="Tahoma"/>
          <w:b w:val="0"/>
          <w:sz w:val="20"/>
        </w:rPr>
      </w:pPr>
    </w:p>
    <w:p w:rsidR="00A63BD1" w:rsidRDefault="005D56F1">
      <w:pPr>
        <w:numPr>
          <w:ilvl w:val="0"/>
          <w:numId w:val="32"/>
        </w:numPr>
        <w:jc w:val="both"/>
        <w:rPr>
          <w:rFonts w:ascii="Tahoma" w:hAnsi="Tahoma" w:cs="Tahoma"/>
          <w:b w:val="0"/>
          <w:sz w:val="20"/>
        </w:rPr>
      </w:pPr>
      <w:r>
        <w:rPr>
          <w:rFonts w:ascii="Tahoma" w:hAnsi="Tahoma" w:cs="Tahoma"/>
          <w:b w:val="0"/>
          <w:sz w:val="20"/>
        </w:rPr>
        <w:t>PARA PIHAK</w:t>
      </w:r>
      <w:r w:rsidR="00A63BD1">
        <w:rPr>
          <w:rFonts w:ascii="Tahoma" w:hAnsi="Tahoma" w:cs="Tahoma"/>
          <w:b w:val="0"/>
          <w:sz w:val="20"/>
        </w:rPr>
        <w:t xml:space="preserve"> sepakat satu sama lain bahwa biaya/honorarium PPAT yang timbul dalam pelaksanaan akta jual beli, biaya balik nama sertipikat serta biaya lainnya yang timbul menjadi beban dan tanggung jawab PEMBELI.</w:t>
      </w:r>
    </w:p>
    <w:p w:rsidR="00A63BD1" w:rsidRDefault="00A63BD1">
      <w:pPr>
        <w:numPr>
          <w:ilvl w:val="12"/>
          <w:numId w:val="0"/>
        </w:numPr>
        <w:jc w:val="both"/>
        <w:rPr>
          <w:rFonts w:ascii="Tahoma" w:hAnsi="Tahoma" w:cs="Tahoma"/>
          <w:b w:val="0"/>
          <w:sz w:val="20"/>
        </w:rPr>
      </w:pPr>
    </w:p>
    <w:p w:rsidR="00A63BD1" w:rsidRDefault="00215EF2">
      <w:pPr>
        <w:numPr>
          <w:ilvl w:val="0"/>
          <w:numId w:val="32"/>
        </w:numPr>
        <w:jc w:val="both"/>
        <w:rPr>
          <w:rFonts w:ascii="Tahoma" w:hAnsi="Tahoma" w:cs="Tahoma"/>
          <w:b w:val="0"/>
          <w:sz w:val="20"/>
        </w:rPr>
      </w:pPr>
      <w:r>
        <w:rPr>
          <w:rFonts w:ascii="Tahoma" w:hAnsi="Tahoma" w:cs="Tahoma"/>
          <w:b w:val="0"/>
          <w:sz w:val="20"/>
        </w:rPr>
        <w:t xml:space="preserve">PARA PIHAK </w:t>
      </w:r>
      <w:r w:rsidR="00A63BD1">
        <w:rPr>
          <w:rFonts w:ascii="Tahoma" w:hAnsi="Tahoma" w:cs="Tahoma"/>
          <w:b w:val="0"/>
          <w:sz w:val="20"/>
        </w:rPr>
        <w:t xml:space="preserve">sepakat satu sama lain bahwa ketentuan-ketentuan atau </w:t>
      </w:r>
      <w:r w:rsidR="00942A62">
        <w:rPr>
          <w:rFonts w:ascii="Tahoma" w:hAnsi="Tahoma" w:cs="Tahoma"/>
          <w:b w:val="0"/>
          <w:sz w:val="20"/>
        </w:rPr>
        <w:t>Pasal</w:t>
      </w:r>
      <w:r w:rsidR="00A63BD1">
        <w:rPr>
          <w:rFonts w:ascii="Tahoma" w:hAnsi="Tahoma" w:cs="Tahoma"/>
          <w:b w:val="0"/>
          <w:sz w:val="20"/>
        </w:rPr>
        <w:t>-</w:t>
      </w:r>
      <w:r w:rsidR="00942A62">
        <w:rPr>
          <w:rFonts w:ascii="Tahoma" w:hAnsi="Tahoma" w:cs="Tahoma"/>
          <w:b w:val="0"/>
          <w:sz w:val="20"/>
        </w:rPr>
        <w:t>Pasal</w:t>
      </w:r>
      <w:r w:rsidR="00A63BD1">
        <w:rPr>
          <w:rFonts w:ascii="Tahoma" w:hAnsi="Tahoma" w:cs="Tahoma"/>
          <w:b w:val="0"/>
          <w:sz w:val="20"/>
        </w:rPr>
        <w:t xml:space="preserve"> di dalam Perjanjian Pengikatan Jual Beli </w:t>
      </w:r>
      <w:r w:rsidR="00127490">
        <w:rPr>
          <w:rFonts w:ascii="Tahoma" w:hAnsi="Tahoma" w:cs="Tahoma"/>
          <w:b w:val="0"/>
          <w:sz w:val="20"/>
        </w:rPr>
        <w:t>[</w:t>
      </w:r>
      <w:r w:rsidR="00A63BD1">
        <w:rPr>
          <w:rFonts w:ascii="Tahoma" w:hAnsi="Tahoma" w:cs="Tahoma"/>
          <w:b w:val="0"/>
          <w:sz w:val="20"/>
        </w:rPr>
        <w:t>PPJB</w:t>
      </w:r>
      <w:r w:rsidR="00127490">
        <w:rPr>
          <w:rFonts w:ascii="Tahoma" w:hAnsi="Tahoma" w:cs="Tahoma"/>
          <w:b w:val="0"/>
          <w:sz w:val="20"/>
        </w:rPr>
        <w:t>]</w:t>
      </w:r>
      <w:r w:rsidR="00A63BD1">
        <w:rPr>
          <w:rFonts w:ascii="Tahoma" w:hAnsi="Tahoma" w:cs="Tahoma"/>
          <w:b w:val="0"/>
          <w:sz w:val="20"/>
        </w:rPr>
        <w:t xml:space="preserve"> yang tidak tercantum dalam A</w:t>
      </w:r>
      <w:r w:rsidR="00375352">
        <w:rPr>
          <w:rFonts w:ascii="Tahoma" w:hAnsi="Tahoma" w:cs="Tahoma"/>
          <w:b w:val="0"/>
          <w:sz w:val="20"/>
        </w:rPr>
        <w:t xml:space="preserve">kte </w:t>
      </w:r>
      <w:r w:rsidR="00A63BD1">
        <w:rPr>
          <w:rFonts w:ascii="Tahoma" w:hAnsi="Tahoma" w:cs="Tahoma"/>
          <w:b w:val="0"/>
          <w:sz w:val="20"/>
        </w:rPr>
        <w:t>J</w:t>
      </w:r>
      <w:r w:rsidR="00375352">
        <w:rPr>
          <w:rFonts w:ascii="Tahoma" w:hAnsi="Tahoma" w:cs="Tahoma"/>
          <w:b w:val="0"/>
          <w:sz w:val="20"/>
        </w:rPr>
        <w:t xml:space="preserve">ual </w:t>
      </w:r>
      <w:r w:rsidR="00A63BD1">
        <w:rPr>
          <w:rFonts w:ascii="Tahoma" w:hAnsi="Tahoma" w:cs="Tahoma"/>
          <w:b w:val="0"/>
          <w:sz w:val="20"/>
        </w:rPr>
        <w:t>B</w:t>
      </w:r>
      <w:r w:rsidR="00375352">
        <w:rPr>
          <w:rFonts w:ascii="Tahoma" w:hAnsi="Tahoma" w:cs="Tahoma"/>
          <w:b w:val="0"/>
          <w:sz w:val="20"/>
        </w:rPr>
        <w:t>eli</w:t>
      </w:r>
      <w:r w:rsidR="00A63BD1">
        <w:rPr>
          <w:rFonts w:ascii="Tahoma" w:hAnsi="Tahoma" w:cs="Tahoma"/>
          <w:b w:val="0"/>
          <w:sz w:val="20"/>
        </w:rPr>
        <w:t xml:space="preserve"> sifatnya tetap mengikat kedua belah pihak, walaupun PEMBELI sudah menandatangani A</w:t>
      </w:r>
      <w:r w:rsidR="00375352">
        <w:rPr>
          <w:rFonts w:ascii="Tahoma" w:hAnsi="Tahoma" w:cs="Tahoma"/>
          <w:b w:val="0"/>
          <w:sz w:val="20"/>
        </w:rPr>
        <w:t xml:space="preserve">kte </w:t>
      </w:r>
      <w:r w:rsidR="00A63BD1">
        <w:rPr>
          <w:rFonts w:ascii="Tahoma" w:hAnsi="Tahoma" w:cs="Tahoma"/>
          <w:b w:val="0"/>
          <w:sz w:val="20"/>
        </w:rPr>
        <w:t>J</w:t>
      </w:r>
      <w:r w:rsidR="00375352">
        <w:rPr>
          <w:rFonts w:ascii="Tahoma" w:hAnsi="Tahoma" w:cs="Tahoma"/>
          <w:b w:val="0"/>
          <w:sz w:val="20"/>
        </w:rPr>
        <w:t xml:space="preserve">ual </w:t>
      </w:r>
      <w:r w:rsidR="00A63BD1">
        <w:rPr>
          <w:rFonts w:ascii="Tahoma" w:hAnsi="Tahoma" w:cs="Tahoma"/>
          <w:b w:val="0"/>
          <w:sz w:val="20"/>
        </w:rPr>
        <w:t>B</w:t>
      </w:r>
      <w:r w:rsidR="00375352">
        <w:rPr>
          <w:rFonts w:ascii="Tahoma" w:hAnsi="Tahoma" w:cs="Tahoma"/>
          <w:b w:val="0"/>
          <w:sz w:val="20"/>
        </w:rPr>
        <w:t>eli</w:t>
      </w:r>
      <w:r w:rsidR="00A63BD1">
        <w:rPr>
          <w:rFonts w:ascii="Tahoma" w:hAnsi="Tahoma" w:cs="Tahoma"/>
          <w:b w:val="0"/>
          <w:sz w:val="20"/>
        </w:rPr>
        <w:t xml:space="preserve">. </w:t>
      </w:r>
    </w:p>
    <w:p w:rsidR="00A63BD1" w:rsidRDefault="00A63BD1">
      <w:pPr>
        <w:jc w:val="center"/>
        <w:rPr>
          <w:rFonts w:ascii="Tahoma" w:hAnsi="Tahoma" w:cs="Tahoma"/>
          <w:bCs/>
          <w:sz w:val="20"/>
        </w:rPr>
      </w:pPr>
    </w:p>
    <w:p w:rsidR="00A63BD1" w:rsidRDefault="00942A62">
      <w:pPr>
        <w:jc w:val="center"/>
        <w:rPr>
          <w:rFonts w:ascii="Tahoma" w:hAnsi="Tahoma" w:cs="Tahoma"/>
          <w:bCs/>
          <w:sz w:val="20"/>
        </w:rPr>
      </w:pPr>
      <w:r>
        <w:rPr>
          <w:rFonts w:ascii="Tahoma" w:hAnsi="Tahoma" w:cs="Tahoma"/>
          <w:bCs/>
          <w:sz w:val="20"/>
        </w:rPr>
        <w:t>PASAL</w:t>
      </w:r>
      <w:r w:rsidR="00A63BD1">
        <w:rPr>
          <w:rFonts w:ascii="Tahoma" w:hAnsi="Tahoma" w:cs="Tahoma"/>
          <w:bCs/>
          <w:sz w:val="20"/>
        </w:rPr>
        <w:t xml:space="preserve"> - 14</w:t>
      </w:r>
    </w:p>
    <w:p w:rsidR="00A63BD1" w:rsidRDefault="00A63BD1">
      <w:pPr>
        <w:jc w:val="center"/>
        <w:rPr>
          <w:rFonts w:ascii="Tahoma" w:hAnsi="Tahoma" w:cs="Tahoma"/>
          <w:bCs/>
          <w:sz w:val="20"/>
        </w:rPr>
      </w:pPr>
      <w:r>
        <w:rPr>
          <w:rFonts w:ascii="Tahoma" w:hAnsi="Tahoma" w:cs="Tahoma"/>
          <w:bCs/>
          <w:sz w:val="20"/>
        </w:rPr>
        <w:t>PENYELESAIAN SENGKETA</w:t>
      </w:r>
    </w:p>
    <w:p w:rsidR="00A63BD1" w:rsidRDefault="00A63BD1">
      <w:pPr>
        <w:rPr>
          <w:rFonts w:ascii="Tahoma" w:hAnsi="Tahoma" w:cs="Tahoma"/>
          <w:b w:val="0"/>
          <w:sz w:val="20"/>
        </w:rPr>
      </w:pPr>
    </w:p>
    <w:p w:rsidR="00A63BD1" w:rsidRDefault="00A63BD1">
      <w:pPr>
        <w:numPr>
          <w:ilvl w:val="0"/>
          <w:numId w:val="33"/>
        </w:numPr>
        <w:jc w:val="both"/>
        <w:rPr>
          <w:rFonts w:ascii="Tahoma" w:hAnsi="Tahoma" w:cs="Tahoma"/>
          <w:b w:val="0"/>
          <w:sz w:val="20"/>
        </w:rPr>
      </w:pPr>
      <w:r>
        <w:rPr>
          <w:rFonts w:ascii="Tahoma" w:hAnsi="Tahoma" w:cs="Tahoma"/>
          <w:b w:val="0"/>
          <w:sz w:val="20"/>
        </w:rPr>
        <w:t xml:space="preserve">Dalam hal terjadi sengketa antara </w:t>
      </w:r>
      <w:r w:rsidR="00C32973">
        <w:rPr>
          <w:rFonts w:ascii="Tahoma" w:hAnsi="Tahoma" w:cs="Tahoma"/>
          <w:b w:val="0"/>
          <w:sz w:val="20"/>
        </w:rPr>
        <w:t>PARA PIHAK</w:t>
      </w:r>
      <w:r>
        <w:rPr>
          <w:rFonts w:ascii="Tahoma" w:hAnsi="Tahoma" w:cs="Tahoma"/>
          <w:b w:val="0"/>
          <w:sz w:val="20"/>
        </w:rPr>
        <w:t xml:space="preserve"> sehubungan dengan pelaksanaan </w:t>
      </w:r>
      <w:r w:rsidR="00E9197A">
        <w:rPr>
          <w:rFonts w:ascii="Tahoma" w:hAnsi="Tahoma" w:cs="Tahoma"/>
          <w:b w:val="0"/>
          <w:sz w:val="20"/>
        </w:rPr>
        <w:t>PERJANJIAN</w:t>
      </w:r>
      <w:r>
        <w:rPr>
          <w:rFonts w:ascii="Tahoma" w:hAnsi="Tahoma" w:cs="Tahoma"/>
          <w:b w:val="0"/>
          <w:sz w:val="20"/>
        </w:rPr>
        <w:t xml:space="preserve"> ini, maka </w:t>
      </w:r>
      <w:r w:rsidR="00C32973">
        <w:rPr>
          <w:rFonts w:ascii="Tahoma" w:hAnsi="Tahoma" w:cs="Tahoma"/>
          <w:b w:val="0"/>
          <w:sz w:val="20"/>
        </w:rPr>
        <w:t>PARA PIHAK</w:t>
      </w:r>
      <w:r>
        <w:rPr>
          <w:rFonts w:ascii="Tahoma" w:hAnsi="Tahoma" w:cs="Tahoma"/>
          <w:b w:val="0"/>
          <w:sz w:val="20"/>
        </w:rPr>
        <w:t xml:space="preserve"> akan menyelesaikannya dengan jalan musyawarah.</w:t>
      </w:r>
    </w:p>
    <w:p w:rsidR="00A63BD1" w:rsidRDefault="00A63BD1">
      <w:pPr>
        <w:numPr>
          <w:ilvl w:val="12"/>
          <w:numId w:val="0"/>
        </w:numPr>
        <w:ind w:left="284" w:hanging="284"/>
        <w:jc w:val="both"/>
        <w:rPr>
          <w:rFonts w:ascii="Tahoma" w:hAnsi="Tahoma" w:cs="Tahoma"/>
          <w:b w:val="0"/>
          <w:sz w:val="20"/>
        </w:rPr>
      </w:pPr>
    </w:p>
    <w:p w:rsidR="00A63BD1" w:rsidRDefault="00A63BD1">
      <w:pPr>
        <w:numPr>
          <w:ilvl w:val="0"/>
          <w:numId w:val="33"/>
        </w:numPr>
        <w:jc w:val="both"/>
        <w:rPr>
          <w:rFonts w:ascii="Tahoma" w:hAnsi="Tahoma" w:cs="Tahoma"/>
          <w:b w:val="0"/>
          <w:sz w:val="20"/>
        </w:rPr>
      </w:pPr>
      <w:r>
        <w:rPr>
          <w:rFonts w:ascii="Tahoma" w:hAnsi="Tahoma" w:cs="Tahoma"/>
          <w:b w:val="0"/>
          <w:sz w:val="20"/>
        </w:rPr>
        <w:t xml:space="preserve">Apabila upaya untuk menyelesaikan sengketa dengan jalan damai tidak membawa hasil, maka </w:t>
      </w:r>
      <w:r w:rsidR="00C32973">
        <w:rPr>
          <w:rFonts w:ascii="Tahoma" w:hAnsi="Tahoma" w:cs="Tahoma"/>
          <w:b w:val="0"/>
          <w:sz w:val="20"/>
        </w:rPr>
        <w:t>PARA PIHAK</w:t>
      </w:r>
      <w:r>
        <w:rPr>
          <w:rFonts w:ascii="Tahoma" w:hAnsi="Tahoma" w:cs="Tahoma"/>
          <w:b w:val="0"/>
          <w:sz w:val="20"/>
        </w:rPr>
        <w:t xml:space="preserve"> dengan ini memilih domisili yang tetap dan tidak berubah pada </w:t>
      </w:r>
      <w:proofErr w:type="gramStart"/>
      <w:r>
        <w:rPr>
          <w:rFonts w:ascii="Tahoma" w:hAnsi="Tahoma" w:cs="Tahoma"/>
          <w:b w:val="0"/>
          <w:sz w:val="20"/>
        </w:rPr>
        <w:t>kantor</w:t>
      </w:r>
      <w:proofErr w:type="gramEnd"/>
      <w:r>
        <w:rPr>
          <w:rFonts w:ascii="Tahoma" w:hAnsi="Tahoma" w:cs="Tahoma"/>
          <w:b w:val="0"/>
          <w:sz w:val="20"/>
        </w:rPr>
        <w:t xml:space="preserve"> Panitera Pengadilan Negeri </w:t>
      </w:r>
      <w:bookmarkStart w:id="7" w:name="Dropdown11"/>
      <w:r w:rsidR="007040C3" w:rsidRPr="00A55CE4">
        <w:rPr>
          <w:rFonts w:ascii="Tahoma" w:hAnsi="Tahoma" w:cs="Tahoma"/>
          <w:sz w:val="20"/>
        </w:rPr>
        <w:fldChar w:fldCharType="begin">
          <w:ffData>
            <w:name w:val="Dropdown11"/>
            <w:enabled/>
            <w:calcOnExit w:val="0"/>
            <w:ddList>
              <w:listEntry w:val="Tangerang"/>
              <w:listEntry w:val="Jakarta Selatan"/>
            </w:ddList>
          </w:ffData>
        </w:fldChar>
      </w:r>
      <w:r w:rsidR="007040C3" w:rsidRPr="00A55CE4">
        <w:rPr>
          <w:rFonts w:ascii="Tahoma" w:hAnsi="Tahoma" w:cs="Tahoma"/>
          <w:sz w:val="20"/>
        </w:rPr>
        <w:instrText xml:space="preserve"> FORMDROPDOWN </w:instrText>
      </w:r>
      <w:r w:rsidR="00DC593A">
        <w:rPr>
          <w:rFonts w:ascii="Tahoma" w:hAnsi="Tahoma" w:cs="Tahoma"/>
          <w:sz w:val="20"/>
        </w:rPr>
      </w:r>
      <w:r w:rsidR="00DC593A">
        <w:rPr>
          <w:rFonts w:ascii="Tahoma" w:hAnsi="Tahoma" w:cs="Tahoma"/>
          <w:sz w:val="20"/>
        </w:rPr>
        <w:fldChar w:fldCharType="separate"/>
      </w:r>
      <w:r w:rsidR="007040C3" w:rsidRPr="00A55CE4">
        <w:rPr>
          <w:rFonts w:ascii="Tahoma" w:hAnsi="Tahoma" w:cs="Tahoma"/>
          <w:sz w:val="20"/>
        </w:rPr>
        <w:fldChar w:fldCharType="end"/>
      </w:r>
      <w:bookmarkEnd w:id="7"/>
      <w:r w:rsidR="007040C3">
        <w:rPr>
          <w:rFonts w:ascii="Tahoma" w:hAnsi="Tahoma" w:cs="Tahoma"/>
          <w:b w:val="0"/>
          <w:sz w:val="20"/>
        </w:rPr>
        <w:t xml:space="preserve"> </w:t>
      </w:r>
      <w:r>
        <w:rPr>
          <w:rFonts w:ascii="Tahoma" w:hAnsi="Tahoma" w:cs="Tahoma"/>
          <w:b w:val="0"/>
          <w:sz w:val="20"/>
        </w:rPr>
        <w:t>untuk menyelesaikan sengketa tersebut.</w:t>
      </w:r>
    </w:p>
    <w:p w:rsidR="00C43FA2" w:rsidRDefault="00C43FA2" w:rsidP="00C43FA2">
      <w:pPr>
        <w:jc w:val="both"/>
        <w:rPr>
          <w:rFonts w:ascii="Tahoma" w:hAnsi="Tahoma" w:cs="Tahoma"/>
          <w:b w:val="0"/>
          <w:sz w:val="20"/>
        </w:rPr>
      </w:pPr>
    </w:p>
    <w:p w:rsidR="00C43FA2" w:rsidRDefault="00C43FA2" w:rsidP="00C43FA2">
      <w:pPr>
        <w:numPr>
          <w:ilvl w:val="0"/>
          <w:numId w:val="33"/>
        </w:numPr>
        <w:jc w:val="both"/>
        <w:rPr>
          <w:rFonts w:ascii="Tahoma" w:hAnsi="Tahoma" w:cs="Tahoma"/>
          <w:b w:val="0"/>
          <w:sz w:val="20"/>
        </w:rPr>
      </w:pPr>
      <w:r>
        <w:rPr>
          <w:rFonts w:ascii="Tahoma" w:hAnsi="Tahoma" w:cs="Tahoma"/>
          <w:b w:val="0"/>
          <w:sz w:val="20"/>
        </w:rPr>
        <w:t xml:space="preserve">Dalam hal adanya sengketa atas lokasi </w:t>
      </w:r>
      <w:r w:rsidR="002B67E9">
        <w:rPr>
          <w:rFonts w:ascii="Tahoma" w:hAnsi="Tahoma" w:cs="Tahoma"/>
          <w:b w:val="0"/>
          <w:sz w:val="20"/>
        </w:rPr>
        <w:t>TANAH DAN BANGUNAN</w:t>
      </w:r>
      <w:r>
        <w:rPr>
          <w:rFonts w:ascii="Tahoma" w:hAnsi="Tahoma" w:cs="Tahoma"/>
          <w:b w:val="0"/>
          <w:sz w:val="20"/>
        </w:rPr>
        <w:t xml:space="preserve"> sehingga menimbulkan putusan dari pengadilan atau instansi berwenang yang memutuskan lain seperti yang diatur pada </w:t>
      </w:r>
      <w:r w:rsidR="00E72CCE">
        <w:rPr>
          <w:rFonts w:ascii="Tahoma" w:hAnsi="Tahoma" w:cs="Tahoma"/>
          <w:b w:val="0"/>
          <w:sz w:val="20"/>
        </w:rPr>
        <w:t xml:space="preserve">PERJANJIAN </w:t>
      </w:r>
      <w:r>
        <w:rPr>
          <w:rFonts w:ascii="Tahoma" w:hAnsi="Tahoma" w:cs="Tahoma"/>
          <w:b w:val="0"/>
          <w:sz w:val="20"/>
        </w:rPr>
        <w:t xml:space="preserve">ini maka PEMBELI bersedia untuk dipindahkan ke tanah dan bangunan lain sesuai dengan tipe dan luas </w:t>
      </w:r>
      <w:r w:rsidR="002B67E9">
        <w:rPr>
          <w:rFonts w:ascii="Tahoma" w:hAnsi="Tahoma" w:cs="Tahoma"/>
          <w:b w:val="0"/>
          <w:sz w:val="20"/>
        </w:rPr>
        <w:t>TANAH DAN BANGUNAN</w:t>
      </w:r>
      <w:r>
        <w:rPr>
          <w:rFonts w:ascii="Tahoma" w:hAnsi="Tahoma" w:cs="Tahoma"/>
          <w:b w:val="0"/>
          <w:sz w:val="20"/>
        </w:rPr>
        <w:t xml:space="preserve"> yang diatur pada </w:t>
      </w:r>
      <w:r w:rsidR="0054414F">
        <w:rPr>
          <w:rFonts w:ascii="Tahoma" w:hAnsi="Tahoma" w:cs="Tahoma"/>
          <w:b w:val="0"/>
          <w:sz w:val="20"/>
        </w:rPr>
        <w:t xml:space="preserve">PERJANJIAN </w:t>
      </w:r>
      <w:r>
        <w:rPr>
          <w:rFonts w:ascii="Tahoma" w:hAnsi="Tahoma" w:cs="Tahoma"/>
          <w:b w:val="0"/>
          <w:sz w:val="20"/>
        </w:rPr>
        <w:t>ini.</w:t>
      </w:r>
    </w:p>
    <w:p w:rsidR="00A63BD1" w:rsidRDefault="00A63BD1">
      <w:pPr>
        <w:numPr>
          <w:ilvl w:val="12"/>
          <w:numId w:val="0"/>
        </w:numPr>
        <w:ind w:left="284" w:hanging="284"/>
        <w:jc w:val="both"/>
        <w:rPr>
          <w:rFonts w:ascii="Tahoma" w:hAnsi="Tahoma" w:cs="Tahoma"/>
          <w:b w:val="0"/>
          <w:sz w:val="20"/>
        </w:rPr>
      </w:pPr>
    </w:p>
    <w:p w:rsidR="00A63BD1" w:rsidRDefault="00942A62">
      <w:pPr>
        <w:jc w:val="center"/>
        <w:rPr>
          <w:rFonts w:ascii="Tahoma" w:hAnsi="Tahoma" w:cs="Tahoma"/>
          <w:bCs/>
          <w:sz w:val="20"/>
        </w:rPr>
      </w:pPr>
      <w:r>
        <w:rPr>
          <w:rFonts w:ascii="Tahoma" w:hAnsi="Tahoma" w:cs="Tahoma"/>
          <w:bCs/>
          <w:sz w:val="20"/>
        </w:rPr>
        <w:t>PASAL</w:t>
      </w:r>
      <w:r w:rsidR="00A63BD1">
        <w:rPr>
          <w:rFonts w:ascii="Tahoma" w:hAnsi="Tahoma" w:cs="Tahoma"/>
          <w:bCs/>
          <w:sz w:val="20"/>
        </w:rPr>
        <w:t xml:space="preserve"> 15</w:t>
      </w:r>
    </w:p>
    <w:p w:rsidR="00A63BD1" w:rsidRDefault="00A63BD1">
      <w:pPr>
        <w:jc w:val="center"/>
        <w:rPr>
          <w:rFonts w:ascii="Tahoma" w:hAnsi="Tahoma" w:cs="Tahoma"/>
          <w:b w:val="0"/>
          <w:sz w:val="20"/>
        </w:rPr>
      </w:pPr>
      <w:r>
        <w:rPr>
          <w:rFonts w:ascii="Tahoma" w:hAnsi="Tahoma" w:cs="Tahoma"/>
          <w:bCs/>
          <w:sz w:val="20"/>
        </w:rPr>
        <w:t>ADDENDUM</w:t>
      </w:r>
    </w:p>
    <w:p w:rsidR="00A63BD1" w:rsidRDefault="00A63BD1">
      <w:pPr>
        <w:rPr>
          <w:rFonts w:ascii="Tahoma" w:hAnsi="Tahoma" w:cs="Tahoma"/>
          <w:b w:val="0"/>
          <w:sz w:val="20"/>
        </w:rPr>
      </w:pPr>
    </w:p>
    <w:p w:rsidR="00A63BD1" w:rsidRDefault="00A63BD1">
      <w:pPr>
        <w:jc w:val="both"/>
        <w:rPr>
          <w:rFonts w:ascii="Tahoma" w:hAnsi="Tahoma" w:cs="Tahoma"/>
          <w:b w:val="0"/>
          <w:sz w:val="20"/>
        </w:rPr>
      </w:pPr>
      <w:r>
        <w:rPr>
          <w:rFonts w:ascii="Tahoma" w:hAnsi="Tahoma" w:cs="Tahoma"/>
          <w:b w:val="0"/>
          <w:sz w:val="20"/>
        </w:rPr>
        <w:t xml:space="preserve">Dalam hal dikemudian hari dirasakan perlu oleh </w:t>
      </w:r>
      <w:r w:rsidR="00C32973">
        <w:rPr>
          <w:rFonts w:ascii="Tahoma" w:hAnsi="Tahoma" w:cs="Tahoma"/>
          <w:b w:val="0"/>
          <w:sz w:val="20"/>
        </w:rPr>
        <w:t>PARA PIHAK</w:t>
      </w:r>
      <w:r>
        <w:rPr>
          <w:rFonts w:ascii="Tahoma" w:hAnsi="Tahoma" w:cs="Tahoma"/>
          <w:b w:val="0"/>
          <w:sz w:val="20"/>
        </w:rPr>
        <w:t xml:space="preserve"> untuk melakukan perubahan dan atau penambahan atas isi </w:t>
      </w:r>
      <w:r w:rsidR="00E9197A">
        <w:rPr>
          <w:rFonts w:ascii="Tahoma" w:hAnsi="Tahoma" w:cs="Tahoma"/>
          <w:b w:val="0"/>
          <w:sz w:val="20"/>
        </w:rPr>
        <w:t>PERJANJIAN</w:t>
      </w:r>
      <w:r>
        <w:rPr>
          <w:rFonts w:ascii="Tahoma" w:hAnsi="Tahoma" w:cs="Tahoma"/>
          <w:b w:val="0"/>
          <w:sz w:val="20"/>
        </w:rPr>
        <w:t xml:space="preserve"> ini, maka </w:t>
      </w:r>
      <w:r w:rsidR="00C32973">
        <w:rPr>
          <w:rFonts w:ascii="Tahoma" w:hAnsi="Tahoma" w:cs="Tahoma"/>
          <w:b w:val="0"/>
          <w:sz w:val="20"/>
        </w:rPr>
        <w:t>PARA PIHAK</w:t>
      </w:r>
      <w:r>
        <w:rPr>
          <w:rFonts w:ascii="Tahoma" w:hAnsi="Tahoma" w:cs="Tahoma"/>
          <w:b w:val="0"/>
          <w:sz w:val="20"/>
        </w:rPr>
        <w:t xml:space="preserve"> akan merundingkannya kedalam suatu addendum yang merupakan lampiran yang tidak dipisahkan dari </w:t>
      </w:r>
      <w:r w:rsidR="00E9197A">
        <w:rPr>
          <w:rFonts w:ascii="Tahoma" w:hAnsi="Tahoma" w:cs="Tahoma"/>
          <w:b w:val="0"/>
          <w:sz w:val="20"/>
        </w:rPr>
        <w:t>PERJANJIAN</w:t>
      </w:r>
      <w:r>
        <w:rPr>
          <w:rFonts w:ascii="Tahoma" w:hAnsi="Tahoma" w:cs="Tahoma"/>
          <w:b w:val="0"/>
          <w:sz w:val="20"/>
        </w:rPr>
        <w:t xml:space="preserve"> ini.</w:t>
      </w:r>
    </w:p>
    <w:p w:rsidR="00A63BD1" w:rsidRDefault="00A63BD1">
      <w:pPr>
        <w:jc w:val="both"/>
        <w:rPr>
          <w:rFonts w:ascii="Tahoma" w:hAnsi="Tahoma" w:cs="Tahoma"/>
          <w:b w:val="0"/>
          <w:sz w:val="20"/>
        </w:rPr>
      </w:pPr>
    </w:p>
    <w:p w:rsidR="00A63BD1" w:rsidRDefault="00A63BD1">
      <w:pPr>
        <w:jc w:val="both"/>
        <w:rPr>
          <w:rFonts w:ascii="Tahoma" w:hAnsi="Tahoma" w:cs="Tahoma"/>
          <w:b w:val="0"/>
          <w:sz w:val="20"/>
        </w:rPr>
      </w:pPr>
      <w:r>
        <w:rPr>
          <w:rFonts w:ascii="Tahoma" w:hAnsi="Tahoma" w:cs="Tahoma"/>
          <w:b w:val="0"/>
          <w:sz w:val="20"/>
        </w:rPr>
        <w:t xml:space="preserve">Demikianlah </w:t>
      </w:r>
      <w:r w:rsidR="00E9197A">
        <w:rPr>
          <w:rFonts w:ascii="Tahoma" w:hAnsi="Tahoma" w:cs="Tahoma"/>
          <w:b w:val="0"/>
          <w:sz w:val="20"/>
        </w:rPr>
        <w:t>PERJANJIAN</w:t>
      </w:r>
      <w:r>
        <w:rPr>
          <w:rFonts w:ascii="Tahoma" w:hAnsi="Tahoma" w:cs="Tahoma"/>
          <w:b w:val="0"/>
          <w:sz w:val="20"/>
        </w:rPr>
        <w:t xml:space="preserve"> ini dibuat dan ditandatangani oleh </w:t>
      </w:r>
      <w:r w:rsidR="00C32973">
        <w:rPr>
          <w:rFonts w:ascii="Tahoma" w:hAnsi="Tahoma" w:cs="Tahoma"/>
          <w:b w:val="0"/>
          <w:sz w:val="20"/>
        </w:rPr>
        <w:t>PARA PIHAK</w:t>
      </w:r>
      <w:r>
        <w:rPr>
          <w:rFonts w:ascii="Tahoma" w:hAnsi="Tahoma" w:cs="Tahoma"/>
          <w:b w:val="0"/>
          <w:sz w:val="20"/>
        </w:rPr>
        <w:t xml:space="preserve"> pada hari dan tanggal yang telah disebutkan pada halaman pertama </w:t>
      </w:r>
      <w:r w:rsidR="00E9197A">
        <w:rPr>
          <w:rFonts w:ascii="Tahoma" w:hAnsi="Tahoma" w:cs="Tahoma"/>
          <w:b w:val="0"/>
          <w:sz w:val="20"/>
        </w:rPr>
        <w:t>PERJANJIAN</w:t>
      </w:r>
      <w:r>
        <w:rPr>
          <w:rFonts w:ascii="Tahoma" w:hAnsi="Tahoma" w:cs="Tahoma"/>
          <w:b w:val="0"/>
          <w:sz w:val="20"/>
        </w:rPr>
        <w:t xml:space="preserve"> dalam rangkap 2 </w:t>
      </w:r>
      <w:r w:rsidR="00127490">
        <w:rPr>
          <w:rFonts w:ascii="Tahoma" w:hAnsi="Tahoma" w:cs="Tahoma"/>
          <w:b w:val="0"/>
          <w:sz w:val="20"/>
        </w:rPr>
        <w:t>[</w:t>
      </w:r>
      <w:r>
        <w:rPr>
          <w:rFonts w:ascii="Tahoma" w:hAnsi="Tahoma" w:cs="Tahoma"/>
          <w:b w:val="0"/>
          <w:sz w:val="20"/>
        </w:rPr>
        <w:t>dua</w:t>
      </w:r>
      <w:r w:rsidR="00127490">
        <w:rPr>
          <w:rFonts w:ascii="Tahoma" w:hAnsi="Tahoma" w:cs="Tahoma"/>
          <w:b w:val="0"/>
          <w:sz w:val="20"/>
        </w:rPr>
        <w:t>]</w:t>
      </w:r>
      <w:r>
        <w:rPr>
          <w:rFonts w:ascii="Tahoma" w:hAnsi="Tahoma" w:cs="Tahoma"/>
          <w:b w:val="0"/>
          <w:sz w:val="20"/>
        </w:rPr>
        <w:t xml:space="preserve"> yang dibubuhi dengan materai yang secukupnya serta mempunyai kekuatan hukum yang sama.</w:t>
      </w:r>
    </w:p>
    <w:p w:rsidR="00A63BD1" w:rsidRDefault="00A63BD1">
      <w:pPr>
        <w:jc w:val="both"/>
        <w:rPr>
          <w:rFonts w:ascii="Tahoma" w:hAnsi="Tahoma" w:cs="Tahoma"/>
          <w:b w:val="0"/>
          <w:sz w:val="20"/>
        </w:rPr>
      </w:pPr>
    </w:p>
    <w:p w:rsidR="00A63BD1" w:rsidRDefault="00A63BD1">
      <w:pPr>
        <w:rPr>
          <w:rFonts w:ascii="Tahoma" w:hAnsi="Tahoma" w:cs="Tahoma"/>
          <w:b w:val="0"/>
          <w:sz w:val="20"/>
        </w:rPr>
      </w:pPr>
    </w:p>
    <w:tbl>
      <w:tblPr>
        <w:tblW w:w="0" w:type="auto"/>
        <w:tblLayout w:type="fixed"/>
        <w:tblLook w:val="0000" w:firstRow="0" w:lastRow="0" w:firstColumn="0" w:lastColumn="0" w:noHBand="0" w:noVBand="0"/>
      </w:tblPr>
      <w:tblGrid>
        <w:gridCol w:w="4428"/>
        <w:gridCol w:w="4428"/>
      </w:tblGrid>
      <w:tr w:rsidR="00A63BD1">
        <w:tc>
          <w:tcPr>
            <w:tcW w:w="4428" w:type="dxa"/>
          </w:tcPr>
          <w:p w:rsidR="00A63BD1" w:rsidRDefault="00A63BD1">
            <w:pPr>
              <w:rPr>
                <w:rFonts w:ascii="Tahoma" w:hAnsi="Tahoma" w:cs="Tahoma"/>
                <w:sz w:val="20"/>
              </w:rPr>
            </w:pPr>
            <w:r>
              <w:rPr>
                <w:rFonts w:ascii="Tahoma" w:hAnsi="Tahoma" w:cs="Tahoma"/>
                <w:sz w:val="20"/>
              </w:rPr>
              <w:t>PEMBELI</w:t>
            </w:r>
            <w:r w:rsidR="00DF796C">
              <w:rPr>
                <w:rFonts w:ascii="Tahoma" w:hAnsi="Tahoma" w:cs="Tahoma"/>
                <w:sz w:val="20"/>
              </w:rPr>
              <w:t>,</w:t>
            </w:r>
          </w:p>
          <w:p w:rsidR="00A63BD1" w:rsidRDefault="00A63BD1" w:rsidP="00A55CE4">
            <w:pPr>
              <w:rPr>
                <w:rFonts w:ascii="Tahoma" w:hAnsi="Tahoma" w:cs="Tahoma"/>
                <w:b w:val="0"/>
                <w:sz w:val="20"/>
              </w:rPr>
            </w:pPr>
          </w:p>
          <w:p w:rsidR="00A63BD1" w:rsidRDefault="00A63BD1">
            <w:pPr>
              <w:ind w:left="426"/>
              <w:rPr>
                <w:rFonts w:ascii="Tahoma" w:hAnsi="Tahoma" w:cs="Tahoma"/>
                <w:b w:val="0"/>
                <w:sz w:val="20"/>
              </w:rPr>
            </w:pPr>
          </w:p>
          <w:p w:rsidR="00FF706E" w:rsidRDefault="00FF706E">
            <w:pPr>
              <w:ind w:left="426"/>
              <w:rPr>
                <w:rFonts w:ascii="Tahoma" w:hAnsi="Tahoma" w:cs="Tahoma"/>
                <w:b w:val="0"/>
                <w:sz w:val="20"/>
              </w:rPr>
            </w:pPr>
          </w:p>
          <w:p w:rsidR="00A63BD1" w:rsidRDefault="00A63BD1">
            <w:pPr>
              <w:ind w:left="426"/>
              <w:rPr>
                <w:rFonts w:ascii="Tahoma" w:hAnsi="Tahoma" w:cs="Tahoma"/>
                <w:b w:val="0"/>
                <w:sz w:val="20"/>
              </w:rPr>
            </w:pPr>
          </w:p>
          <w:p w:rsidR="00A63BD1" w:rsidRDefault="00A63BD1">
            <w:pPr>
              <w:ind w:left="426"/>
              <w:rPr>
                <w:rFonts w:ascii="Tahoma" w:hAnsi="Tahoma" w:cs="Tahoma"/>
                <w:b w:val="0"/>
                <w:sz w:val="20"/>
              </w:rPr>
            </w:pPr>
          </w:p>
          <w:p w:rsidR="00A63BD1" w:rsidRDefault="00A63BD1">
            <w:pPr>
              <w:ind w:left="426"/>
              <w:rPr>
                <w:rFonts w:ascii="Tahoma" w:hAnsi="Tahoma" w:cs="Tahoma"/>
                <w:b w:val="0"/>
                <w:sz w:val="20"/>
              </w:rPr>
            </w:pPr>
          </w:p>
          <w:p w:rsidR="00A63BD1" w:rsidRDefault="00A63BD1">
            <w:pPr>
              <w:rPr>
                <w:rFonts w:ascii="Tahoma" w:hAnsi="Tahoma" w:cs="Tahoma"/>
                <w:b w:val="0"/>
                <w:sz w:val="20"/>
              </w:rPr>
            </w:pPr>
          </w:p>
          <w:p w:rsidR="00A63BD1" w:rsidRDefault="00A63BD1">
            <w:pPr>
              <w:ind w:left="426"/>
              <w:rPr>
                <w:rFonts w:ascii="Tahoma" w:hAnsi="Tahoma" w:cs="Tahoma"/>
                <w:b w:val="0"/>
                <w:sz w:val="20"/>
              </w:rPr>
            </w:pPr>
          </w:p>
          <w:p w:rsidR="00A63BD1" w:rsidRDefault="00A63BD1">
            <w:pPr>
              <w:rPr>
                <w:rFonts w:ascii="Tahoma" w:hAnsi="Tahoma" w:cs="Tahoma"/>
                <w:sz w:val="20"/>
                <w:u w:val="single"/>
              </w:rPr>
            </w:pPr>
            <w:r>
              <w:rPr>
                <w:rFonts w:ascii="Tahoma" w:hAnsi="Tahoma" w:cs="Tahoma"/>
                <w:sz w:val="20"/>
                <w:u w:val="single"/>
              </w:rPr>
              <w:fldChar w:fldCharType="begin"/>
            </w:r>
            <w:r>
              <w:rPr>
                <w:rFonts w:ascii="Tahoma" w:hAnsi="Tahoma" w:cs="Tahoma"/>
                <w:sz w:val="20"/>
                <w:u w:val="single"/>
              </w:rPr>
              <w:instrText xml:space="preserve"> MERGEFIELD nama_pemilik </w:instrText>
            </w:r>
            <w:r>
              <w:rPr>
                <w:rFonts w:ascii="Tahoma" w:hAnsi="Tahoma" w:cs="Tahoma"/>
                <w:sz w:val="20"/>
                <w:u w:val="single"/>
              </w:rPr>
              <w:fldChar w:fldCharType="separate"/>
            </w:r>
            <w:r w:rsidR="00F65CD3">
              <w:rPr>
                <w:rFonts w:ascii="Tahoma" w:hAnsi="Tahoma" w:cs="Tahoma"/>
                <w:noProof/>
                <w:sz w:val="20"/>
                <w:u w:val="single"/>
              </w:rPr>
              <w:t>{nama_pembeli}</w:t>
            </w:r>
            <w:r>
              <w:rPr>
                <w:rFonts w:ascii="Tahoma" w:hAnsi="Tahoma" w:cs="Tahoma"/>
                <w:sz w:val="20"/>
                <w:u w:val="single"/>
              </w:rPr>
              <w:fldChar w:fldCharType="end"/>
            </w:r>
          </w:p>
          <w:p w:rsidR="00A63BD1" w:rsidRDefault="00A63BD1">
            <w:pPr>
              <w:rPr>
                <w:rFonts w:ascii="Tahoma" w:hAnsi="Tahoma" w:cs="Tahoma"/>
                <w:b w:val="0"/>
                <w:sz w:val="20"/>
              </w:rPr>
            </w:pPr>
          </w:p>
        </w:tc>
        <w:tc>
          <w:tcPr>
            <w:tcW w:w="4428" w:type="dxa"/>
          </w:tcPr>
          <w:p w:rsidR="00DF796C" w:rsidRDefault="00DF796C">
            <w:pPr>
              <w:tabs>
                <w:tab w:val="left" w:pos="567"/>
                <w:tab w:val="left" w:pos="993"/>
              </w:tabs>
              <w:jc w:val="both"/>
              <w:rPr>
                <w:rFonts w:ascii="Tahoma" w:hAnsi="Tahoma" w:cs="Tahoma"/>
                <w:sz w:val="20"/>
              </w:rPr>
            </w:pPr>
            <w:r>
              <w:rPr>
                <w:rFonts w:ascii="Tahoma" w:hAnsi="Tahoma" w:cs="Tahoma"/>
                <w:sz w:val="20"/>
              </w:rPr>
              <w:t>JAYA,</w:t>
            </w:r>
          </w:p>
          <w:p w:rsidR="00A63BD1" w:rsidRDefault="00A63BD1">
            <w:pPr>
              <w:tabs>
                <w:tab w:val="left" w:pos="567"/>
                <w:tab w:val="left" w:pos="993"/>
              </w:tabs>
              <w:jc w:val="both"/>
              <w:rPr>
                <w:rFonts w:ascii="Tahoma" w:hAnsi="Tahoma" w:cs="Tahoma"/>
                <w:b w:val="0"/>
                <w:sz w:val="20"/>
                <w:u w:val="single"/>
              </w:rPr>
            </w:pPr>
            <w:r>
              <w:rPr>
                <w:rFonts w:ascii="Tahoma" w:hAnsi="Tahoma" w:cs="Tahoma"/>
                <w:sz w:val="20"/>
              </w:rPr>
              <w:t>PT. JAYA REAL PROPERTY, Tbk.</w:t>
            </w:r>
          </w:p>
          <w:p w:rsidR="00A63BD1" w:rsidRDefault="00A63BD1">
            <w:pPr>
              <w:tabs>
                <w:tab w:val="left" w:pos="567"/>
                <w:tab w:val="left" w:pos="993"/>
              </w:tabs>
              <w:jc w:val="both"/>
              <w:rPr>
                <w:rFonts w:ascii="Tahoma" w:hAnsi="Tahoma" w:cs="Tahoma"/>
                <w:b w:val="0"/>
                <w:sz w:val="20"/>
                <w:u w:val="single"/>
              </w:rPr>
            </w:pPr>
          </w:p>
          <w:p w:rsidR="00A63BD1" w:rsidRDefault="00A63BD1">
            <w:pPr>
              <w:tabs>
                <w:tab w:val="left" w:pos="567"/>
                <w:tab w:val="left" w:pos="993"/>
              </w:tabs>
              <w:jc w:val="both"/>
              <w:rPr>
                <w:rFonts w:ascii="Tahoma" w:hAnsi="Tahoma" w:cs="Tahoma"/>
                <w:b w:val="0"/>
                <w:sz w:val="20"/>
                <w:u w:val="single"/>
              </w:rPr>
            </w:pPr>
          </w:p>
          <w:p w:rsidR="00A63BD1" w:rsidRDefault="00A63BD1">
            <w:pPr>
              <w:tabs>
                <w:tab w:val="left" w:pos="567"/>
                <w:tab w:val="left" w:pos="993"/>
              </w:tabs>
              <w:jc w:val="both"/>
              <w:rPr>
                <w:rFonts w:ascii="Tahoma" w:hAnsi="Tahoma" w:cs="Tahoma"/>
                <w:b w:val="0"/>
                <w:sz w:val="20"/>
                <w:u w:val="single"/>
              </w:rPr>
            </w:pPr>
          </w:p>
          <w:p w:rsidR="00A63BD1" w:rsidRDefault="00A63BD1">
            <w:pPr>
              <w:tabs>
                <w:tab w:val="left" w:pos="567"/>
                <w:tab w:val="left" w:pos="993"/>
              </w:tabs>
              <w:jc w:val="both"/>
              <w:rPr>
                <w:rFonts w:ascii="Tahoma" w:hAnsi="Tahoma" w:cs="Tahoma"/>
                <w:b w:val="0"/>
                <w:sz w:val="20"/>
                <w:u w:val="single"/>
              </w:rPr>
            </w:pPr>
          </w:p>
          <w:p w:rsidR="00A63BD1" w:rsidRDefault="00A63BD1">
            <w:pPr>
              <w:tabs>
                <w:tab w:val="left" w:pos="567"/>
                <w:tab w:val="left" w:pos="993"/>
              </w:tabs>
              <w:jc w:val="both"/>
              <w:rPr>
                <w:rFonts w:ascii="Tahoma" w:hAnsi="Tahoma" w:cs="Tahoma"/>
                <w:b w:val="0"/>
                <w:sz w:val="20"/>
                <w:u w:val="single"/>
              </w:rPr>
            </w:pPr>
          </w:p>
          <w:p w:rsidR="00A63BD1" w:rsidRDefault="00A63BD1">
            <w:pPr>
              <w:tabs>
                <w:tab w:val="left" w:pos="567"/>
                <w:tab w:val="left" w:pos="993"/>
              </w:tabs>
              <w:jc w:val="both"/>
              <w:rPr>
                <w:rFonts w:ascii="Tahoma" w:hAnsi="Tahoma" w:cs="Tahoma"/>
                <w:b w:val="0"/>
                <w:sz w:val="20"/>
                <w:u w:val="single"/>
              </w:rPr>
            </w:pPr>
          </w:p>
          <w:p w:rsidR="00A63BD1" w:rsidRDefault="00A63BD1">
            <w:pPr>
              <w:tabs>
                <w:tab w:val="left" w:pos="567"/>
                <w:tab w:val="left" w:pos="993"/>
              </w:tabs>
              <w:jc w:val="both"/>
              <w:rPr>
                <w:rFonts w:ascii="Tahoma" w:hAnsi="Tahoma" w:cs="Tahoma"/>
                <w:b w:val="0"/>
                <w:sz w:val="20"/>
                <w:u w:val="single"/>
              </w:rPr>
            </w:pPr>
          </w:p>
          <w:p w:rsidR="00A63BD1" w:rsidRPr="00140B6A" w:rsidRDefault="00000A44">
            <w:pPr>
              <w:tabs>
                <w:tab w:val="left" w:pos="567"/>
                <w:tab w:val="left" w:pos="993"/>
              </w:tabs>
              <w:jc w:val="both"/>
              <w:rPr>
                <w:rFonts w:ascii="Tahoma" w:hAnsi="Tahoma" w:cs="Tahoma"/>
                <w:b w:val="0"/>
                <w:sz w:val="20"/>
              </w:rPr>
            </w:pPr>
            <w:r w:rsidRPr="007C10B6">
              <w:rPr>
                <w:rStyle w:val="Strong"/>
                <w:rFonts w:ascii="Tahoma" w:hAnsi="Tahoma" w:cs="Tahoma"/>
                <w:u w:val="single"/>
              </w:rPr>
              <w:t>{PEJABAT_PPJB}</w:t>
            </w:r>
            <w:r w:rsidRPr="007C10B6">
              <w:rPr>
                <w:rFonts w:ascii="Tahoma" w:hAnsi="Tahoma" w:cs="Tahoma"/>
              </w:rPr>
              <w:t xml:space="preserve"> </w:t>
            </w:r>
            <w:r w:rsidRPr="007C10B6">
              <w:rPr>
                <w:rFonts w:ascii="Tahoma" w:hAnsi="Tahoma" w:cs="Tahoma"/>
              </w:rPr>
              <w:br/>
              <w:t>{JABATAN_PPJB}</w:t>
            </w:r>
            <w:bookmarkStart w:id="8" w:name="_GoBack"/>
            <w:bookmarkEnd w:id="8"/>
          </w:p>
        </w:tc>
      </w:tr>
    </w:tbl>
    <w:p w:rsidR="00A63BD1" w:rsidRDefault="00A63BD1">
      <w:pPr>
        <w:rPr>
          <w:rFonts w:ascii="Tahoma" w:hAnsi="Tahoma" w:cs="Tahoma"/>
          <w:b w:val="0"/>
          <w:sz w:val="20"/>
        </w:rPr>
      </w:pPr>
    </w:p>
    <w:sectPr w:rsidR="00A63BD1" w:rsidSect="00A55CE4">
      <w:footerReference w:type="default" r:id="rId7"/>
      <w:pgSz w:w="11907" w:h="16840" w:code="9"/>
      <w:pgMar w:top="1701" w:right="1418" w:bottom="1701" w:left="1418" w:header="720"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93A" w:rsidRDefault="00DC593A">
      <w:r>
        <w:separator/>
      </w:r>
    </w:p>
  </w:endnote>
  <w:endnote w:type="continuationSeparator" w:id="0">
    <w:p w:rsidR="00DC593A" w:rsidRDefault="00DC5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04F" w:rsidRPr="00960C09" w:rsidRDefault="00E9004F">
    <w:pPr>
      <w:pStyle w:val="Footer"/>
      <w:tabs>
        <w:tab w:val="clear" w:pos="4320"/>
        <w:tab w:val="clear" w:pos="8640"/>
      </w:tabs>
      <w:ind w:right="-7"/>
      <w:jc w:val="center"/>
      <w:rPr>
        <w:rFonts w:ascii="Tahoma" w:hAnsi="Tahoma" w:cs="Tahoma"/>
        <w:b w:val="0"/>
        <w:bCs/>
        <w:sz w:val="20"/>
      </w:rPr>
    </w:pPr>
    <w:r w:rsidRPr="00960C09">
      <w:rPr>
        <w:rFonts w:ascii="Tahoma" w:hAnsi="Tahoma" w:cs="Tahoma"/>
        <w:b w:val="0"/>
        <w:bCs/>
        <w:sz w:val="20"/>
      </w:rPr>
      <w:t xml:space="preserve">Halaman </w:t>
    </w:r>
    <w:r w:rsidRPr="00960C09">
      <w:rPr>
        <w:rFonts w:ascii="Tahoma" w:hAnsi="Tahoma" w:cs="Tahoma"/>
        <w:b w:val="0"/>
        <w:bCs/>
        <w:sz w:val="20"/>
      </w:rPr>
      <w:fldChar w:fldCharType="begin"/>
    </w:r>
    <w:r w:rsidRPr="00960C09">
      <w:rPr>
        <w:rFonts w:ascii="Tahoma" w:hAnsi="Tahoma" w:cs="Tahoma"/>
        <w:b w:val="0"/>
        <w:bCs/>
        <w:sz w:val="20"/>
      </w:rPr>
      <w:instrText xml:space="preserve"> PAGE </w:instrText>
    </w:r>
    <w:r w:rsidRPr="00960C09">
      <w:rPr>
        <w:rFonts w:ascii="Tahoma" w:hAnsi="Tahoma" w:cs="Tahoma"/>
        <w:b w:val="0"/>
        <w:bCs/>
        <w:sz w:val="20"/>
      </w:rPr>
      <w:fldChar w:fldCharType="separate"/>
    </w:r>
    <w:r w:rsidR="00000A44">
      <w:rPr>
        <w:rFonts w:ascii="Tahoma" w:hAnsi="Tahoma" w:cs="Tahoma"/>
        <w:b w:val="0"/>
        <w:bCs/>
        <w:noProof/>
        <w:sz w:val="20"/>
      </w:rPr>
      <w:t>8</w:t>
    </w:r>
    <w:r w:rsidRPr="00960C09">
      <w:rPr>
        <w:rFonts w:ascii="Tahoma" w:hAnsi="Tahoma" w:cs="Tahoma"/>
        <w:b w:val="0"/>
        <w:bCs/>
        <w:sz w:val="20"/>
      </w:rPr>
      <w:fldChar w:fldCharType="end"/>
    </w:r>
    <w:r w:rsidRPr="00960C09">
      <w:rPr>
        <w:rFonts w:ascii="Tahoma" w:hAnsi="Tahoma" w:cs="Tahoma"/>
        <w:b w:val="0"/>
        <w:bCs/>
        <w:sz w:val="20"/>
      </w:rPr>
      <w:t xml:space="preserve"> dari </w:t>
    </w:r>
    <w:r w:rsidRPr="00960C09">
      <w:rPr>
        <w:rFonts w:ascii="Tahoma" w:hAnsi="Tahoma" w:cs="Tahoma"/>
        <w:b w:val="0"/>
        <w:bCs/>
        <w:sz w:val="20"/>
      </w:rPr>
      <w:fldChar w:fldCharType="begin"/>
    </w:r>
    <w:r w:rsidRPr="00960C09">
      <w:rPr>
        <w:rFonts w:ascii="Tahoma" w:hAnsi="Tahoma" w:cs="Tahoma"/>
        <w:b w:val="0"/>
        <w:bCs/>
        <w:sz w:val="20"/>
      </w:rPr>
      <w:instrText xml:space="preserve"> NUMPAGES </w:instrText>
    </w:r>
    <w:r w:rsidRPr="00960C09">
      <w:rPr>
        <w:rFonts w:ascii="Tahoma" w:hAnsi="Tahoma" w:cs="Tahoma"/>
        <w:b w:val="0"/>
        <w:bCs/>
        <w:sz w:val="20"/>
      </w:rPr>
      <w:fldChar w:fldCharType="separate"/>
    </w:r>
    <w:r w:rsidR="00000A44">
      <w:rPr>
        <w:rFonts w:ascii="Tahoma" w:hAnsi="Tahoma" w:cs="Tahoma"/>
        <w:b w:val="0"/>
        <w:bCs/>
        <w:noProof/>
        <w:sz w:val="20"/>
      </w:rPr>
      <w:t>8</w:t>
    </w:r>
    <w:r w:rsidRPr="00960C09">
      <w:rPr>
        <w:rFonts w:ascii="Tahoma" w:hAnsi="Tahoma" w:cs="Tahoma"/>
        <w:b w:val="0"/>
        <w:bCs/>
        <w:sz w:val="20"/>
      </w:rPr>
      <w:fldChar w:fldCharType="end"/>
    </w:r>
  </w:p>
  <w:p w:rsidR="00E9004F" w:rsidRDefault="00E9004F">
    <w:pPr>
      <w:pStyle w:val="Footer"/>
      <w:ind w:right="-7"/>
      <w:jc w:val="center"/>
      <w:rPr>
        <w:rFonts w:ascii="Tahoma" w:hAnsi="Tahoma" w:cs="Tahoma"/>
        <w:b w:val="0"/>
        <w:bCs/>
        <w:sz w:val="16"/>
      </w:rPr>
    </w:pPr>
    <w:r>
      <w:rPr>
        <w:rFonts w:ascii="Tahoma" w:hAnsi="Tahoma" w:cs="Tahoma"/>
        <w:b w:val="0"/>
        <w:bCs/>
        <w:sz w:val="16"/>
      </w:rPr>
      <w:t>- PPJB Ruko -</w:t>
    </w:r>
  </w:p>
  <w:p w:rsidR="00E9004F" w:rsidRDefault="00E9004F">
    <w:pPr>
      <w:pStyle w:val="Footer"/>
      <w:ind w:right="-7"/>
      <w:jc w:val="right"/>
    </w:pPr>
    <w:r>
      <w:rPr>
        <w:rFonts w:ascii="Tahoma" w:hAnsi="Tahoma" w:cs="Tahoma"/>
        <w:b w:val="0"/>
        <w:bCs/>
        <w:sz w:val="16"/>
      </w:rPr>
      <w:t xml:space="preserve">   PARAF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93A" w:rsidRDefault="00DC593A">
      <w:r>
        <w:separator/>
      </w:r>
    </w:p>
  </w:footnote>
  <w:footnote w:type="continuationSeparator" w:id="0">
    <w:p w:rsidR="00DC593A" w:rsidRDefault="00DC5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2D6F676"/>
    <w:lvl w:ilvl="0">
      <w:numFmt w:val="decimal"/>
      <w:lvlText w:val="*"/>
      <w:lvlJc w:val="left"/>
    </w:lvl>
  </w:abstractNum>
  <w:abstractNum w:abstractNumId="1">
    <w:nsid w:val="061C212A"/>
    <w:multiLevelType w:val="singleLevel"/>
    <w:tmpl w:val="F926A830"/>
    <w:lvl w:ilvl="0">
      <w:start w:val="1"/>
      <w:numFmt w:val="decimal"/>
      <w:lvlText w:val="%1."/>
      <w:legacy w:legacy="1" w:legacySpace="0" w:legacyIndent="284"/>
      <w:lvlJc w:val="left"/>
      <w:pPr>
        <w:ind w:left="284" w:hanging="284"/>
      </w:pPr>
    </w:lvl>
  </w:abstractNum>
  <w:abstractNum w:abstractNumId="2">
    <w:nsid w:val="08931367"/>
    <w:multiLevelType w:val="singleLevel"/>
    <w:tmpl w:val="DE8E8D7E"/>
    <w:lvl w:ilvl="0">
      <w:start w:val="2"/>
      <w:numFmt w:val="decimal"/>
      <w:lvlText w:val="%1."/>
      <w:legacy w:legacy="1" w:legacySpace="0" w:legacyIndent="284"/>
      <w:lvlJc w:val="left"/>
      <w:pPr>
        <w:ind w:left="284" w:hanging="284"/>
      </w:pPr>
    </w:lvl>
  </w:abstractNum>
  <w:abstractNum w:abstractNumId="3">
    <w:nsid w:val="0F7B0D7C"/>
    <w:multiLevelType w:val="singleLevel"/>
    <w:tmpl w:val="4B80F0BA"/>
    <w:lvl w:ilvl="0">
      <w:start w:val="1"/>
      <w:numFmt w:val="lowerLetter"/>
      <w:lvlText w:val="%1."/>
      <w:lvlJc w:val="left"/>
      <w:pPr>
        <w:tabs>
          <w:tab w:val="num" w:pos="643"/>
        </w:tabs>
        <w:ind w:left="567" w:hanging="284"/>
      </w:pPr>
      <w:rPr>
        <w:rFonts w:hint="default"/>
        <w:color w:val="auto"/>
      </w:rPr>
    </w:lvl>
  </w:abstractNum>
  <w:abstractNum w:abstractNumId="4">
    <w:nsid w:val="1538324B"/>
    <w:multiLevelType w:val="singleLevel"/>
    <w:tmpl w:val="F926A830"/>
    <w:lvl w:ilvl="0">
      <w:start w:val="1"/>
      <w:numFmt w:val="decimal"/>
      <w:lvlText w:val="%1."/>
      <w:legacy w:legacy="1" w:legacySpace="0" w:legacyIndent="284"/>
      <w:lvlJc w:val="left"/>
      <w:pPr>
        <w:ind w:left="284" w:hanging="284"/>
      </w:pPr>
    </w:lvl>
  </w:abstractNum>
  <w:abstractNum w:abstractNumId="5">
    <w:nsid w:val="2159118E"/>
    <w:multiLevelType w:val="singleLevel"/>
    <w:tmpl w:val="F926A830"/>
    <w:lvl w:ilvl="0">
      <w:start w:val="1"/>
      <w:numFmt w:val="decimal"/>
      <w:lvlText w:val="%1."/>
      <w:legacy w:legacy="1" w:legacySpace="0" w:legacyIndent="284"/>
      <w:lvlJc w:val="left"/>
      <w:pPr>
        <w:ind w:left="284" w:hanging="284"/>
      </w:pPr>
    </w:lvl>
  </w:abstractNum>
  <w:abstractNum w:abstractNumId="6">
    <w:nsid w:val="254C1D23"/>
    <w:multiLevelType w:val="singleLevel"/>
    <w:tmpl w:val="F926A830"/>
    <w:lvl w:ilvl="0">
      <w:start w:val="1"/>
      <w:numFmt w:val="decimal"/>
      <w:lvlText w:val="%1."/>
      <w:legacy w:legacy="1" w:legacySpace="0" w:legacyIndent="284"/>
      <w:lvlJc w:val="left"/>
      <w:pPr>
        <w:ind w:left="284" w:hanging="284"/>
      </w:pPr>
    </w:lvl>
  </w:abstractNum>
  <w:abstractNum w:abstractNumId="7">
    <w:nsid w:val="30D05282"/>
    <w:multiLevelType w:val="singleLevel"/>
    <w:tmpl w:val="F926A830"/>
    <w:lvl w:ilvl="0">
      <w:start w:val="1"/>
      <w:numFmt w:val="decimal"/>
      <w:lvlText w:val="%1."/>
      <w:legacy w:legacy="1" w:legacySpace="0" w:legacyIndent="284"/>
      <w:lvlJc w:val="left"/>
      <w:pPr>
        <w:ind w:left="284" w:hanging="284"/>
      </w:pPr>
    </w:lvl>
  </w:abstractNum>
  <w:abstractNum w:abstractNumId="8">
    <w:nsid w:val="319554A6"/>
    <w:multiLevelType w:val="singleLevel"/>
    <w:tmpl w:val="F926A830"/>
    <w:lvl w:ilvl="0">
      <w:start w:val="1"/>
      <w:numFmt w:val="decimal"/>
      <w:lvlText w:val="%1."/>
      <w:legacy w:legacy="1" w:legacySpace="0" w:legacyIndent="284"/>
      <w:lvlJc w:val="left"/>
      <w:pPr>
        <w:ind w:left="284" w:hanging="284"/>
      </w:pPr>
    </w:lvl>
  </w:abstractNum>
  <w:abstractNum w:abstractNumId="9">
    <w:nsid w:val="327B5D3F"/>
    <w:multiLevelType w:val="singleLevel"/>
    <w:tmpl w:val="F926A830"/>
    <w:lvl w:ilvl="0">
      <w:start w:val="1"/>
      <w:numFmt w:val="decimal"/>
      <w:lvlText w:val="%1."/>
      <w:legacy w:legacy="1" w:legacySpace="0" w:legacyIndent="284"/>
      <w:lvlJc w:val="left"/>
      <w:pPr>
        <w:ind w:left="284" w:hanging="284"/>
      </w:pPr>
    </w:lvl>
  </w:abstractNum>
  <w:abstractNum w:abstractNumId="10">
    <w:nsid w:val="33684754"/>
    <w:multiLevelType w:val="singleLevel"/>
    <w:tmpl w:val="F926A830"/>
    <w:lvl w:ilvl="0">
      <w:start w:val="1"/>
      <w:numFmt w:val="decimal"/>
      <w:lvlText w:val="%1."/>
      <w:legacy w:legacy="1" w:legacySpace="0" w:legacyIndent="284"/>
      <w:lvlJc w:val="left"/>
      <w:pPr>
        <w:ind w:left="284" w:hanging="284"/>
      </w:pPr>
    </w:lvl>
  </w:abstractNum>
  <w:abstractNum w:abstractNumId="11">
    <w:nsid w:val="349D28D5"/>
    <w:multiLevelType w:val="singleLevel"/>
    <w:tmpl w:val="F926A830"/>
    <w:lvl w:ilvl="0">
      <w:start w:val="1"/>
      <w:numFmt w:val="decimal"/>
      <w:lvlText w:val="%1."/>
      <w:legacy w:legacy="1" w:legacySpace="0" w:legacyIndent="284"/>
      <w:lvlJc w:val="left"/>
      <w:pPr>
        <w:ind w:left="284" w:hanging="284"/>
      </w:pPr>
    </w:lvl>
  </w:abstractNum>
  <w:abstractNum w:abstractNumId="12">
    <w:nsid w:val="370C0691"/>
    <w:multiLevelType w:val="singleLevel"/>
    <w:tmpl w:val="F926A830"/>
    <w:lvl w:ilvl="0">
      <w:start w:val="1"/>
      <w:numFmt w:val="decimal"/>
      <w:lvlText w:val="%1."/>
      <w:legacy w:legacy="1" w:legacySpace="0" w:legacyIndent="284"/>
      <w:lvlJc w:val="left"/>
      <w:pPr>
        <w:ind w:left="284" w:hanging="284"/>
      </w:pPr>
    </w:lvl>
  </w:abstractNum>
  <w:abstractNum w:abstractNumId="13">
    <w:nsid w:val="38B111B2"/>
    <w:multiLevelType w:val="singleLevel"/>
    <w:tmpl w:val="F926A830"/>
    <w:lvl w:ilvl="0">
      <w:start w:val="1"/>
      <w:numFmt w:val="decimal"/>
      <w:lvlText w:val="%1."/>
      <w:legacy w:legacy="1" w:legacySpace="0" w:legacyIndent="284"/>
      <w:lvlJc w:val="left"/>
      <w:pPr>
        <w:ind w:left="284" w:hanging="284"/>
      </w:pPr>
    </w:lvl>
  </w:abstractNum>
  <w:abstractNum w:abstractNumId="14">
    <w:nsid w:val="3F4B5855"/>
    <w:multiLevelType w:val="singleLevel"/>
    <w:tmpl w:val="DE8E8D7E"/>
    <w:lvl w:ilvl="0">
      <w:start w:val="2"/>
      <w:numFmt w:val="decimal"/>
      <w:lvlText w:val="%1."/>
      <w:legacy w:legacy="1" w:legacySpace="0" w:legacyIndent="284"/>
      <w:lvlJc w:val="left"/>
      <w:pPr>
        <w:ind w:left="284" w:hanging="284"/>
      </w:pPr>
    </w:lvl>
  </w:abstractNum>
  <w:abstractNum w:abstractNumId="15">
    <w:nsid w:val="3FBD67B9"/>
    <w:multiLevelType w:val="singleLevel"/>
    <w:tmpl w:val="F6A01072"/>
    <w:lvl w:ilvl="0">
      <w:start w:val="5"/>
      <w:numFmt w:val="decimal"/>
      <w:lvlText w:val="%1."/>
      <w:legacy w:legacy="1" w:legacySpace="0" w:legacyIndent="284"/>
      <w:lvlJc w:val="left"/>
      <w:pPr>
        <w:ind w:left="284" w:hanging="284"/>
      </w:pPr>
    </w:lvl>
  </w:abstractNum>
  <w:abstractNum w:abstractNumId="16">
    <w:nsid w:val="3FD8005A"/>
    <w:multiLevelType w:val="singleLevel"/>
    <w:tmpl w:val="9B186AF8"/>
    <w:lvl w:ilvl="0">
      <w:start w:val="1"/>
      <w:numFmt w:val="lowerLetter"/>
      <w:lvlText w:val="%1."/>
      <w:legacy w:legacy="1" w:legacySpace="0" w:legacyIndent="284"/>
      <w:lvlJc w:val="left"/>
      <w:pPr>
        <w:ind w:left="567" w:hanging="284"/>
      </w:pPr>
    </w:lvl>
  </w:abstractNum>
  <w:abstractNum w:abstractNumId="17">
    <w:nsid w:val="464B6664"/>
    <w:multiLevelType w:val="singleLevel"/>
    <w:tmpl w:val="9B186AF8"/>
    <w:lvl w:ilvl="0">
      <w:start w:val="1"/>
      <w:numFmt w:val="lowerLetter"/>
      <w:lvlText w:val="%1."/>
      <w:legacy w:legacy="1" w:legacySpace="0" w:legacyIndent="284"/>
      <w:lvlJc w:val="left"/>
      <w:pPr>
        <w:ind w:left="567" w:hanging="284"/>
      </w:pPr>
    </w:lvl>
  </w:abstractNum>
  <w:abstractNum w:abstractNumId="18">
    <w:nsid w:val="530959F2"/>
    <w:multiLevelType w:val="singleLevel"/>
    <w:tmpl w:val="4D4E1E52"/>
    <w:lvl w:ilvl="0">
      <w:start w:val="1"/>
      <w:numFmt w:val="decimal"/>
      <w:lvlText w:val="%1."/>
      <w:legacy w:legacy="1" w:legacySpace="0" w:legacyIndent="360"/>
      <w:lvlJc w:val="left"/>
      <w:pPr>
        <w:ind w:left="360" w:hanging="360"/>
      </w:pPr>
    </w:lvl>
  </w:abstractNum>
  <w:abstractNum w:abstractNumId="19">
    <w:nsid w:val="548B236D"/>
    <w:multiLevelType w:val="singleLevel"/>
    <w:tmpl w:val="9B186AF8"/>
    <w:lvl w:ilvl="0">
      <w:start w:val="1"/>
      <w:numFmt w:val="lowerLetter"/>
      <w:lvlText w:val="%1."/>
      <w:legacy w:legacy="1" w:legacySpace="0" w:legacyIndent="284"/>
      <w:lvlJc w:val="left"/>
      <w:pPr>
        <w:ind w:left="567" w:hanging="284"/>
      </w:pPr>
    </w:lvl>
  </w:abstractNum>
  <w:abstractNum w:abstractNumId="20">
    <w:nsid w:val="57F52864"/>
    <w:multiLevelType w:val="singleLevel"/>
    <w:tmpl w:val="99F4CA66"/>
    <w:lvl w:ilvl="0">
      <w:start w:val="3"/>
      <w:numFmt w:val="decimal"/>
      <w:lvlText w:val="%1."/>
      <w:legacy w:legacy="1" w:legacySpace="0" w:legacyIndent="284"/>
      <w:lvlJc w:val="left"/>
      <w:pPr>
        <w:ind w:left="284" w:hanging="284"/>
      </w:pPr>
    </w:lvl>
  </w:abstractNum>
  <w:abstractNum w:abstractNumId="21">
    <w:nsid w:val="58337367"/>
    <w:multiLevelType w:val="singleLevel"/>
    <w:tmpl w:val="DE8E8D7E"/>
    <w:lvl w:ilvl="0">
      <w:start w:val="2"/>
      <w:numFmt w:val="decimal"/>
      <w:lvlText w:val="%1."/>
      <w:legacy w:legacy="1" w:legacySpace="0" w:legacyIndent="284"/>
      <w:lvlJc w:val="left"/>
      <w:pPr>
        <w:ind w:left="284" w:hanging="284"/>
      </w:pPr>
    </w:lvl>
  </w:abstractNum>
  <w:abstractNum w:abstractNumId="22">
    <w:nsid w:val="58D2322F"/>
    <w:multiLevelType w:val="singleLevel"/>
    <w:tmpl w:val="F926A830"/>
    <w:lvl w:ilvl="0">
      <w:start w:val="1"/>
      <w:numFmt w:val="decimal"/>
      <w:lvlText w:val="%1."/>
      <w:legacy w:legacy="1" w:legacySpace="0" w:legacyIndent="284"/>
      <w:lvlJc w:val="left"/>
      <w:pPr>
        <w:ind w:left="284" w:hanging="284"/>
      </w:pPr>
    </w:lvl>
  </w:abstractNum>
  <w:abstractNum w:abstractNumId="23">
    <w:nsid w:val="5B186055"/>
    <w:multiLevelType w:val="singleLevel"/>
    <w:tmpl w:val="BC0ED9CC"/>
    <w:lvl w:ilvl="0">
      <w:start w:val="1"/>
      <w:numFmt w:val="decimal"/>
      <w:lvlText w:val="3.%1."/>
      <w:legacy w:legacy="1" w:legacySpace="0" w:legacyIndent="454"/>
      <w:lvlJc w:val="left"/>
      <w:pPr>
        <w:ind w:left="1021" w:hanging="454"/>
      </w:pPr>
    </w:lvl>
  </w:abstractNum>
  <w:abstractNum w:abstractNumId="24">
    <w:nsid w:val="6168261F"/>
    <w:multiLevelType w:val="singleLevel"/>
    <w:tmpl w:val="DE8E8D7E"/>
    <w:lvl w:ilvl="0">
      <w:start w:val="2"/>
      <w:numFmt w:val="decimal"/>
      <w:lvlText w:val="%1."/>
      <w:legacy w:legacy="1" w:legacySpace="0" w:legacyIndent="284"/>
      <w:lvlJc w:val="left"/>
      <w:pPr>
        <w:ind w:left="284" w:hanging="284"/>
      </w:pPr>
    </w:lvl>
  </w:abstractNum>
  <w:abstractNum w:abstractNumId="25">
    <w:nsid w:val="62440A91"/>
    <w:multiLevelType w:val="hybridMultilevel"/>
    <w:tmpl w:val="FACE7B9A"/>
    <w:lvl w:ilvl="0" w:tplc="FF388CE8">
      <w:start w:val="1"/>
      <w:numFmt w:val="decimal"/>
      <w:lvlText w:val="%1."/>
      <w:lvlJc w:val="left"/>
      <w:pPr>
        <w:tabs>
          <w:tab w:val="num" w:pos="360"/>
        </w:tabs>
        <w:ind w:left="284" w:hanging="284"/>
      </w:pPr>
      <w:rPr>
        <w:rFonts w:ascii="Tahoma" w:hAnsi="Tahoma" w:hint="default"/>
        <w:b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6AA64EE"/>
    <w:multiLevelType w:val="singleLevel"/>
    <w:tmpl w:val="9B186AF8"/>
    <w:lvl w:ilvl="0">
      <w:start w:val="1"/>
      <w:numFmt w:val="lowerLetter"/>
      <w:lvlText w:val="%1."/>
      <w:legacy w:legacy="1" w:legacySpace="0" w:legacyIndent="284"/>
      <w:lvlJc w:val="left"/>
      <w:pPr>
        <w:ind w:left="567" w:hanging="284"/>
      </w:pPr>
    </w:lvl>
  </w:abstractNum>
  <w:abstractNum w:abstractNumId="27">
    <w:nsid w:val="67311363"/>
    <w:multiLevelType w:val="singleLevel"/>
    <w:tmpl w:val="9B186AF8"/>
    <w:lvl w:ilvl="0">
      <w:start w:val="1"/>
      <w:numFmt w:val="lowerLetter"/>
      <w:lvlText w:val="%1."/>
      <w:legacy w:legacy="1" w:legacySpace="0" w:legacyIndent="284"/>
      <w:lvlJc w:val="left"/>
      <w:pPr>
        <w:ind w:left="567" w:hanging="284"/>
      </w:pPr>
    </w:lvl>
  </w:abstractNum>
  <w:abstractNum w:abstractNumId="28">
    <w:nsid w:val="68C65186"/>
    <w:multiLevelType w:val="singleLevel"/>
    <w:tmpl w:val="9B186AF8"/>
    <w:lvl w:ilvl="0">
      <w:start w:val="1"/>
      <w:numFmt w:val="lowerLetter"/>
      <w:lvlText w:val="%1."/>
      <w:legacy w:legacy="1" w:legacySpace="0" w:legacyIndent="284"/>
      <w:lvlJc w:val="left"/>
      <w:pPr>
        <w:ind w:left="568" w:hanging="284"/>
      </w:pPr>
    </w:lvl>
  </w:abstractNum>
  <w:abstractNum w:abstractNumId="29">
    <w:nsid w:val="70070826"/>
    <w:multiLevelType w:val="singleLevel"/>
    <w:tmpl w:val="9B186AF8"/>
    <w:lvl w:ilvl="0">
      <w:start w:val="1"/>
      <w:numFmt w:val="lowerLetter"/>
      <w:lvlText w:val="%1."/>
      <w:legacy w:legacy="1" w:legacySpace="0" w:legacyIndent="284"/>
      <w:lvlJc w:val="left"/>
      <w:pPr>
        <w:ind w:left="568" w:hanging="284"/>
      </w:pPr>
    </w:lvl>
  </w:abstractNum>
  <w:abstractNum w:abstractNumId="30">
    <w:nsid w:val="70217CAE"/>
    <w:multiLevelType w:val="singleLevel"/>
    <w:tmpl w:val="F926A830"/>
    <w:lvl w:ilvl="0">
      <w:start w:val="1"/>
      <w:numFmt w:val="decimal"/>
      <w:lvlText w:val="%1."/>
      <w:legacy w:legacy="1" w:legacySpace="0" w:legacyIndent="284"/>
      <w:lvlJc w:val="left"/>
      <w:pPr>
        <w:ind w:left="284" w:hanging="284"/>
      </w:pPr>
    </w:lvl>
  </w:abstractNum>
  <w:abstractNum w:abstractNumId="31">
    <w:nsid w:val="71157333"/>
    <w:multiLevelType w:val="singleLevel"/>
    <w:tmpl w:val="9B186AF8"/>
    <w:lvl w:ilvl="0">
      <w:start w:val="1"/>
      <w:numFmt w:val="lowerLetter"/>
      <w:lvlText w:val="%1."/>
      <w:legacy w:legacy="1" w:legacySpace="0" w:legacyIndent="284"/>
      <w:lvlJc w:val="left"/>
      <w:pPr>
        <w:ind w:left="567" w:hanging="284"/>
      </w:pPr>
    </w:lvl>
  </w:abstractNum>
  <w:abstractNum w:abstractNumId="32">
    <w:nsid w:val="77D861F3"/>
    <w:multiLevelType w:val="singleLevel"/>
    <w:tmpl w:val="F926A830"/>
    <w:lvl w:ilvl="0">
      <w:start w:val="1"/>
      <w:numFmt w:val="decimal"/>
      <w:lvlText w:val="%1."/>
      <w:legacy w:legacy="1" w:legacySpace="0" w:legacyIndent="284"/>
      <w:lvlJc w:val="left"/>
      <w:pPr>
        <w:ind w:left="284" w:hanging="284"/>
      </w:pPr>
    </w:lvl>
  </w:abstractNum>
  <w:abstractNum w:abstractNumId="33">
    <w:nsid w:val="7BD328B2"/>
    <w:multiLevelType w:val="singleLevel"/>
    <w:tmpl w:val="CCA45FB6"/>
    <w:lvl w:ilvl="0">
      <w:start w:val="4"/>
      <w:numFmt w:val="decimal"/>
      <w:lvlText w:val="%1."/>
      <w:legacy w:legacy="1" w:legacySpace="0" w:legacyIndent="284"/>
      <w:lvlJc w:val="left"/>
      <w:pPr>
        <w:ind w:left="284" w:hanging="284"/>
      </w:pPr>
    </w:lvl>
  </w:abstractNum>
  <w:num w:numId="1">
    <w:abstractNumId w:val="13"/>
  </w:num>
  <w:num w:numId="2">
    <w:abstractNumId w:val="29"/>
  </w:num>
  <w:num w:numId="3">
    <w:abstractNumId w:val="6"/>
  </w:num>
  <w:num w:numId="4">
    <w:abstractNumId w:val="0"/>
    <w:lvlOverride w:ilvl="0">
      <w:lvl w:ilvl="0">
        <w:start w:val="1"/>
        <w:numFmt w:val="bullet"/>
        <w:lvlText w:val=""/>
        <w:legacy w:legacy="1" w:legacySpace="0" w:legacyIndent="284"/>
        <w:lvlJc w:val="left"/>
        <w:rPr>
          <w:rFonts w:ascii="Symbol" w:hAnsi="Symbol" w:hint="default"/>
        </w:rPr>
      </w:lvl>
    </w:lvlOverride>
  </w:num>
  <w:num w:numId="5">
    <w:abstractNumId w:val="20"/>
  </w:num>
  <w:num w:numId="6">
    <w:abstractNumId w:val="4"/>
  </w:num>
  <w:num w:numId="7">
    <w:abstractNumId w:val="28"/>
  </w:num>
  <w:num w:numId="8">
    <w:abstractNumId w:val="9"/>
  </w:num>
  <w:num w:numId="9">
    <w:abstractNumId w:val="12"/>
  </w:num>
  <w:num w:numId="10">
    <w:abstractNumId w:val="23"/>
  </w:num>
  <w:num w:numId="11">
    <w:abstractNumId w:val="1"/>
  </w:num>
  <w:num w:numId="12">
    <w:abstractNumId w:val="32"/>
  </w:num>
  <w:num w:numId="13">
    <w:abstractNumId w:val="16"/>
  </w:num>
  <w:num w:numId="14">
    <w:abstractNumId w:val="22"/>
  </w:num>
  <w:num w:numId="15">
    <w:abstractNumId w:val="8"/>
  </w:num>
  <w:num w:numId="16">
    <w:abstractNumId w:val="3"/>
  </w:num>
  <w:num w:numId="17">
    <w:abstractNumId w:val="30"/>
  </w:num>
  <w:num w:numId="18">
    <w:abstractNumId w:val="5"/>
  </w:num>
  <w:num w:numId="19">
    <w:abstractNumId w:val="26"/>
  </w:num>
  <w:num w:numId="20">
    <w:abstractNumId w:val="14"/>
  </w:num>
  <w:num w:numId="21">
    <w:abstractNumId w:val="21"/>
  </w:num>
  <w:num w:numId="22">
    <w:abstractNumId w:val="17"/>
  </w:num>
  <w:num w:numId="23">
    <w:abstractNumId w:val="15"/>
  </w:num>
  <w:num w:numId="24">
    <w:abstractNumId w:val="10"/>
  </w:num>
  <w:num w:numId="25">
    <w:abstractNumId w:val="19"/>
  </w:num>
  <w:num w:numId="26">
    <w:abstractNumId w:val="2"/>
  </w:num>
  <w:num w:numId="27">
    <w:abstractNumId w:val="31"/>
  </w:num>
  <w:num w:numId="28">
    <w:abstractNumId w:val="33"/>
  </w:num>
  <w:num w:numId="29">
    <w:abstractNumId w:val="33"/>
    <w:lvlOverride w:ilvl="0">
      <w:lvl w:ilvl="0">
        <w:start w:val="4"/>
        <w:numFmt w:val="decimal"/>
        <w:lvlText w:val="%1."/>
        <w:legacy w:legacy="1" w:legacySpace="0" w:legacyIndent="360"/>
        <w:lvlJc w:val="left"/>
        <w:pPr>
          <w:ind w:left="360" w:hanging="360"/>
        </w:pPr>
      </w:lvl>
    </w:lvlOverride>
  </w:num>
  <w:num w:numId="30">
    <w:abstractNumId w:val="7"/>
  </w:num>
  <w:num w:numId="31">
    <w:abstractNumId w:val="27"/>
  </w:num>
  <w:num w:numId="32">
    <w:abstractNumId w:val="24"/>
  </w:num>
  <w:num w:numId="33">
    <w:abstractNumId w:val="11"/>
  </w:num>
  <w:num w:numId="34">
    <w:abstractNumId w:val="25"/>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BD1"/>
    <w:rsid w:val="00000A44"/>
    <w:rsid w:val="0003130B"/>
    <w:rsid w:val="000655A1"/>
    <w:rsid w:val="000C4E04"/>
    <w:rsid w:val="00100721"/>
    <w:rsid w:val="00127490"/>
    <w:rsid w:val="00127D84"/>
    <w:rsid w:val="001306B3"/>
    <w:rsid w:val="00140B6A"/>
    <w:rsid w:val="001930F1"/>
    <w:rsid w:val="001A38DC"/>
    <w:rsid w:val="001C65D6"/>
    <w:rsid w:val="001E5311"/>
    <w:rsid w:val="00215EF2"/>
    <w:rsid w:val="00241D96"/>
    <w:rsid w:val="002B67E9"/>
    <w:rsid w:val="002E652F"/>
    <w:rsid w:val="002F44FB"/>
    <w:rsid w:val="00375352"/>
    <w:rsid w:val="00387B41"/>
    <w:rsid w:val="00393DBB"/>
    <w:rsid w:val="003B65FD"/>
    <w:rsid w:val="003D3A85"/>
    <w:rsid w:val="003D4F4B"/>
    <w:rsid w:val="00401F9F"/>
    <w:rsid w:val="00402423"/>
    <w:rsid w:val="00422239"/>
    <w:rsid w:val="00482827"/>
    <w:rsid w:val="004945D8"/>
    <w:rsid w:val="0054414F"/>
    <w:rsid w:val="00572CE8"/>
    <w:rsid w:val="0059092B"/>
    <w:rsid w:val="005D4108"/>
    <w:rsid w:val="005D56F1"/>
    <w:rsid w:val="005E22CC"/>
    <w:rsid w:val="005E7CA3"/>
    <w:rsid w:val="0060020E"/>
    <w:rsid w:val="00630B3D"/>
    <w:rsid w:val="00632E15"/>
    <w:rsid w:val="00676639"/>
    <w:rsid w:val="006816DF"/>
    <w:rsid w:val="0068366B"/>
    <w:rsid w:val="007040C3"/>
    <w:rsid w:val="00720426"/>
    <w:rsid w:val="0078652A"/>
    <w:rsid w:val="007B4FAA"/>
    <w:rsid w:val="0086757C"/>
    <w:rsid w:val="00905CEA"/>
    <w:rsid w:val="009142FB"/>
    <w:rsid w:val="00940B4F"/>
    <w:rsid w:val="00942A62"/>
    <w:rsid w:val="00960C09"/>
    <w:rsid w:val="009A3D0E"/>
    <w:rsid w:val="009F0182"/>
    <w:rsid w:val="00A145CB"/>
    <w:rsid w:val="00A43374"/>
    <w:rsid w:val="00A55CE4"/>
    <w:rsid w:val="00A63BD1"/>
    <w:rsid w:val="00AB0D20"/>
    <w:rsid w:val="00AB351D"/>
    <w:rsid w:val="00AB6186"/>
    <w:rsid w:val="00B27CA4"/>
    <w:rsid w:val="00B845F9"/>
    <w:rsid w:val="00BC666E"/>
    <w:rsid w:val="00BD5A29"/>
    <w:rsid w:val="00BF6371"/>
    <w:rsid w:val="00C32973"/>
    <w:rsid w:val="00C40C36"/>
    <w:rsid w:val="00C43FA2"/>
    <w:rsid w:val="00C63F83"/>
    <w:rsid w:val="00DC593A"/>
    <w:rsid w:val="00DF796C"/>
    <w:rsid w:val="00E24DDE"/>
    <w:rsid w:val="00E72CCE"/>
    <w:rsid w:val="00E81E8B"/>
    <w:rsid w:val="00E827F5"/>
    <w:rsid w:val="00E85558"/>
    <w:rsid w:val="00E9004F"/>
    <w:rsid w:val="00E9197A"/>
    <w:rsid w:val="00F5202A"/>
    <w:rsid w:val="00F65316"/>
    <w:rsid w:val="00F65CD3"/>
    <w:rsid w:val="00F8672A"/>
    <w:rsid w:val="00FB6081"/>
    <w:rsid w:val="00FD4C5E"/>
    <w:rsid w:val="00FF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811B1F26-0897-4678-96DF-E2A621E4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Century Gothic" w:hAnsi="Century Gothic"/>
      <w:b/>
      <w:color w:val="000000"/>
      <w:sz w:val="22"/>
    </w:rPr>
  </w:style>
  <w:style w:type="paragraph" w:styleId="Heading1">
    <w:name w:val="heading 1"/>
    <w:basedOn w:val="Normal"/>
    <w:next w:val="Normal"/>
    <w:qFormat/>
    <w:pPr>
      <w:keepNext/>
      <w:ind w:left="426"/>
      <w:outlineLvl w:val="0"/>
    </w:pPr>
  </w:style>
  <w:style w:type="paragraph" w:styleId="Heading2">
    <w:name w:val="heading 2"/>
    <w:basedOn w:val="Normal"/>
    <w:next w:val="Normal"/>
    <w:qFormat/>
    <w:pPr>
      <w:keepNext/>
      <w:jc w:val="center"/>
      <w:outlineLvl w:val="1"/>
    </w:pPr>
    <w:rPr>
      <w:rFonts w:ascii="Tahoma" w:hAnsi="Tahoma" w:cs="Tahoma"/>
      <w:sz w:val="24"/>
    </w:rPr>
  </w:style>
  <w:style w:type="paragraph" w:styleId="Heading3">
    <w:name w:val="heading 3"/>
    <w:basedOn w:val="Normal"/>
    <w:next w:val="Normal"/>
    <w:qFormat/>
    <w:pPr>
      <w:keepNext/>
      <w:jc w:val="center"/>
      <w:outlineLvl w:val="2"/>
    </w:pPr>
    <w:rPr>
      <w:rFonts w:ascii="Tahoma" w:hAnsi="Tahoma" w:cs="Tahoma"/>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rFonts w:ascii="Tahoma" w:hAnsi="Tahoma" w:cs="Tahoma"/>
      <w:sz w:val="24"/>
    </w:rPr>
  </w:style>
  <w:style w:type="paragraph" w:styleId="Subtitle">
    <w:name w:val="Subtitle"/>
    <w:basedOn w:val="Normal"/>
    <w:qFormat/>
    <w:pPr>
      <w:jc w:val="center"/>
    </w:pPr>
    <w:rPr>
      <w:rFonts w:ascii="Tahoma" w:hAnsi="Tahoma" w:cs="Tahoma"/>
      <w:sz w:val="28"/>
    </w:rPr>
  </w:style>
  <w:style w:type="paragraph" w:styleId="BodyTextIndent">
    <w:name w:val="Body Text Indent"/>
    <w:basedOn w:val="Normal"/>
    <w:pPr>
      <w:ind w:left="284"/>
      <w:jc w:val="both"/>
    </w:pPr>
    <w:rPr>
      <w:rFonts w:ascii="Tahoma" w:hAnsi="Tahoma" w:cs="Tahoma"/>
      <w:bCs/>
      <w:i/>
      <w:iCs/>
      <w:sz w:val="20"/>
    </w:rPr>
  </w:style>
  <w:style w:type="paragraph" w:styleId="BodyTextIndent2">
    <w:name w:val="Body Text Indent 2"/>
    <w:basedOn w:val="Normal"/>
    <w:pPr>
      <w:ind w:left="284" w:hanging="284"/>
      <w:jc w:val="both"/>
    </w:pPr>
    <w:rPr>
      <w:rFonts w:ascii="Tahoma" w:hAnsi="Tahoma" w:cs="Tahoma"/>
      <w:b w:val="0"/>
      <w:sz w:val="20"/>
    </w:rPr>
  </w:style>
  <w:style w:type="paragraph" w:styleId="BalloonText">
    <w:name w:val="Balloon Text"/>
    <w:basedOn w:val="Normal"/>
    <w:semiHidden/>
    <w:rsid w:val="00A63BD1"/>
    <w:rPr>
      <w:rFonts w:ascii="Tahoma" w:hAnsi="Tahoma" w:cs="Tahoma"/>
      <w:sz w:val="16"/>
      <w:szCs w:val="16"/>
    </w:rPr>
  </w:style>
  <w:style w:type="character" w:styleId="Strong">
    <w:name w:val="Strong"/>
    <w:uiPriority w:val="22"/>
    <w:qFormat/>
    <w:rsid w:val="00E855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3471</Words>
  <Characters>19788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PERJANJIAN PENGIKATAN JUAL BELI</vt:lpstr>
    </vt:vector>
  </TitlesOfParts>
  <Company>PT Jaya Real Property Tbk.</Company>
  <LinksUpToDate>false</LinksUpToDate>
  <CharactersWithSpaces>23213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dc:title>
  <dc:subject/>
  <dc:creator>Departemen Real Estate</dc:creator>
  <cp:keywords/>
  <dc:description/>
  <cp:lastModifiedBy>Fauzi Rahman</cp:lastModifiedBy>
  <cp:revision>18</cp:revision>
  <cp:lastPrinted>2005-10-12T01:44:00Z</cp:lastPrinted>
  <dcterms:created xsi:type="dcterms:W3CDTF">2015-06-30T00:11:00Z</dcterms:created>
  <dcterms:modified xsi:type="dcterms:W3CDTF">2015-06-30T00:23:00Z</dcterms:modified>
</cp:coreProperties>
</file>