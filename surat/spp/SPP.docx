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AB8" w:rsidRPr="00AE2EA5" w:rsidRDefault="001769AA" w:rsidP="005A0AB8">
      <w:pPr>
        <w:spacing w:after="0" w:line="240" w:lineRule="auto"/>
        <w:jc w:val="right"/>
        <w:rPr>
          <w:rFonts w:ascii="Verdana" w:hAnsi="Verdana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0</wp:posOffset>
                </wp:positionV>
                <wp:extent cx="571500" cy="2286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0AB8" w:rsidRDefault="005A0AB8" w:rsidP="005A0AB8">
                            <w:r>
                              <w:t>PARAF FFF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87pt;margin-top:0;width:4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gJdfwIAAA4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" stroked="f">
                <v:textbox>
                  <w:txbxContent>
                    <w:p w:rsidR="005A0AB8" w:rsidRDefault="005A0AB8" w:rsidP="005A0AB8">
                      <w:r>
                        <w:t>PARAF FFF</w:t>
                      </w:r>
                    </w:p>
                  </w:txbxContent>
                </v:textbox>
              </v:shape>
            </w:pict>
          </mc:Fallback>
        </mc:AlternateContent>
      </w:r>
      <w:r w:rsidR="005A0AB8">
        <w:rPr>
          <w:rFonts w:ascii="Verdana" w:hAnsi="Verdana" w:cs="Arial"/>
          <w:sz w:val="16"/>
          <w:szCs w:val="16"/>
        </w:rPr>
        <w:t xml:space="preserve">          </w:t>
      </w:r>
    </w:p>
    <w:p w:rsidR="006B4150" w:rsidRDefault="006B4150" w:rsidP="005A0AB8">
      <w:pPr>
        <w:spacing w:after="0" w:line="240" w:lineRule="auto"/>
        <w:jc w:val="center"/>
        <w:rPr>
          <w:rFonts w:ascii="Verdana" w:hAnsi="Verdana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5DBF50" wp14:editId="378140DF">
                <wp:simplePos x="0" y="0"/>
                <wp:positionH relativeFrom="column">
                  <wp:posOffset>4861560</wp:posOffset>
                </wp:positionH>
                <wp:positionV relativeFrom="paragraph">
                  <wp:posOffset>90805</wp:posOffset>
                </wp:positionV>
                <wp:extent cx="1714500" cy="1485900"/>
                <wp:effectExtent l="0" t="0" r="19050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AB8" w:rsidRDefault="005A0AB8" w:rsidP="005A0AB8"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       </w:t>
                            </w:r>
                            <w:proofErr w:type="spellStart"/>
                            <w:r>
                              <w:t>Koordinator</w:t>
                            </w:r>
                            <w:proofErr w:type="spellEnd"/>
                          </w:p>
                          <w:p w:rsidR="005A0AB8" w:rsidRDefault="001769AA" w:rsidP="005A0AB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D77227" wp14:editId="7A42F365">
                                  <wp:extent cx="483870" cy="237490"/>
                                  <wp:effectExtent l="0" t="0" r="0" b="0"/>
                                  <wp:docPr id="1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3870" cy="237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A0AB8">
                              <w:t xml:space="preserve">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80507D" wp14:editId="569CD3B4">
                                  <wp:extent cx="483870" cy="237490"/>
                                  <wp:effectExtent l="0" t="0" r="0" b="0"/>
                                  <wp:docPr id="2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3870" cy="237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A0AB8" w:rsidRDefault="005A0AB8" w:rsidP="005A0AB8">
                            <w:r>
                              <w:t xml:space="preserve">Manager         </w:t>
                            </w:r>
                            <w:proofErr w:type="spellStart"/>
                            <w:r>
                              <w:t>Pimpinan</w:t>
                            </w:r>
                            <w:proofErr w:type="spellEnd"/>
                          </w:p>
                          <w:p w:rsidR="005A0AB8" w:rsidRPr="00904D3F" w:rsidRDefault="001769AA" w:rsidP="005A0AB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7289D0" wp14:editId="1A1DE035">
                                  <wp:extent cx="483870" cy="237490"/>
                                  <wp:effectExtent l="0" t="0" r="0" b="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3870" cy="237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A0AB8">
                              <w:t xml:space="preserve">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2F1D76" wp14:editId="3589E0EE">
                                  <wp:extent cx="483870" cy="237490"/>
                                  <wp:effectExtent l="0" t="0" r="0" b="0"/>
                                  <wp:docPr id="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3870" cy="237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382.8pt;margin-top:7.15pt;width:135pt;height:11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BknKgIAAFgEAAAOAAAAZHJzL2Uyb0RvYy54bWysVNtu2zAMfR+wfxD0vtgO4r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">
                <v:textbox>
                  <w:txbxContent>
                    <w:p w:rsidR="005A0AB8" w:rsidRDefault="005A0AB8" w:rsidP="005A0AB8"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       </w:t>
                      </w:r>
                      <w:proofErr w:type="spellStart"/>
                      <w:r>
                        <w:t>Koordinator</w:t>
                      </w:r>
                      <w:proofErr w:type="spellEnd"/>
                    </w:p>
                    <w:p w:rsidR="005A0AB8" w:rsidRDefault="001769AA" w:rsidP="005A0AB8">
                      <w:r>
                        <w:rPr>
                          <w:noProof/>
                        </w:rPr>
                        <w:drawing>
                          <wp:inline distT="0" distB="0" distL="0" distR="0" wp14:anchorId="0ED77227" wp14:editId="7A42F365">
                            <wp:extent cx="483870" cy="237490"/>
                            <wp:effectExtent l="0" t="0" r="0" b="0"/>
                            <wp:docPr id="1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3870" cy="237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A0AB8">
                        <w:t xml:space="preserve">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580507D" wp14:editId="569CD3B4">
                            <wp:extent cx="483870" cy="237490"/>
                            <wp:effectExtent l="0" t="0" r="0" b="0"/>
                            <wp:docPr id="2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3870" cy="237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A0AB8" w:rsidRDefault="005A0AB8" w:rsidP="005A0AB8">
                      <w:r>
                        <w:t xml:space="preserve">Manager         </w:t>
                      </w:r>
                      <w:proofErr w:type="spellStart"/>
                      <w:r>
                        <w:t>Pimpinan</w:t>
                      </w:r>
                      <w:proofErr w:type="spellEnd"/>
                    </w:p>
                    <w:p w:rsidR="005A0AB8" w:rsidRPr="00904D3F" w:rsidRDefault="001769AA" w:rsidP="005A0AB8">
                      <w:r>
                        <w:rPr>
                          <w:noProof/>
                        </w:rPr>
                        <w:drawing>
                          <wp:inline distT="0" distB="0" distL="0" distR="0" wp14:anchorId="597289D0" wp14:editId="1A1DE035">
                            <wp:extent cx="483870" cy="237490"/>
                            <wp:effectExtent l="0" t="0" r="0" b="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3870" cy="237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A0AB8">
                        <w:t xml:space="preserve">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72F1D76" wp14:editId="3589E0EE">
                            <wp:extent cx="483870" cy="237490"/>
                            <wp:effectExtent l="0" t="0" r="0" b="0"/>
                            <wp:docPr id="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3870" cy="2374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B4150" w:rsidRDefault="006B4150" w:rsidP="006B4150">
      <w:pPr>
        <w:spacing w:after="0" w:line="240" w:lineRule="auto"/>
        <w:rPr>
          <w:rFonts w:ascii="Verdana" w:hAnsi="Verdana" w:cs="Arial"/>
          <w:b/>
          <w:sz w:val="28"/>
          <w:szCs w:val="28"/>
        </w:rPr>
      </w:pPr>
    </w:p>
    <w:p w:rsidR="006B4150" w:rsidRDefault="006B4150" w:rsidP="006B4150">
      <w:pPr>
        <w:spacing w:after="0" w:line="240" w:lineRule="auto"/>
        <w:rPr>
          <w:rFonts w:ascii="Verdana" w:hAnsi="Verdana" w:cs="Arial"/>
          <w:b/>
          <w:sz w:val="28"/>
          <w:szCs w:val="28"/>
        </w:rPr>
      </w:pPr>
    </w:p>
    <w:p w:rsidR="005A0AB8" w:rsidRPr="000E4D6A" w:rsidRDefault="005A0AB8" w:rsidP="005A0AB8">
      <w:pPr>
        <w:spacing w:after="0" w:line="240" w:lineRule="auto"/>
        <w:jc w:val="center"/>
        <w:rPr>
          <w:rFonts w:ascii="Verdana" w:hAnsi="Verdana" w:cs="Arial"/>
          <w:b/>
          <w:sz w:val="28"/>
          <w:szCs w:val="28"/>
        </w:rPr>
      </w:pPr>
      <w:r w:rsidRPr="000E4D6A">
        <w:rPr>
          <w:rFonts w:ascii="Verdana" w:hAnsi="Verdana" w:cs="Arial"/>
          <w:b/>
          <w:sz w:val="28"/>
          <w:szCs w:val="28"/>
        </w:rPr>
        <w:t>SURAT PERSETUJUAN PEMBELIAN</w:t>
      </w:r>
    </w:p>
    <w:p w:rsidR="005A0AB8" w:rsidRPr="000E4D6A" w:rsidRDefault="005A0AB8" w:rsidP="005A0AB8">
      <w:pPr>
        <w:spacing w:after="0" w:line="240" w:lineRule="auto"/>
        <w:jc w:val="center"/>
        <w:rPr>
          <w:rFonts w:ascii="Verdana" w:hAnsi="Verdana" w:cs="Arial"/>
          <w:b/>
          <w:sz w:val="28"/>
          <w:szCs w:val="28"/>
        </w:rPr>
      </w:pPr>
      <w:r w:rsidRPr="000E4D6A">
        <w:rPr>
          <w:rFonts w:ascii="Verdana" w:hAnsi="Verdana" w:cs="Arial"/>
          <w:b/>
          <w:sz w:val="28"/>
          <w:szCs w:val="28"/>
        </w:rPr>
        <w:t>TANAH DAN BANGUNAN</w:t>
      </w:r>
    </w:p>
    <w:p w:rsidR="005A0AB8" w:rsidRPr="00662EA8" w:rsidRDefault="005A0AB8" w:rsidP="005A0AB8">
      <w:pPr>
        <w:spacing w:after="0" w:line="240" w:lineRule="auto"/>
        <w:jc w:val="center"/>
        <w:rPr>
          <w:rFonts w:ascii="Verdana" w:hAnsi="Verdana" w:cs="Arial"/>
          <w:b/>
          <w:sz w:val="24"/>
          <w:szCs w:val="24"/>
          <w:lang w:val="id-ID"/>
        </w:rPr>
      </w:pPr>
      <w:r w:rsidRPr="000E4D6A">
        <w:rPr>
          <w:rFonts w:ascii="Verdana" w:hAnsi="Verdana" w:cs="Arial"/>
          <w:b/>
          <w:sz w:val="24"/>
          <w:szCs w:val="24"/>
        </w:rPr>
        <w:t xml:space="preserve">PROYEK PERUMAHAN </w:t>
      </w:r>
      <w:r>
        <w:rPr>
          <w:rFonts w:ascii="Verdana" w:hAnsi="Verdana" w:cs="Arial"/>
          <w:b/>
          <w:sz w:val="24"/>
          <w:szCs w:val="24"/>
        </w:rPr>
        <w:t xml:space="preserve">GRAND BATAVIA </w:t>
      </w:r>
    </w:p>
    <w:p w:rsidR="005A0AB8" w:rsidRPr="000E4D6A" w:rsidRDefault="005A0AB8" w:rsidP="005A0AB8">
      <w:pPr>
        <w:spacing w:after="0" w:line="240" w:lineRule="auto"/>
        <w:jc w:val="center"/>
        <w:rPr>
          <w:rFonts w:ascii="Verdana" w:hAnsi="Verdana" w:cs="Arial"/>
          <w:b/>
          <w:sz w:val="16"/>
          <w:szCs w:val="16"/>
        </w:rPr>
      </w:pPr>
      <w:proofErr w:type="gramStart"/>
      <w:r>
        <w:rPr>
          <w:rFonts w:ascii="Verdana" w:hAnsi="Verdana" w:cs="Arial"/>
          <w:b/>
          <w:sz w:val="16"/>
          <w:szCs w:val="16"/>
        </w:rPr>
        <w:t>NOMOR :</w:t>
      </w:r>
      <w:proofErr w:type="gramEnd"/>
      <w:r>
        <w:rPr>
          <w:rFonts w:ascii="Verdana" w:hAnsi="Verdana" w:cs="Arial"/>
          <w:b/>
          <w:sz w:val="16"/>
          <w:szCs w:val="16"/>
        </w:rPr>
        <w:t xml:space="preserve"> </w:t>
      </w:r>
      <w:r w:rsidR="00B47A4D">
        <w:rPr>
          <w:rFonts w:ascii="Verdana" w:hAnsi="Verdana" w:cs="Arial"/>
          <w:b/>
          <w:sz w:val="16"/>
          <w:szCs w:val="16"/>
        </w:rPr>
        <w:t>{</w:t>
      </w:r>
      <w:proofErr w:type="spellStart"/>
      <w:r w:rsidR="00A250B5">
        <w:rPr>
          <w:rFonts w:ascii="Verdana" w:hAnsi="Verdana" w:cs="Arial"/>
          <w:b/>
          <w:sz w:val="16"/>
          <w:szCs w:val="16"/>
        </w:rPr>
        <w:t>nomor_spp</w:t>
      </w:r>
      <w:proofErr w:type="spellEnd"/>
      <w:r w:rsidR="00A250B5">
        <w:rPr>
          <w:rFonts w:ascii="Verdana" w:hAnsi="Verdana" w:cs="Arial"/>
          <w:b/>
          <w:sz w:val="16"/>
          <w:szCs w:val="16"/>
        </w:rPr>
        <w:t>}</w:t>
      </w:r>
    </w:p>
    <w:p w:rsidR="005A0AB8" w:rsidRPr="00F055A4" w:rsidRDefault="005A0AB8" w:rsidP="005A0AB8">
      <w:pPr>
        <w:spacing w:after="0" w:line="240" w:lineRule="auto"/>
        <w:jc w:val="both"/>
        <w:rPr>
          <w:rFonts w:ascii="Verdana" w:hAnsi="Verdana" w:cs="Arial"/>
          <w:sz w:val="16"/>
          <w:szCs w:val="16"/>
        </w:rPr>
      </w:pP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</w:p>
    <w:p w:rsidR="005A0AB8" w:rsidRPr="00F055A4" w:rsidRDefault="005A0AB8" w:rsidP="005A0AB8">
      <w:pPr>
        <w:spacing w:after="0" w:line="240" w:lineRule="auto"/>
        <w:rPr>
          <w:rFonts w:ascii="Verdana" w:hAnsi="Verdana" w:cs="Arial"/>
          <w:sz w:val="16"/>
          <w:szCs w:val="16"/>
        </w:rPr>
      </w:pPr>
      <w:r w:rsidRPr="00F055A4">
        <w:rPr>
          <w:rFonts w:ascii="Verdana" w:hAnsi="Verdana" w:cs="Arial"/>
          <w:sz w:val="16"/>
          <w:szCs w:val="16"/>
        </w:rPr>
        <w:t xml:space="preserve">Yang </w:t>
      </w:r>
      <w:proofErr w:type="spellStart"/>
      <w:r w:rsidRPr="00F055A4">
        <w:rPr>
          <w:rFonts w:ascii="Verdana" w:hAnsi="Verdana" w:cs="Arial"/>
          <w:sz w:val="16"/>
          <w:szCs w:val="16"/>
        </w:rPr>
        <w:t>bertanda</w:t>
      </w:r>
      <w:r>
        <w:rPr>
          <w:rFonts w:ascii="Verdana" w:hAnsi="Verdana" w:cs="Arial"/>
          <w:sz w:val="16"/>
          <w:szCs w:val="16"/>
        </w:rPr>
        <w:t>-tangan</w:t>
      </w:r>
      <w:proofErr w:type="spellEnd"/>
      <w:r>
        <w:rPr>
          <w:rFonts w:ascii="Verdana" w:hAnsi="Verdana" w:cs="Arial"/>
          <w:sz w:val="16"/>
          <w:szCs w:val="16"/>
        </w:rPr>
        <w:t xml:space="preserve"> di </w:t>
      </w:r>
      <w:proofErr w:type="spellStart"/>
      <w:r>
        <w:rPr>
          <w:rFonts w:ascii="Verdana" w:hAnsi="Verdana" w:cs="Arial"/>
          <w:sz w:val="16"/>
          <w:szCs w:val="16"/>
        </w:rPr>
        <w:t>bawah</w:t>
      </w:r>
      <w:proofErr w:type="spellEnd"/>
      <w:r>
        <w:rPr>
          <w:rFonts w:ascii="Verdana" w:hAnsi="Verdana" w:cs="Arial"/>
          <w:sz w:val="16"/>
          <w:szCs w:val="16"/>
        </w:rPr>
        <w:t xml:space="preserve"> </w:t>
      </w:r>
      <w:proofErr w:type="spellStart"/>
      <w:proofErr w:type="gramStart"/>
      <w:r>
        <w:rPr>
          <w:rFonts w:ascii="Verdana" w:hAnsi="Verdana" w:cs="Arial"/>
          <w:sz w:val="16"/>
          <w:szCs w:val="16"/>
        </w:rPr>
        <w:t>ini</w:t>
      </w:r>
      <w:proofErr w:type="spellEnd"/>
      <w:r>
        <w:rPr>
          <w:rFonts w:ascii="Verdana" w:hAnsi="Verdana" w:cs="Arial"/>
          <w:sz w:val="16"/>
          <w:szCs w:val="16"/>
        </w:rPr>
        <w:t xml:space="preserve"> :</w:t>
      </w:r>
      <w:proofErr w:type="gramEnd"/>
    </w:p>
    <w:p w:rsidR="005A0AB8" w:rsidRPr="00F055A4" w:rsidRDefault="005A0AB8" w:rsidP="005A0AB8">
      <w:pPr>
        <w:spacing w:after="0" w:line="240" w:lineRule="auto"/>
        <w:jc w:val="both"/>
        <w:rPr>
          <w:rFonts w:ascii="Verdana" w:hAnsi="Verdana" w:cs="Arial"/>
          <w:sz w:val="16"/>
          <w:szCs w:val="16"/>
        </w:rPr>
      </w:pP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</w:p>
    <w:tbl>
      <w:tblPr>
        <w:tblW w:w="9180" w:type="dxa"/>
        <w:tblInd w:w="648" w:type="dxa"/>
        <w:tblLook w:val="01E0" w:firstRow="1" w:lastRow="1" w:firstColumn="1" w:lastColumn="1" w:noHBand="0" w:noVBand="0"/>
      </w:tblPr>
      <w:tblGrid>
        <w:gridCol w:w="2880"/>
        <w:gridCol w:w="360"/>
        <w:gridCol w:w="5940"/>
      </w:tblGrid>
      <w:tr w:rsidR="005A0AB8" w:rsidRPr="002A5042" w:rsidTr="005A0AB8">
        <w:tc>
          <w:tcPr>
            <w:tcW w:w="288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Nama</w:t>
            </w:r>
            <w:proofErr w:type="spellEnd"/>
          </w:p>
        </w:tc>
        <w:tc>
          <w:tcPr>
            <w:tcW w:w="36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>:</w:t>
            </w:r>
          </w:p>
        </w:tc>
        <w:tc>
          <w:tcPr>
            <w:tcW w:w="5940" w:type="dxa"/>
            <w:shd w:val="clear" w:color="auto" w:fill="auto"/>
          </w:tcPr>
          <w:p w:rsidR="005A0AB8" w:rsidRPr="002A5042" w:rsidRDefault="00B47A4D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{</w:t>
            </w:r>
            <w:proofErr w:type="spellStart"/>
            <w:r w:rsidR="008D2204">
              <w:rPr>
                <w:rFonts w:ascii="Verdana" w:hAnsi="Verdana" w:cs="Arial"/>
                <w:sz w:val="16"/>
                <w:szCs w:val="16"/>
              </w:rPr>
              <w:t>nama</w:t>
            </w:r>
            <w:proofErr w:type="spellEnd"/>
            <w:r w:rsidR="008D2204">
              <w:rPr>
                <w:rFonts w:ascii="Verdana" w:hAnsi="Verdana" w:cs="Arial"/>
                <w:sz w:val="16"/>
                <w:szCs w:val="16"/>
              </w:rPr>
              <w:t>}</w:t>
            </w:r>
          </w:p>
        </w:tc>
      </w:tr>
      <w:tr w:rsidR="005A0AB8" w:rsidRPr="002A5042" w:rsidTr="005A0AB8">
        <w:tc>
          <w:tcPr>
            <w:tcW w:w="288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Alamat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 xml:space="preserve"> KTP</w:t>
            </w:r>
          </w:p>
        </w:tc>
        <w:tc>
          <w:tcPr>
            <w:tcW w:w="36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>:</w:t>
            </w:r>
          </w:p>
        </w:tc>
        <w:tc>
          <w:tcPr>
            <w:tcW w:w="5940" w:type="dxa"/>
            <w:shd w:val="clear" w:color="auto" w:fill="auto"/>
          </w:tcPr>
          <w:p w:rsidR="005A0AB8" w:rsidRPr="002A5042" w:rsidRDefault="00B47A4D" w:rsidP="008D2204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{</w:t>
            </w:r>
            <w:r w:rsidR="003B4947">
              <w:rPr>
                <w:rFonts w:ascii="Verdana" w:hAnsi="Verdana" w:cs="Arial"/>
                <w:sz w:val="16"/>
                <w:szCs w:val="16"/>
              </w:rPr>
              <w:t>alamat_ktp_1</w:t>
            </w:r>
            <w:r w:rsidR="008D2204">
              <w:rPr>
                <w:rFonts w:ascii="Verdana" w:hAnsi="Verdana" w:cs="Arial"/>
                <w:sz w:val="16"/>
                <w:szCs w:val="16"/>
              </w:rPr>
              <w:t>}</w:t>
            </w:r>
          </w:p>
        </w:tc>
      </w:tr>
      <w:tr w:rsidR="005A0AB8" w:rsidRPr="002A5042" w:rsidTr="005A0AB8">
        <w:tc>
          <w:tcPr>
            <w:tcW w:w="288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594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5A0AB8" w:rsidRPr="002A5042" w:rsidTr="005A0AB8">
        <w:tc>
          <w:tcPr>
            <w:tcW w:w="288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Alamat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 xml:space="preserve"> 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Surat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 xml:space="preserve"> 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Menyurat</w:t>
            </w:r>
            <w:proofErr w:type="spellEnd"/>
          </w:p>
        </w:tc>
        <w:tc>
          <w:tcPr>
            <w:tcW w:w="36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>:</w:t>
            </w:r>
          </w:p>
        </w:tc>
        <w:tc>
          <w:tcPr>
            <w:tcW w:w="5940" w:type="dxa"/>
            <w:shd w:val="clear" w:color="auto" w:fill="auto"/>
          </w:tcPr>
          <w:p w:rsidR="005A0AB8" w:rsidRPr="002A5042" w:rsidRDefault="00B47A4D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{</w:t>
            </w:r>
            <w:r w:rsidR="003B4947">
              <w:rPr>
                <w:rFonts w:ascii="Verdana" w:hAnsi="Verdana" w:cs="Arial"/>
                <w:sz w:val="16"/>
                <w:szCs w:val="16"/>
              </w:rPr>
              <w:t>alamat_surat_2}</w:t>
            </w:r>
          </w:p>
        </w:tc>
      </w:tr>
      <w:tr w:rsidR="005A0AB8" w:rsidRPr="002A5042" w:rsidTr="005A0AB8">
        <w:tc>
          <w:tcPr>
            <w:tcW w:w="288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594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5A0AB8" w:rsidRPr="002A5042" w:rsidTr="005A0AB8">
        <w:tc>
          <w:tcPr>
            <w:tcW w:w="288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Alamat</w:t>
            </w:r>
            <w:proofErr w:type="spellEnd"/>
            <w:r>
              <w:rPr>
                <w:rFonts w:ascii="Verdana" w:hAnsi="Verdana" w:cs="Arial"/>
                <w:sz w:val="16"/>
                <w:szCs w:val="16"/>
              </w:rPr>
              <w:t xml:space="preserve"> Email</w:t>
            </w:r>
          </w:p>
        </w:tc>
        <w:tc>
          <w:tcPr>
            <w:tcW w:w="36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:</w:t>
            </w:r>
          </w:p>
        </w:tc>
        <w:tc>
          <w:tcPr>
            <w:tcW w:w="5940" w:type="dxa"/>
            <w:shd w:val="clear" w:color="auto" w:fill="auto"/>
          </w:tcPr>
          <w:p w:rsidR="005A0AB8" w:rsidRPr="002A5042" w:rsidRDefault="00B47A4D" w:rsidP="003B4947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{</w:t>
            </w:r>
            <w:proofErr w:type="spellStart"/>
            <w:r w:rsidR="00313272">
              <w:rPr>
                <w:rFonts w:ascii="Verdana" w:hAnsi="Verdana" w:cs="Arial"/>
                <w:sz w:val="16"/>
                <w:szCs w:val="16"/>
              </w:rPr>
              <w:t>alamat_email</w:t>
            </w:r>
            <w:proofErr w:type="spellEnd"/>
            <w:r w:rsidR="00313272">
              <w:rPr>
                <w:rFonts w:ascii="Verdana" w:hAnsi="Verdana" w:cs="Arial"/>
                <w:sz w:val="16"/>
                <w:szCs w:val="16"/>
              </w:rPr>
              <w:t>}</w:t>
            </w:r>
          </w:p>
        </w:tc>
      </w:tr>
      <w:tr w:rsidR="005A0AB8" w:rsidRPr="002A5042" w:rsidTr="005A0AB8">
        <w:tc>
          <w:tcPr>
            <w:tcW w:w="2880" w:type="dxa"/>
            <w:shd w:val="clear" w:color="auto" w:fill="auto"/>
          </w:tcPr>
          <w:p w:rsidR="005A0AB8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Nomor</w:t>
            </w:r>
            <w:proofErr w:type="spellEnd"/>
            <w:r>
              <w:rPr>
                <w:rFonts w:ascii="Verdana" w:hAnsi="Verdana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Telepon</w:t>
            </w:r>
            <w:proofErr w:type="spellEnd"/>
            <w:r>
              <w:rPr>
                <w:rFonts w:ascii="Verdana" w:hAnsi="Verdana" w:cs="Arial"/>
                <w:sz w:val="16"/>
                <w:szCs w:val="16"/>
              </w:rPr>
              <w:t>/HP</w:t>
            </w:r>
          </w:p>
        </w:tc>
        <w:tc>
          <w:tcPr>
            <w:tcW w:w="360" w:type="dxa"/>
            <w:shd w:val="clear" w:color="auto" w:fill="auto"/>
          </w:tcPr>
          <w:p w:rsidR="005A0AB8" w:rsidRDefault="00850882" w:rsidP="005A0AB8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:</w:t>
            </w:r>
          </w:p>
        </w:tc>
        <w:tc>
          <w:tcPr>
            <w:tcW w:w="5940" w:type="dxa"/>
            <w:shd w:val="clear" w:color="auto" w:fill="auto"/>
          </w:tcPr>
          <w:p w:rsidR="005A0AB8" w:rsidRPr="002A5042" w:rsidRDefault="00B47A4D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{</w:t>
            </w:r>
            <w:proofErr w:type="spellStart"/>
            <w:r w:rsidR="00313272">
              <w:rPr>
                <w:rFonts w:ascii="Verdana" w:hAnsi="Verdana" w:cs="Arial"/>
                <w:sz w:val="16"/>
                <w:szCs w:val="16"/>
              </w:rPr>
              <w:t>telepon</w:t>
            </w:r>
            <w:proofErr w:type="spellEnd"/>
            <w:r w:rsidR="00313272">
              <w:rPr>
                <w:rFonts w:ascii="Verdana" w:hAnsi="Verdana" w:cs="Arial"/>
                <w:sz w:val="16"/>
                <w:szCs w:val="16"/>
              </w:rPr>
              <w:t>}</w:t>
            </w:r>
          </w:p>
        </w:tc>
      </w:tr>
      <w:tr w:rsidR="005A0AB8" w:rsidRPr="002A5042" w:rsidTr="005A0AB8">
        <w:tc>
          <w:tcPr>
            <w:tcW w:w="288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Nomor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 xml:space="preserve"> NPWP</w:t>
            </w:r>
          </w:p>
        </w:tc>
        <w:tc>
          <w:tcPr>
            <w:tcW w:w="36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>:</w:t>
            </w:r>
          </w:p>
        </w:tc>
        <w:tc>
          <w:tcPr>
            <w:tcW w:w="5940" w:type="dxa"/>
            <w:shd w:val="clear" w:color="auto" w:fill="auto"/>
          </w:tcPr>
          <w:p w:rsidR="005A0AB8" w:rsidRPr="002A5042" w:rsidRDefault="00B47A4D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{</w:t>
            </w:r>
            <w:proofErr w:type="spellStart"/>
            <w:r w:rsidR="00313272">
              <w:rPr>
                <w:rFonts w:ascii="Verdana" w:hAnsi="Verdana" w:cs="Arial"/>
                <w:sz w:val="16"/>
                <w:szCs w:val="16"/>
              </w:rPr>
              <w:t>npwp</w:t>
            </w:r>
            <w:proofErr w:type="spellEnd"/>
            <w:r w:rsidR="00313272">
              <w:rPr>
                <w:rFonts w:ascii="Verdana" w:hAnsi="Verdana" w:cs="Arial"/>
                <w:sz w:val="16"/>
                <w:szCs w:val="16"/>
              </w:rPr>
              <w:t>}</w:t>
            </w:r>
          </w:p>
        </w:tc>
      </w:tr>
    </w:tbl>
    <w:p w:rsidR="005A0AB8" w:rsidRDefault="005A0AB8" w:rsidP="005A0AB8">
      <w:pPr>
        <w:spacing w:after="0" w:line="240" w:lineRule="auto"/>
        <w:jc w:val="both"/>
        <w:rPr>
          <w:rFonts w:ascii="Verdana" w:hAnsi="Verdana" w:cs="Arial"/>
          <w:sz w:val="16"/>
          <w:szCs w:val="16"/>
        </w:rPr>
      </w:pPr>
      <w:r w:rsidRPr="00F055A4">
        <w:rPr>
          <w:rFonts w:ascii="Verdana" w:hAnsi="Verdana" w:cs="Arial"/>
          <w:sz w:val="16"/>
          <w:szCs w:val="16"/>
        </w:rPr>
        <w:tab/>
      </w:r>
    </w:p>
    <w:tbl>
      <w:tblPr>
        <w:tblW w:w="2219" w:type="dxa"/>
        <w:tblInd w:w="1008" w:type="dxa"/>
        <w:tblLook w:val="01E0" w:firstRow="1" w:lastRow="1" w:firstColumn="1" w:lastColumn="1" w:noHBand="0" w:noVBand="0"/>
      </w:tblPr>
      <w:tblGrid>
        <w:gridCol w:w="1306"/>
        <w:gridCol w:w="520"/>
        <w:gridCol w:w="1707"/>
        <w:gridCol w:w="535"/>
      </w:tblGrid>
      <w:tr w:rsidR="005A0AB8" w:rsidRPr="002A5042" w:rsidTr="005A0AB8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0AB8" w:rsidRPr="002A5042" w:rsidRDefault="00B47A4D" w:rsidP="005A0AB8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{</w:t>
            </w:r>
            <w:proofErr w:type="spellStart"/>
            <w:r w:rsidR="00E87D01">
              <w:rPr>
                <w:rFonts w:ascii="Verdana" w:hAnsi="Verdana" w:cs="Arial"/>
                <w:sz w:val="16"/>
                <w:szCs w:val="16"/>
              </w:rPr>
              <w:t>status_pkp</w:t>
            </w:r>
            <w:proofErr w:type="spellEnd"/>
            <w:r w:rsidR="00E87D01">
              <w:rPr>
                <w:rFonts w:ascii="Verdana" w:hAnsi="Verdana" w:cs="Arial"/>
                <w:sz w:val="16"/>
                <w:szCs w:val="16"/>
              </w:rPr>
              <w:t>}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>PKP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0AB8" w:rsidRPr="002A5042" w:rsidRDefault="00B47A4D" w:rsidP="008D2204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{</w:t>
            </w:r>
            <w:proofErr w:type="spellStart"/>
            <w:r w:rsidR="00E87D01">
              <w:rPr>
                <w:rFonts w:ascii="Verdana" w:hAnsi="Verdana" w:cs="Arial"/>
                <w:sz w:val="16"/>
                <w:szCs w:val="16"/>
              </w:rPr>
              <w:t>status_non_pkp</w:t>
            </w:r>
            <w:proofErr w:type="spellEnd"/>
            <w:r w:rsidR="008D2204">
              <w:rPr>
                <w:rFonts w:ascii="Verdana" w:hAnsi="Verdana" w:cs="Arial"/>
                <w:sz w:val="16"/>
                <w:szCs w:val="16"/>
              </w:rPr>
              <w:t>}</w:t>
            </w:r>
          </w:p>
        </w:tc>
        <w:tc>
          <w:tcPr>
            <w:tcW w:w="946" w:type="dxa"/>
            <w:tcBorders>
              <w:left w:val="single" w:sz="4" w:space="0" w:color="auto"/>
            </w:tcBorders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>No</w:t>
            </w:r>
            <w:r>
              <w:rPr>
                <w:rFonts w:ascii="Verdana" w:hAnsi="Verdana" w:cs="Arial"/>
                <w:sz w:val="16"/>
                <w:szCs w:val="16"/>
              </w:rPr>
              <w:t>n</w:t>
            </w:r>
            <w:r w:rsidRPr="002A5042">
              <w:rPr>
                <w:rFonts w:ascii="Verdana" w:hAnsi="Verdana" w:cs="Arial"/>
                <w:sz w:val="16"/>
                <w:szCs w:val="16"/>
              </w:rPr>
              <w:t xml:space="preserve"> PKP</w:t>
            </w:r>
          </w:p>
        </w:tc>
      </w:tr>
    </w:tbl>
    <w:p w:rsidR="005A0AB8" w:rsidRPr="00F055A4" w:rsidRDefault="005A0AB8" w:rsidP="005A0AB8">
      <w:pPr>
        <w:spacing w:after="0" w:line="240" w:lineRule="auto"/>
        <w:jc w:val="both"/>
        <w:rPr>
          <w:rFonts w:ascii="Verdana" w:hAnsi="Verdana" w:cs="Arial"/>
          <w:sz w:val="16"/>
          <w:szCs w:val="16"/>
        </w:rPr>
      </w:pP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</w:p>
    <w:p w:rsidR="005A0AB8" w:rsidRPr="00F055A4" w:rsidRDefault="005A0AB8" w:rsidP="005A0AB8">
      <w:pPr>
        <w:spacing w:after="0" w:line="240" w:lineRule="auto"/>
        <w:jc w:val="both"/>
        <w:rPr>
          <w:rFonts w:ascii="Verdana" w:hAnsi="Verdana" w:cs="Arial"/>
          <w:sz w:val="16"/>
          <w:szCs w:val="16"/>
        </w:rPr>
      </w:pPr>
      <w:proofErr w:type="spellStart"/>
      <w:r w:rsidRPr="00F055A4">
        <w:rPr>
          <w:rFonts w:ascii="Verdana" w:hAnsi="Verdana" w:cs="Arial"/>
          <w:sz w:val="16"/>
          <w:szCs w:val="16"/>
        </w:rPr>
        <w:t>Dengan</w:t>
      </w:r>
      <w:proofErr w:type="spellEnd"/>
      <w:r w:rsidRPr="00F055A4">
        <w:rPr>
          <w:rFonts w:ascii="Verdana" w:hAnsi="Verdana" w:cs="Arial"/>
          <w:sz w:val="16"/>
          <w:szCs w:val="16"/>
        </w:rPr>
        <w:t xml:space="preserve"> </w:t>
      </w:r>
      <w:proofErr w:type="spellStart"/>
      <w:r w:rsidRPr="00F055A4">
        <w:rPr>
          <w:rFonts w:ascii="Verdana" w:hAnsi="Verdana" w:cs="Arial"/>
          <w:sz w:val="16"/>
          <w:szCs w:val="16"/>
        </w:rPr>
        <w:t>in</w:t>
      </w:r>
      <w:r>
        <w:rPr>
          <w:rFonts w:ascii="Verdana" w:hAnsi="Verdana" w:cs="Arial"/>
          <w:sz w:val="16"/>
          <w:szCs w:val="16"/>
        </w:rPr>
        <w:t>i</w:t>
      </w:r>
      <w:proofErr w:type="spellEnd"/>
      <w:r>
        <w:rPr>
          <w:rFonts w:ascii="Verdana" w:hAnsi="Verdana" w:cs="Arial"/>
          <w:sz w:val="16"/>
          <w:szCs w:val="16"/>
        </w:rPr>
        <w:t xml:space="preserve"> </w:t>
      </w:r>
      <w:proofErr w:type="spellStart"/>
      <w:r>
        <w:rPr>
          <w:rFonts w:ascii="Verdana" w:hAnsi="Verdana" w:cs="Arial"/>
          <w:sz w:val="16"/>
          <w:szCs w:val="16"/>
        </w:rPr>
        <w:t>menyetujui</w:t>
      </w:r>
      <w:proofErr w:type="spellEnd"/>
      <w:r>
        <w:rPr>
          <w:rFonts w:ascii="Verdana" w:hAnsi="Verdana" w:cs="Arial"/>
          <w:sz w:val="16"/>
          <w:szCs w:val="16"/>
        </w:rPr>
        <w:t xml:space="preserve"> </w:t>
      </w:r>
      <w:proofErr w:type="spellStart"/>
      <w:r>
        <w:rPr>
          <w:rFonts w:ascii="Verdana" w:hAnsi="Verdana" w:cs="Arial"/>
          <w:sz w:val="16"/>
          <w:szCs w:val="16"/>
        </w:rPr>
        <w:t>untuk</w:t>
      </w:r>
      <w:proofErr w:type="spellEnd"/>
      <w:r>
        <w:rPr>
          <w:rFonts w:ascii="Verdana" w:hAnsi="Verdana" w:cs="Arial"/>
          <w:sz w:val="16"/>
          <w:szCs w:val="16"/>
        </w:rPr>
        <w:t xml:space="preserve"> </w:t>
      </w:r>
      <w:proofErr w:type="spellStart"/>
      <w:r>
        <w:rPr>
          <w:rFonts w:ascii="Verdana" w:hAnsi="Verdana" w:cs="Arial"/>
          <w:sz w:val="16"/>
          <w:szCs w:val="16"/>
        </w:rPr>
        <w:t>membeli</w:t>
      </w:r>
      <w:proofErr w:type="spellEnd"/>
      <w:r>
        <w:rPr>
          <w:rFonts w:ascii="Verdana" w:hAnsi="Verdana" w:cs="Arial"/>
          <w:sz w:val="16"/>
          <w:szCs w:val="16"/>
        </w:rPr>
        <w:t xml:space="preserve"> TANAH </w:t>
      </w:r>
      <w:proofErr w:type="spellStart"/>
      <w:r>
        <w:rPr>
          <w:rFonts w:ascii="Verdana" w:hAnsi="Verdana" w:cs="Arial"/>
          <w:sz w:val="16"/>
          <w:szCs w:val="16"/>
        </w:rPr>
        <w:t>dan</w:t>
      </w:r>
      <w:proofErr w:type="spellEnd"/>
      <w:r>
        <w:rPr>
          <w:rFonts w:ascii="Verdana" w:hAnsi="Verdana" w:cs="Arial"/>
          <w:sz w:val="16"/>
          <w:szCs w:val="16"/>
        </w:rPr>
        <w:t xml:space="preserve"> </w:t>
      </w:r>
      <w:r w:rsidRPr="00F055A4">
        <w:rPr>
          <w:rFonts w:ascii="Verdana" w:hAnsi="Verdana" w:cs="Arial"/>
          <w:sz w:val="16"/>
          <w:szCs w:val="16"/>
        </w:rPr>
        <w:t>B</w:t>
      </w:r>
      <w:r>
        <w:rPr>
          <w:rFonts w:ascii="Verdana" w:hAnsi="Verdana" w:cs="Arial"/>
          <w:sz w:val="16"/>
          <w:szCs w:val="16"/>
        </w:rPr>
        <w:t xml:space="preserve">ANGUNAN yang </w:t>
      </w:r>
      <w:proofErr w:type="spellStart"/>
      <w:r>
        <w:rPr>
          <w:rFonts w:ascii="Verdana" w:hAnsi="Verdana" w:cs="Arial"/>
          <w:sz w:val="16"/>
          <w:szCs w:val="16"/>
        </w:rPr>
        <w:t>terletak</w:t>
      </w:r>
      <w:proofErr w:type="spellEnd"/>
      <w:r>
        <w:rPr>
          <w:rFonts w:ascii="Verdana" w:hAnsi="Verdana" w:cs="Arial"/>
          <w:sz w:val="16"/>
          <w:szCs w:val="16"/>
        </w:rPr>
        <w:t xml:space="preserve"> di Grand </w:t>
      </w:r>
      <w:proofErr w:type="gramStart"/>
      <w:r>
        <w:rPr>
          <w:rFonts w:ascii="Verdana" w:hAnsi="Verdana" w:cs="Arial"/>
          <w:sz w:val="16"/>
          <w:szCs w:val="16"/>
        </w:rPr>
        <w:t>Batavia  :</w:t>
      </w:r>
      <w:proofErr w:type="gramEnd"/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</w:p>
    <w:tbl>
      <w:tblPr>
        <w:tblW w:w="8640" w:type="dxa"/>
        <w:tblInd w:w="648" w:type="dxa"/>
        <w:tblLayout w:type="fixed"/>
        <w:tblLook w:val="01E0" w:firstRow="1" w:lastRow="1" w:firstColumn="1" w:lastColumn="1" w:noHBand="0" w:noVBand="0"/>
      </w:tblPr>
      <w:tblGrid>
        <w:gridCol w:w="2880"/>
        <w:gridCol w:w="360"/>
        <w:gridCol w:w="1080"/>
        <w:gridCol w:w="1620"/>
        <w:gridCol w:w="720"/>
        <w:gridCol w:w="609"/>
        <w:gridCol w:w="1371"/>
      </w:tblGrid>
      <w:tr w:rsidR="005A0AB8" w:rsidRPr="002A5042" w:rsidTr="007A3555">
        <w:trPr>
          <w:gridAfter w:val="1"/>
          <w:wAfter w:w="1371" w:type="dxa"/>
        </w:trPr>
        <w:tc>
          <w:tcPr>
            <w:tcW w:w="288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>Blok/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Nomor</w:t>
            </w:r>
            <w:proofErr w:type="spellEnd"/>
          </w:p>
        </w:tc>
        <w:tc>
          <w:tcPr>
            <w:tcW w:w="36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>:</w:t>
            </w:r>
          </w:p>
        </w:tc>
        <w:tc>
          <w:tcPr>
            <w:tcW w:w="4029" w:type="dxa"/>
            <w:gridSpan w:val="4"/>
            <w:shd w:val="clear" w:color="auto" w:fill="auto"/>
          </w:tcPr>
          <w:p w:rsidR="005A0AB8" w:rsidRPr="002A5042" w:rsidRDefault="00B47A4D" w:rsidP="008D2204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{</w:t>
            </w:r>
            <w:proofErr w:type="spellStart"/>
            <w:r w:rsidR="00E87D01">
              <w:rPr>
                <w:rFonts w:ascii="Verdana" w:hAnsi="Verdana" w:cs="Arial"/>
                <w:sz w:val="16"/>
                <w:szCs w:val="16"/>
              </w:rPr>
              <w:t>kode_blok</w:t>
            </w:r>
            <w:proofErr w:type="spellEnd"/>
            <w:r w:rsidR="008D2204">
              <w:rPr>
                <w:rFonts w:ascii="Verdana" w:hAnsi="Verdana" w:cs="Arial"/>
                <w:sz w:val="16"/>
                <w:szCs w:val="16"/>
              </w:rPr>
              <w:t>}</w:t>
            </w:r>
          </w:p>
        </w:tc>
      </w:tr>
      <w:tr w:rsidR="00B47A4D" w:rsidRPr="002A5042" w:rsidTr="007A3555">
        <w:trPr>
          <w:gridAfter w:val="1"/>
          <w:wAfter w:w="1371" w:type="dxa"/>
        </w:trPr>
        <w:tc>
          <w:tcPr>
            <w:tcW w:w="2880" w:type="dxa"/>
            <w:shd w:val="clear" w:color="auto" w:fill="auto"/>
          </w:tcPr>
          <w:p w:rsidR="00B47A4D" w:rsidRPr="002A5042" w:rsidRDefault="00B47A4D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Nomor</w:t>
            </w:r>
            <w:proofErr w:type="spellEnd"/>
            <w:r>
              <w:rPr>
                <w:rFonts w:ascii="Verdana" w:hAnsi="Verdana" w:cs="Arial"/>
                <w:sz w:val="16"/>
                <w:szCs w:val="16"/>
              </w:rPr>
              <w:t xml:space="preserve"> Virtual Account</w:t>
            </w:r>
          </w:p>
        </w:tc>
        <w:tc>
          <w:tcPr>
            <w:tcW w:w="360" w:type="dxa"/>
            <w:shd w:val="clear" w:color="auto" w:fill="auto"/>
          </w:tcPr>
          <w:p w:rsidR="00B47A4D" w:rsidRPr="002A5042" w:rsidRDefault="00B47A4D" w:rsidP="005A0AB8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:</w:t>
            </w:r>
          </w:p>
        </w:tc>
        <w:tc>
          <w:tcPr>
            <w:tcW w:w="4029" w:type="dxa"/>
            <w:gridSpan w:val="4"/>
            <w:shd w:val="clear" w:color="auto" w:fill="auto"/>
          </w:tcPr>
          <w:p w:rsidR="00B47A4D" w:rsidRDefault="00B47A4D" w:rsidP="008D2204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{</w:t>
            </w:r>
            <w:proofErr w:type="spellStart"/>
            <w:r>
              <w:rPr>
                <w:rFonts w:ascii="Verdana" w:hAnsi="Verdana" w:cs="Arial"/>
                <w:sz w:val="16"/>
                <w:szCs w:val="16"/>
              </w:rPr>
              <w:t>no_va</w:t>
            </w:r>
            <w:proofErr w:type="spellEnd"/>
            <w:r>
              <w:rPr>
                <w:rFonts w:ascii="Verdana" w:hAnsi="Verdana" w:cs="Arial"/>
                <w:sz w:val="16"/>
                <w:szCs w:val="16"/>
              </w:rPr>
              <w:t>}</w:t>
            </w:r>
          </w:p>
        </w:tc>
      </w:tr>
      <w:tr w:rsidR="005A0AB8" w:rsidRPr="002A5042" w:rsidTr="007A3555">
        <w:trPr>
          <w:gridAfter w:val="1"/>
          <w:wAfter w:w="1371" w:type="dxa"/>
        </w:trPr>
        <w:tc>
          <w:tcPr>
            <w:tcW w:w="288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Tipe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 xml:space="preserve"> 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Bangunan</w:t>
            </w:r>
            <w:proofErr w:type="spellEnd"/>
          </w:p>
        </w:tc>
        <w:tc>
          <w:tcPr>
            <w:tcW w:w="36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>:</w:t>
            </w:r>
          </w:p>
        </w:tc>
        <w:tc>
          <w:tcPr>
            <w:tcW w:w="4029" w:type="dxa"/>
            <w:gridSpan w:val="4"/>
            <w:shd w:val="clear" w:color="auto" w:fill="auto"/>
          </w:tcPr>
          <w:p w:rsidR="005A0AB8" w:rsidRPr="002A5042" w:rsidRDefault="00B47A4D" w:rsidP="008D2204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{</w:t>
            </w:r>
            <w:proofErr w:type="spellStart"/>
            <w:r w:rsidR="00E87D01">
              <w:rPr>
                <w:rFonts w:ascii="Verdana" w:hAnsi="Verdana" w:cs="Arial"/>
                <w:sz w:val="16"/>
                <w:szCs w:val="16"/>
              </w:rPr>
              <w:t>tipe</w:t>
            </w:r>
            <w:proofErr w:type="spellEnd"/>
            <w:r w:rsidR="008D2204">
              <w:rPr>
                <w:rFonts w:ascii="Verdana" w:hAnsi="Verdana" w:cs="Arial"/>
                <w:sz w:val="16"/>
                <w:szCs w:val="16"/>
              </w:rPr>
              <w:t>}</w:t>
            </w:r>
          </w:p>
        </w:tc>
      </w:tr>
      <w:tr w:rsidR="005A0AB8" w:rsidRPr="002A5042" w:rsidTr="007A3555">
        <w:tc>
          <w:tcPr>
            <w:tcW w:w="288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Luas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 xml:space="preserve"> Tanah</w:t>
            </w:r>
          </w:p>
        </w:tc>
        <w:tc>
          <w:tcPr>
            <w:tcW w:w="360" w:type="dxa"/>
            <w:shd w:val="clear" w:color="auto" w:fill="auto"/>
          </w:tcPr>
          <w:p w:rsidR="005A0AB8" w:rsidRPr="002A5042" w:rsidRDefault="00B47A4D" w:rsidP="00B47A4D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:</w:t>
            </w:r>
          </w:p>
        </w:tc>
        <w:tc>
          <w:tcPr>
            <w:tcW w:w="1080" w:type="dxa"/>
            <w:shd w:val="clear" w:color="auto" w:fill="auto"/>
          </w:tcPr>
          <w:p w:rsidR="005A0AB8" w:rsidRPr="002A5042" w:rsidRDefault="00B47A4D" w:rsidP="008D2204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  <w:vertAlign w:val="superscript"/>
              </w:rPr>
            </w:pPr>
            <w:r>
              <w:rPr>
                <w:rFonts w:ascii="Verdana" w:hAnsi="Verdana" w:cs="Arial"/>
                <w:sz w:val="16"/>
                <w:szCs w:val="16"/>
              </w:rPr>
              <w:t>{</w:t>
            </w:r>
            <w:proofErr w:type="spellStart"/>
            <w:r w:rsidR="00E87D01">
              <w:rPr>
                <w:rFonts w:ascii="Verdana" w:hAnsi="Verdana" w:cs="Arial"/>
                <w:sz w:val="16"/>
                <w:szCs w:val="16"/>
              </w:rPr>
              <w:t>luas_tanah</w:t>
            </w:r>
            <w:proofErr w:type="spellEnd"/>
            <w:r w:rsidR="008D2204">
              <w:rPr>
                <w:rFonts w:ascii="Verdana" w:hAnsi="Verdana" w:cs="Arial"/>
                <w:sz w:val="16"/>
                <w:szCs w:val="16"/>
              </w:rPr>
              <w:t>}</w:t>
            </w:r>
            <w:r w:rsidR="005A0AB8" w:rsidRPr="002A5042">
              <w:rPr>
                <w:rFonts w:ascii="Verdana" w:hAnsi="Verdana" w:cs="Arial"/>
                <w:sz w:val="16"/>
                <w:szCs w:val="16"/>
              </w:rPr>
              <w:t xml:space="preserve"> M</w:t>
            </w:r>
            <w:r w:rsidR="005A0AB8" w:rsidRPr="002A5042">
              <w:rPr>
                <w:rFonts w:ascii="Verdana" w:hAnsi="Verdana" w:cs="Arial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162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Luas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 xml:space="preserve"> 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Bangunan</w:t>
            </w:r>
            <w:proofErr w:type="spellEnd"/>
          </w:p>
        </w:tc>
        <w:tc>
          <w:tcPr>
            <w:tcW w:w="2700" w:type="dxa"/>
            <w:gridSpan w:val="3"/>
            <w:shd w:val="clear" w:color="auto" w:fill="auto"/>
          </w:tcPr>
          <w:p w:rsidR="005A0AB8" w:rsidRPr="002A5042" w:rsidRDefault="005A0AB8" w:rsidP="00E87D01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  <w:vertAlign w:val="superscript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 xml:space="preserve">: </w:t>
            </w:r>
            <w:r w:rsidR="00B47A4D">
              <w:rPr>
                <w:rFonts w:ascii="Verdana" w:hAnsi="Verdana" w:cs="Arial"/>
                <w:sz w:val="16"/>
                <w:szCs w:val="16"/>
              </w:rPr>
              <w:t>{</w:t>
            </w:r>
            <w:proofErr w:type="spellStart"/>
            <w:r w:rsidR="00E87D01">
              <w:rPr>
                <w:rFonts w:ascii="Verdana" w:hAnsi="Verdana" w:cs="Arial"/>
                <w:sz w:val="16"/>
                <w:szCs w:val="16"/>
              </w:rPr>
              <w:t>luas_bangunan</w:t>
            </w:r>
            <w:proofErr w:type="spellEnd"/>
            <w:r w:rsidR="00267A4B">
              <w:rPr>
                <w:rFonts w:ascii="Verdana" w:hAnsi="Verdana" w:cs="Arial"/>
                <w:sz w:val="16"/>
                <w:szCs w:val="16"/>
              </w:rPr>
              <w:t>}</w:t>
            </w:r>
            <w:r w:rsidRPr="002A5042">
              <w:rPr>
                <w:rFonts w:ascii="Verdana" w:hAnsi="Verdana" w:cs="Arial"/>
                <w:sz w:val="16"/>
                <w:szCs w:val="16"/>
              </w:rPr>
              <w:t xml:space="preserve"> M</w:t>
            </w:r>
            <w:r w:rsidRPr="002A5042">
              <w:rPr>
                <w:rFonts w:ascii="Verdana" w:hAnsi="Verdana" w:cs="Arial"/>
                <w:sz w:val="16"/>
                <w:szCs w:val="16"/>
                <w:vertAlign w:val="superscript"/>
              </w:rPr>
              <w:t>2</w:t>
            </w:r>
          </w:p>
        </w:tc>
      </w:tr>
      <w:tr w:rsidR="005A0AB8" w:rsidRPr="002A5042" w:rsidTr="007A3555">
        <w:tc>
          <w:tcPr>
            <w:tcW w:w="288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Harga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 xml:space="preserve"> Tanah 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dan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 xml:space="preserve"> 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Bangunan</w:t>
            </w:r>
            <w:proofErr w:type="spellEnd"/>
          </w:p>
        </w:tc>
        <w:tc>
          <w:tcPr>
            <w:tcW w:w="36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>:</w:t>
            </w:r>
          </w:p>
        </w:tc>
        <w:tc>
          <w:tcPr>
            <w:tcW w:w="108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 xml:space="preserve">: 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Rp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 xml:space="preserve">. 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5A0AB8" w:rsidRPr="002A5042" w:rsidRDefault="00B47A4D" w:rsidP="00267A4B">
            <w:pPr>
              <w:spacing w:after="0" w:line="240" w:lineRule="auto"/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{</w:t>
            </w:r>
            <w:proofErr w:type="spellStart"/>
            <w:r w:rsidR="00E87D01">
              <w:rPr>
                <w:rFonts w:ascii="Verdana" w:hAnsi="Verdana" w:cs="Arial"/>
                <w:sz w:val="16"/>
                <w:szCs w:val="16"/>
              </w:rPr>
              <w:t>harga</w:t>
            </w:r>
            <w:proofErr w:type="spellEnd"/>
            <w:r w:rsidR="00267A4B">
              <w:rPr>
                <w:rFonts w:ascii="Verdana" w:hAnsi="Verdana" w:cs="Arial"/>
                <w:sz w:val="16"/>
                <w:szCs w:val="16"/>
              </w:rPr>
              <w:t>}</w:t>
            </w:r>
          </w:p>
        </w:tc>
      </w:tr>
      <w:tr w:rsidR="005A0AB8" w:rsidRPr="002A5042" w:rsidTr="007A3555">
        <w:tc>
          <w:tcPr>
            <w:tcW w:w="2880" w:type="dxa"/>
            <w:shd w:val="clear" w:color="auto" w:fill="auto"/>
          </w:tcPr>
          <w:p w:rsidR="005A0AB8" w:rsidRPr="002A5042" w:rsidRDefault="005A0AB8" w:rsidP="00E87D01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Potongan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="00B47A4D">
              <w:rPr>
                <w:rFonts w:ascii="Verdana" w:hAnsi="Verdana" w:cs="Arial"/>
                <w:sz w:val="16"/>
                <w:szCs w:val="16"/>
              </w:rPr>
              <w:t>{</w:t>
            </w:r>
            <w:proofErr w:type="spellStart"/>
            <w:r w:rsidR="00E87D01">
              <w:rPr>
                <w:rFonts w:ascii="Verdana" w:hAnsi="Verdana" w:cs="Arial"/>
                <w:sz w:val="16"/>
                <w:szCs w:val="16"/>
              </w:rPr>
              <w:t>prosen_potongan</w:t>
            </w:r>
            <w:proofErr w:type="spellEnd"/>
            <w:r w:rsidR="00DF190C">
              <w:rPr>
                <w:rFonts w:ascii="Verdana" w:hAnsi="Verdana" w:cs="Arial"/>
                <w:sz w:val="16"/>
                <w:szCs w:val="16"/>
              </w:rPr>
              <w:t>}</w:t>
            </w:r>
            <w:r w:rsidRPr="002A5042">
              <w:rPr>
                <w:rFonts w:ascii="Verdana" w:hAnsi="Verdana" w:cs="Arial"/>
                <w:sz w:val="16"/>
                <w:szCs w:val="16"/>
              </w:rPr>
              <w:t xml:space="preserve"> %</w:t>
            </w:r>
          </w:p>
        </w:tc>
        <w:tc>
          <w:tcPr>
            <w:tcW w:w="36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 xml:space="preserve">: 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Rp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>.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5A0AB8" w:rsidRPr="002A5042" w:rsidRDefault="00B47A4D" w:rsidP="00267A4B">
            <w:pPr>
              <w:spacing w:after="0" w:line="240" w:lineRule="auto"/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{</w:t>
            </w:r>
            <w:proofErr w:type="spellStart"/>
            <w:r w:rsidR="00E87D01">
              <w:rPr>
                <w:rFonts w:ascii="Verdana" w:hAnsi="Verdana" w:cs="Arial"/>
                <w:sz w:val="16"/>
                <w:szCs w:val="16"/>
              </w:rPr>
              <w:t>nilai_potongan</w:t>
            </w:r>
            <w:proofErr w:type="spellEnd"/>
            <w:r w:rsidR="00267A4B">
              <w:rPr>
                <w:rFonts w:ascii="Verdana" w:hAnsi="Verdana" w:cs="Arial"/>
                <w:sz w:val="16"/>
                <w:szCs w:val="16"/>
              </w:rPr>
              <w:t>}</w:t>
            </w:r>
          </w:p>
        </w:tc>
      </w:tr>
      <w:tr w:rsidR="005A0AB8" w:rsidRPr="002A5042" w:rsidTr="007A3555">
        <w:tc>
          <w:tcPr>
            <w:tcW w:w="288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6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62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right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Jumlah</w:t>
            </w:r>
            <w:proofErr w:type="spellEnd"/>
          </w:p>
        </w:tc>
        <w:tc>
          <w:tcPr>
            <w:tcW w:w="72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 xml:space="preserve">: 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Rp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>.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5A0AB8" w:rsidRPr="002A5042" w:rsidRDefault="00B47A4D" w:rsidP="00267A4B">
            <w:pPr>
              <w:spacing w:after="0" w:line="240" w:lineRule="auto"/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{</w:t>
            </w:r>
            <w:proofErr w:type="spellStart"/>
            <w:r w:rsidR="00E87D01">
              <w:rPr>
                <w:rFonts w:ascii="Verdana" w:hAnsi="Verdana" w:cs="Arial"/>
                <w:sz w:val="16"/>
                <w:szCs w:val="16"/>
              </w:rPr>
              <w:t>harga_net</w:t>
            </w:r>
            <w:proofErr w:type="spellEnd"/>
            <w:r w:rsidR="00267A4B">
              <w:rPr>
                <w:rFonts w:ascii="Verdana" w:hAnsi="Verdana" w:cs="Arial"/>
                <w:sz w:val="16"/>
                <w:szCs w:val="16"/>
              </w:rPr>
              <w:t>}</w:t>
            </w:r>
          </w:p>
        </w:tc>
      </w:tr>
    </w:tbl>
    <w:p w:rsidR="005A0AB8" w:rsidRPr="00F055A4" w:rsidRDefault="005A0AB8" w:rsidP="005A0AB8">
      <w:pPr>
        <w:spacing w:after="0" w:line="240" w:lineRule="auto"/>
        <w:jc w:val="both"/>
        <w:rPr>
          <w:rFonts w:ascii="Verdana" w:hAnsi="Verdana" w:cs="Arial"/>
          <w:sz w:val="16"/>
          <w:szCs w:val="16"/>
        </w:rPr>
      </w:pP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</w:p>
    <w:p w:rsidR="005A0AB8" w:rsidRDefault="005A0AB8" w:rsidP="005A0AB8">
      <w:pPr>
        <w:spacing w:after="0" w:line="240" w:lineRule="auto"/>
        <w:jc w:val="both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(</w:t>
      </w:r>
      <w:proofErr w:type="spellStart"/>
      <w:r>
        <w:rPr>
          <w:rFonts w:ascii="Verdana" w:hAnsi="Verdana" w:cs="Arial"/>
          <w:sz w:val="16"/>
          <w:szCs w:val="16"/>
        </w:rPr>
        <w:t>Selanjutnya</w:t>
      </w:r>
      <w:proofErr w:type="spellEnd"/>
      <w:r>
        <w:rPr>
          <w:rFonts w:ascii="Verdana" w:hAnsi="Verdana" w:cs="Arial"/>
          <w:sz w:val="16"/>
          <w:szCs w:val="16"/>
        </w:rPr>
        <w:t xml:space="preserve"> </w:t>
      </w:r>
      <w:proofErr w:type="spellStart"/>
      <w:r>
        <w:rPr>
          <w:rFonts w:ascii="Verdana" w:hAnsi="Verdana" w:cs="Arial"/>
          <w:sz w:val="16"/>
          <w:szCs w:val="16"/>
        </w:rPr>
        <w:t>disebut</w:t>
      </w:r>
      <w:proofErr w:type="spellEnd"/>
      <w:r>
        <w:rPr>
          <w:rFonts w:ascii="Verdana" w:hAnsi="Verdana" w:cs="Arial"/>
          <w:sz w:val="16"/>
          <w:szCs w:val="16"/>
        </w:rPr>
        <w:t xml:space="preserve"> “PEMBELI”)</w:t>
      </w:r>
    </w:p>
    <w:p w:rsidR="005A0AB8" w:rsidRDefault="005A0AB8" w:rsidP="005A0AB8">
      <w:pPr>
        <w:spacing w:after="0" w:line="240" w:lineRule="auto"/>
        <w:jc w:val="both"/>
        <w:rPr>
          <w:rFonts w:ascii="Verdana" w:hAnsi="Verdana" w:cs="Arial"/>
          <w:sz w:val="16"/>
          <w:szCs w:val="16"/>
          <w:lang w:val="id-ID"/>
        </w:rPr>
      </w:pPr>
    </w:p>
    <w:p w:rsidR="005A0AB8" w:rsidRPr="00F055A4" w:rsidRDefault="005A0AB8" w:rsidP="005A0AB8">
      <w:pPr>
        <w:spacing w:after="0" w:line="240" w:lineRule="auto"/>
        <w:jc w:val="both"/>
        <w:rPr>
          <w:rFonts w:ascii="Verdana" w:hAnsi="Verdana" w:cs="Arial"/>
          <w:sz w:val="16"/>
          <w:szCs w:val="16"/>
        </w:rPr>
      </w:pPr>
      <w:proofErr w:type="spellStart"/>
      <w:r w:rsidRPr="00F055A4">
        <w:rPr>
          <w:rFonts w:ascii="Verdana" w:hAnsi="Verdana" w:cs="Arial"/>
          <w:sz w:val="16"/>
          <w:szCs w:val="16"/>
        </w:rPr>
        <w:t>Untuk</w:t>
      </w:r>
      <w:proofErr w:type="spellEnd"/>
      <w:r w:rsidRPr="00F055A4">
        <w:rPr>
          <w:rFonts w:ascii="Verdana" w:hAnsi="Verdana" w:cs="Arial"/>
          <w:sz w:val="16"/>
          <w:szCs w:val="16"/>
        </w:rPr>
        <w:t xml:space="preserve"> </w:t>
      </w:r>
      <w:proofErr w:type="spellStart"/>
      <w:r w:rsidRPr="00F055A4">
        <w:rPr>
          <w:rFonts w:ascii="Verdana" w:hAnsi="Verdana" w:cs="Arial"/>
          <w:sz w:val="16"/>
          <w:szCs w:val="16"/>
        </w:rPr>
        <w:t>pembelian</w:t>
      </w:r>
      <w:proofErr w:type="spellEnd"/>
      <w:r w:rsidRPr="00F055A4">
        <w:rPr>
          <w:rFonts w:ascii="Verdana" w:hAnsi="Verdana" w:cs="Arial"/>
          <w:sz w:val="16"/>
          <w:szCs w:val="16"/>
        </w:rPr>
        <w:t xml:space="preserve"> </w:t>
      </w:r>
      <w:proofErr w:type="spellStart"/>
      <w:r w:rsidRPr="00F055A4">
        <w:rPr>
          <w:rFonts w:ascii="Verdana" w:hAnsi="Verdana" w:cs="Arial"/>
          <w:sz w:val="16"/>
          <w:szCs w:val="16"/>
        </w:rPr>
        <w:t>tersebut</w:t>
      </w:r>
      <w:proofErr w:type="spellEnd"/>
      <w:r w:rsidRPr="00F055A4">
        <w:rPr>
          <w:rFonts w:ascii="Verdana" w:hAnsi="Verdana" w:cs="Arial"/>
          <w:sz w:val="16"/>
          <w:szCs w:val="16"/>
        </w:rPr>
        <w:t xml:space="preserve"> di </w:t>
      </w:r>
      <w:proofErr w:type="spellStart"/>
      <w:r w:rsidRPr="00F055A4">
        <w:rPr>
          <w:rFonts w:ascii="Verdana" w:hAnsi="Verdana" w:cs="Arial"/>
          <w:sz w:val="16"/>
          <w:szCs w:val="16"/>
        </w:rPr>
        <w:t>atas</w:t>
      </w:r>
      <w:proofErr w:type="spellEnd"/>
      <w:r w:rsidRPr="00F055A4">
        <w:rPr>
          <w:rFonts w:ascii="Verdana" w:hAnsi="Verdana" w:cs="Arial"/>
          <w:sz w:val="16"/>
          <w:szCs w:val="16"/>
        </w:rPr>
        <w:t xml:space="preserve">, </w:t>
      </w:r>
      <w:proofErr w:type="spellStart"/>
      <w:r w:rsidRPr="00F055A4">
        <w:rPr>
          <w:rFonts w:ascii="Verdana" w:hAnsi="Verdana" w:cs="Arial"/>
          <w:sz w:val="16"/>
          <w:szCs w:val="16"/>
        </w:rPr>
        <w:t>maka</w:t>
      </w:r>
      <w:proofErr w:type="spellEnd"/>
      <w:r w:rsidRPr="00F055A4">
        <w:rPr>
          <w:rFonts w:ascii="Verdana" w:hAnsi="Verdana" w:cs="Arial"/>
          <w:sz w:val="16"/>
          <w:szCs w:val="16"/>
        </w:rPr>
        <w:t xml:space="preserve"> </w:t>
      </w:r>
      <w:r>
        <w:rPr>
          <w:rFonts w:ascii="Verdana" w:hAnsi="Verdana" w:cs="Arial"/>
          <w:sz w:val="16"/>
          <w:szCs w:val="16"/>
        </w:rPr>
        <w:t>PEMBELI</w:t>
      </w:r>
      <w:r w:rsidRPr="00F055A4">
        <w:rPr>
          <w:rFonts w:ascii="Verdana" w:hAnsi="Verdana" w:cs="Arial"/>
          <w:sz w:val="16"/>
          <w:szCs w:val="16"/>
        </w:rPr>
        <w:t xml:space="preserve"> </w:t>
      </w:r>
      <w:proofErr w:type="spellStart"/>
      <w:r w:rsidRPr="00F055A4">
        <w:rPr>
          <w:rFonts w:ascii="Verdana" w:hAnsi="Verdana" w:cs="Arial"/>
          <w:sz w:val="16"/>
          <w:szCs w:val="16"/>
        </w:rPr>
        <w:t>menyetujui</w:t>
      </w:r>
      <w:proofErr w:type="spellEnd"/>
      <w:r>
        <w:rPr>
          <w:rFonts w:ascii="Verdana" w:hAnsi="Verdana" w:cs="Arial"/>
          <w:sz w:val="16"/>
          <w:szCs w:val="16"/>
        </w:rPr>
        <w:t xml:space="preserve"> </w:t>
      </w:r>
      <w:proofErr w:type="spellStart"/>
      <w:r>
        <w:rPr>
          <w:rFonts w:ascii="Verdana" w:hAnsi="Verdana" w:cs="Arial"/>
          <w:sz w:val="16"/>
          <w:szCs w:val="16"/>
        </w:rPr>
        <w:t>untuk</w:t>
      </w:r>
      <w:proofErr w:type="spellEnd"/>
      <w:r>
        <w:rPr>
          <w:rFonts w:ascii="Verdana" w:hAnsi="Verdana" w:cs="Arial"/>
          <w:sz w:val="16"/>
          <w:szCs w:val="16"/>
        </w:rPr>
        <w:t xml:space="preserve"> </w:t>
      </w:r>
      <w:proofErr w:type="spellStart"/>
      <w:r>
        <w:rPr>
          <w:rFonts w:ascii="Verdana" w:hAnsi="Verdana" w:cs="Arial"/>
          <w:sz w:val="16"/>
          <w:szCs w:val="16"/>
        </w:rPr>
        <w:t>selanjutnya</w:t>
      </w:r>
      <w:proofErr w:type="spellEnd"/>
      <w:r>
        <w:rPr>
          <w:rFonts w:ascii="Verdana" w:hAnsi="Verdana" w:cs="Arial"/>
          <w:sz w:val="16"/>
          <w:szCs w:val="16"/>
        </w:rPr>
        <w:t xml:space="preserve"> </w:t>
      </w:r>
      <w:proofErr w:type="spellStart"/>
      <w:r>
        <w:rPr>
          <w:rFonts w:ascii="Verdana" w:hAnsi="Verdana" w:cs="Arial"/>
          <w:sz w:val="16"/>
          <w:szCs w:val="16"/>
        </w:rPr>
        <w:t>bersedia</w:t>
      </w:r>
      <w:proofErr w:type="spellEnd"/>
      <w:r>
        <w:rPr>
          <w:rFonts w:ascii="Verdana" w:hAnsi="Verdana" w:cs="Arial"/>
          <w:sz w:val="16"/>
          <w:szCs w:val="16"/>
        </w:rPr>
        <w:t xml:space="preserve"> </w:t>
      </w:r>
      <w:proofErr w:type="spellStart"/>
      <w:r w:rsidRPr="00F055A4">
        <w:rPr>
          <w:rFonts w:ascii="Verdana" w:hAnsi="Verdana" w:cs="Arial"/>
          <w:sz w:val="16"/>
          <w:szCs w:val="16"/>
        </w:rPr>
        <w:t>mengikatkan</w:t>
      </w:r>
      <w:proofErr w:type="spellEnd"/>
      <w:r w:rsidRPr="00F055A4">
        <w:rPr>
          <w:rFonts w:ascii="Verdana" w:hAnsi="Verdana" w:cs="Arial"/>
          <w:sz w:val="16"/>
          <w:szCs w:val="16"/>
        </w:rPr>
        <w:t xml:space="preserve"> </w:t>
      </w:r>
      <w:proofErr w:type="spellStart"/>
      <w:r w:rsidRPr="00F055A4">
        <w:rPr>
          <w:rFonts w:ascii="Verdana" w:hAnsi="Verdana" w:cs="Arial"/>
          <w:sz w:val="16"/>
          <w:szCs w:val="16"/>
        </w:rPr>
        <w:t>diri</w:t>
      </w:r>
      <w:proofErr w:type="spellEnd"/>
      <w:r w:rsidRPr="00F055A4">
        <w:rPr>
          <w:rFonts w:ascii="Verdana" w:hAnsi="Verdana" w:cs="Arial"/>
          <w:sz w:val="16"/>
          <w:szCs w:val="16"/>
        </w:rPr>
        <w:t xml:space="preserve"> </w:t>
      </w:r>
      <w:proofErr w:type="spellStart"/>
      <w:r w:rsidRPr="00F055A4">
        <w:rPr>
          <w:rFonts w:ascii="Verdana" w:hAnsi="Verdana" w:cs="Arial"/>
          <w:sz w:val="16"/>
          <w:szCs w:val="16"/>
        </w:rPr>
        <w:t>terhadap</w:t>
      </w:r>
      <w:proofErr w:type="spellEnd"/>
      <w:r w:rsidRPr="00F055A4">
        <w:rPr>
          <w:rFonts w:ascii="Verdana" w:hAnsi="Verdana" w:cs="Arial"/>
          <w:sz w:val="16"/>
          <w:szCs w:val="16"/>
        </w:rPr>
        <w:t xml:space="preserve"> </w:t>
      </w:r>
      <w:r>
        <w:rPr>
          <w:rFonts w:ascii="Verdana" w:hAnsi="Verdana" w:cs="Arial"/>
          <w:sz w:val="16"/>
          <w:szCs w:val="16"/>
        </w:rPr>
        <w:t xml:space="preserve">PT. </w:t>
      </w:r>
      <w:proofErr w:type="spellStart"/>
      <w:r>
        <w:rPr>
          <w:rFonts w:ascii="Verdana" w:hAnsi="Verdana" w:cs="Arial"/>
          <w:sz w:val="16"/>
          <w:szCs w:val="16"/>
        </w:rPr>
        <w:t>Deltacendana</w:t>
      </w:r>
      <w:proofErr w:type="spellEnd"/>
      <w:r>
        <w:rPr>
          <w:rFonts w:ascii="Verdana" w:hAnsi="Verdana" w:cs="Arial"/>
          <w:sz w:val="16"/>
          <w:szCs w:val="16"/>
        </w:rPr>
        <w:t xml:space="preserve"> </w:t>
      </w:r>
      <w:proofErr w:type="spellStart"/>
      <w:r>
        <w:rPr>
          <w:rFonts w:ascii="Verdana" w:hAnsi="Verdana" w:cs="Arial"/>
          <w:sz w:val="16"/>
          <w:szCs w:val="16"/>
        </w:rPr>
        <w:t>Citapersada</w:t>
      </w:r>
      <w:proofErr w:type="spellEnd"/>
      <w:r>
        <w:rPr>
          <w:rFonts w:ascii="Verdana" w:hAnsi="Verdana" w:cs="Arial"/>
          <w:sz w:val="16"/>
          <w:szCs w:val="16"/>
        </w:rPr>
        <w:t xml:space="preserve"> (“DELTACENDANA”</w:t>
      </w:r>
      <w:proofErr w:type="gramStart"/>
      <w:r>
        <w:rPr>
          <w:rFonts w:ascii="Verdana" w:hAnsi="Verdana" w:cs="Arial"/>
          <w:sz w:val="16"/>
          <w:szCs w:val="16"/>
        </w:rPr>
        <w:t xml:space="preserve">) </w:t>
      </w:r>
      <w:r w:rsidRPr="00F055A4">
        <w:rPr>
          <w:rFonts w:ascii="Verdana" w:hAnsi="Verdana" w:cs="Arial"/>
          <w:sz w:val="16"/>
          <w:szCs w:val="16"/>
        </w:rPr>
        <w:t xml:space="preserve"> </w:t>
      </w:r>
      <w:proofErr w:type="spellStart"/>
      <w:r w:rsidRPr="00F055A4">
        <w:rPr>
          <w:rFonts w:ascii="Verdana" w:hAnsi="Verdana" w:cs="Arial"/>
          <w:sz w:val="16"/>
          <w:szCs w:val="16"/>
        </w:rPr>
        <w:t>dengan</w:t>
      </w:r>
      <w:proofErr w:type="spellEnd"/>
      <w:proofErr w:type="gramEnd"/>
      <w:r w:rsidRPr="00F055A4">
        <w:rPr>
          <w:rFonts w:ascii="Verdana" w:hAnsi="Verdana" w:cs="Arial"/>
          <w:sz w:val="16"/>
          <w:szCs w:val="16"/>
        </w:rPr>
        <w:t xml:space="preserve"> </w:t>
      </w:r>
      <w:proofErr w:type="spellStart"/>
      <w:r w:rsidRPr="00F055A4">
        <w:rPr>
          <w:rFonts w:ascii="Verdana" w:hAnsi="Verdana" w:cs="Arial"/>
          <w:sz w:val="16"/>
          <w:szCs w:val="16"/>
        </w:rPr>
        <w:t>syarat-syarat</w:t>
      </w:r>
      <w:proofErr w:type="spellEnd"/>
      <w:r w:rsidRPr="00F055A4">
        <w:rPr>
          <w:rFonts w:ascii="Verdana" w:hAnsi="Verdana" w:cs="Arial"/>
          <w:sz w:val="16"/>
          <w:szCs w:val="16"/>
        </w:rPr>
        <w:t xml:space="preserve"> </w:t>
      </w:r>
      <w:proofErr w:type="spellStart"/>
      <w:r w:rsidRPr="00F055A4">
        <w:rPr>
          <w:rFonts w:ascii="Verdana" w:hAnsi="Verdana" w:cs="Arial"/>
          <w:sz w:val="16"/>
          <w:szCs w:val="16"/>
        </w:rPr>
        <w:t>d</w:t>
      </w:r>
      <w:r>
        <w:rPr>
          <w:rFonts w:ascii="Verdana" w:hAnsi="Verdana" w:cs="Arial"/>
          <w:sz w:val="16"/>
          <w:szCs w:val="16"/>
        </w:rPr>
        <w:t>an</w:t>
      </w:r>
      <w:proofErr w:type="spellEnd"/>
      <w:r>
        <w:rPr>
          <w:rFonts w:ascii="Verdana" w:hAnsi="Verdana" w:cs="Arial"/>
          <w:sz w:val="16"/>
          <w:szCs w:val="16"/>
        </w:rPr>
        <w:t xml:space="preserve"> </w:t>
      </w:r>
      <w:proofErr w:type="spellStart"/>
      <w:r>
        <w:rPr>
          <w:rFonts w:ascii="Verdana" w:hAnsi="Verdana" w:cs="Arial"/>
          <w:sz w:val="16"/>
          <w:szCs w:val="16"/>
        </w:rPr>
        <w:t>ketentuan</w:t>
      </w:r>
      <w:proofErr w:type="spellEnd"/>
      <w:r>
        <w:rPr>
          <w:rFonts w:ascii="Verdana" w:hAnsi="Verdana" w:cs="Arial"/>
          <w:sz w:val="16"/>
          <w:szCs w:val="16"/>
        </w:rPr>
        <w:t xml:space="preserve"> </w:t>
      </w:r>
      <w:proofErr w:type="spellStart"/>
      <w:r>
        <w:rPr>
          <w:rFonts w:ascii="Verdana" w:hAnsi="Verdana" w:cs="Arial"/>
          <w:sz w:val="16"/>
          <w:szCs w:val="16"/>
        </w:rPr>
        <w:t>berikut</w:t>
      </w:r>
      <w:proofErr w:type="spellEnd"/>
      <w:r>
        <w:rPr>
          <w:rFonts w:ascii="Verdana" w:hAnsi="Verdana" w:cs="Arial"/>
          <w:sz w:val="16"/>
          <w:szCs w:val="16"/>
        </w:rPr>
        <w:t xml:space="preserve"> :</w:t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</w:p>
    <w:p w:rsidR="005A0AB8" w:rsidRPr="005A180B" w:rsidRDefault="005A0AB8" w:rsidP="005A0AB8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ascii="Verdana" w:hAnsi="Verdana" w:cs="Arial"/>
          <w:b/>
          <w:sz w:val="16"/>
          <w:szCs w:val="16"/>
        </w:rPr>
      </w:pPr>
      <w:proofErr w:type="spellStart"/>
      <w:r w:rsidRPr="005A180B">
        <w:rPr>
          <w:rFonts w:ascii="Verdana" w:hAnsi="Verdana" w:cs="Arial"/>
          <w:b/>
          <w:sz w:val="16"/>
          <w:szCs w:val="16"/>
        </w:rPr>
        <w:t>Pembayaran</w:t>
      </w:r>
      <w:proofErr w:type="spellEnd"/>
      <w:r w:rsidRPr="005A180B">
        <w:rPr>
          <w:rFonts w:ascii="Verdana" w:hAnsi="Verdana" w:cs="Arial"/>
          <w:b/>
          <w:sz w:val="16"/>
          <w:szCs w:val="16"/>
        </w:rPr>
        <w:t xml:space="preserve"> </w:t>
      </w:r>
      <w:proofErr w:type="spellStart"/>
      <w:r w:rsidRPr="005A180B">
        <w:rPr>
          <w:rFonts w:ascii="Verdana" w:hAnsi="Verdana" w:cs="Arial"/>
          <w:b/>
          <w:sz w:val="16"/>
          <w:szCs w:val="16"/>
        </w:rPr>
        <w:t>harga</w:t>
      </w:r>
      <w:proofErr w:type="spellEnd"/>
      <w:r w:rsidRPr="005A180B">
        <w:rPr>
          <w:rFonts w:ascii="Verdana" w:hAnsi="Verdana" w:cs="Arial"/>
          <w:b/>
          <w:sz w:val="16"/>
          <w:szCs w:val="16"/>
        </w:rPr>
        <w:t xml:space="preserve"> Tanah/</w:t>
      </w:r>
      <w:proofErr w:type="spellStart"/>
      <w:r w:rsidRPr="005A180B">
        <w:rPr>
          <w:rFonts w:ascii="Verdana" w:hAnsi="Verdana" w:cs="Arial"/>
          <w:b/>
          <w:sz w:val="16"/>
          <w:szCs w:val="16"/>
        </w:rPr>
        <w:t>Bangunan</w:t>
      </w:r>
      <w:proofErr w:type="spellEnd"/>
      <w:r w:rsidRPr="005A180B">
        <w:rPr>
          <w:rFonts w:ascii="Verdana" w:hAnsi="Verdana" w:cs="Arial"/>
          <w:b/>
          <w:sz w:val="16"/>
          <w:szCs w:val="16"/>
        </w:rPr>
        <w:t xml:space="preserve"> </w:t>
      </w:r>
      <w:proofErr w:type="spellStart"/>
      <w:r w:rsidRPr="005A180B">
        <w:rPr>
          <w:rFonts w:ascii="Verdana" w:hAnsi="Verdana" w:cs="Arial"/>
          <w:b/>
          <w:sz w:val="16"/>
          <w:szCs w:val="16"/>
        </w:rPr>
        <w:t>tersebut</w:t>
      </w:r>
      <w:proofErr w:type="spellEnd"/>
      <w:r w:rsidRPr="005A180B">
        <w:rPr>
          <w:rFonts w:ascii="Verdana" w:hAnsi="Verdana" w:cs="Arial"/>
          <w:b/>
          <w:sz w:val="16"/>
          <w:szCs w:val="16"/>
        </w:rPr>
        <w:t xml:space="preserve"> di </w:t>
      </w:r>
      <w:proofErr w:type="spellStart"/>
      <w:r w:rsidRPr="005A180B">
        <w:rPr>
          <w:rFonts w:ascii="Verdana" w:hAnsi="Verdana" w:cs="Arial"/>
          <w:b/>
          <w:sz w:val="16"/>
          <w:szCs w:val="16"/>
        </w:rPr>
        <w:t>atas</w:t>
      </w:r>
      <w:proofErr w:type="spellEnd"/>
      <w:r w:rsidRPr="005A180B">
        <w:rPr>
          <w:rFonts w:ascii="Verdana" w:hAnsi="Verdana" w:cs="Arial"/>
          <w:b/>
          <w:sz w:val="16"/>
          <w:szCs w:val="16"/>
        </w:rPr>
        <w:t xml:space="preserve">, kami </w:t>
      </w:r>
      <w:proofErr w:type="spellStart"/>
      <w:r w:rsidRPr="005A180B">
        <w:rPr>
          <w:rFonts w:ascii="Verdana" w:hAnsi="Verdana" w:cs="Arial"/>
          <w:b/>
          <w:sz w:val="16"/>
          <w:szCs w:val="16"/>
        </w:rPr>
        <w:t>setuju</w:t>
      </w:r>
      <w:proofErr w:type="spellEnd"/>
      <w:r w:rsidRPr="005A180B">
        <w:rPr>
          <w:rFonts w:ascii="Verdana" w:hAnsi="Verdana" w:cs="Arial"/>
          <w:b/>
          <w:sz w:val="16"/>
          <w:szCs w:val="16"/>
        </w:rPr>
        <w:t xml:space="preserve"> </w:t>
      </w:r>
      <w:proofErr w:type="spellStart"/>
      <w:r w:rsidRPr="005A180B">
        <w:rPr>
          <w:rFonts w:ascii="Verdana" w:hAnsi="Verdana" w:cs="Arial"/>
          <w:b/>
          <w:sz w:val="16"/>
          <w:szCs w:val="16"/>
        </w:rPr>
        <w:t>dilaksanakan</w:t>
      </w:r>
      <w:proofErr w:type="spellEnd"/>
      <w:r w:rsidRPr="005A180B">
        <w:rPr>
          <w:rFonts w:ascii="Verdana" w:hAnsi="Verdana" w:cs="Arial"/>
          <w:b/>
          <w:sz w:val="16"/>
          <w:szCs w:val="16"/>
        </w:rPr>
        <w:t xml:space="preserve"> </w:t>
      </w:r>
      <w:proofErr w:type="spellStart"/>
      <w:r w:rsidRPr="005A180B">
        <w:rPr>
          <w:rFonts w:ascii="Verdana" w:hAnsi="Verdana" w:cs="Arial"/>
          <w:b/>
          <w:sz w:val="16"/>
          <w:szCs w:val="16"/>
        </w:rPr>
        <w:t>secara</w:t>
      </w:r>
      <w:proofErr w:type="spellEnd"/>
      <w:r w:rsidRPr="005A180B">
        <w:rPr>
          <w:rFonts w:ascii="Verdana" w:hAnsi="Verdana" w:cs="Arial"/>
          <w:b/>
          <w:sz w:val="16"/>
          <w:szCs w:val="16"/>
        </w:rPr>
        <w:t xml:space="preserve"> </w:t>
      </w:r>
      <w:proofErr w:type="spellStart"/>
      <w:r w:rsidRPr="005A180B">
        <w:rPr>
          <w:rFonts w:ascii="Verdana" w:hAnsi="Verdana" w:cs="Arial"/>
          <w:b/>
          <w:sz w:val="16"/>
          <w:szCs w:val="16"/>
        </w:rPr>
        <w:t>tunai</w:t>
      </w:r>
      <w:proofErr w:type="spellEnd"/>
      <w:r w:rsidRPr="005A180B">
        <w:rPr>
          <w:rFonts w:ascii="Verdana" w:hAnsi="Verdana" w:cs="Arial"/>
          <w:b/>
          <w:sz w:val="16"/>
          <w:szCs w:val="16"/>
        </w:rPr>
        <w:t xml:space="preserve"> / </w:t>
      </w:r>
      <w:proofErr w:type="spellStart"/>
      <w:r w:rsidRPr="005A180B">
        <w:rPr>
          <w:rFonts w:ascii="Verdana" w:hAnsi="Verdana" w:cs="Arial"/>
          <w:b/>
          <w:sz w:val="16"/>
          <w:szCs w:val="16"/>
        </w:rPr>
        <w:t>angsuran</w:t>
      </w:r>
      <w:proofErr w:type="spellEnd"/>
      <w:r w:rsidRPr="005A180B">
        <w:rPr>
          <w:rFonts w:ascii="Verdana" w:hAnsi="Verdana" w:cs="Arial"/>
          <w:b/>
          <w:sz w:val="16"/>
          <w:szCs w:val="16"/>
        </w:rPr>
        <w:t xml:space="preserve"> </w:t>
      </w:r>
      <w:proofErr w:type="spellStart"/>
      <w:r w:rsidRPr="005A180B">
        <w:rPr>
          <w:rFonts w:ascii="Verdana" w:hAnsi="Verdana" w:cs="Arial"/>
          <w:b/>
          <w:sz w:val="16"/>
          <w:szCs w:val="16"/>
        </w:rPr>
        <w:t>sebagaimana</w:t>
      </w:r>
      <w:proofErr w:type="spellEnd"/>
      <w:r w:rsidRPr="005A180B">
        <w:rPr>
          <w:rFonts w:ascii="Verdana" w:hAnsi="Verdana" w:cs="Arial"/>
          <w:b/>
          <w:sz w:val="16"/>
          <w:szCs w:val="16"/>
        </w:rPr>
        <w:t xml:space="preserve"> </w:t>
      </w:r>
      <w:proofErr w:type="spellStart"/>
      <w:r w:rsidRPr="005A180B">
        <w:rPr>
          <w:rFonts w:ascii="Verdana" w:hAnsi="Verdana" w:cs="Arial"/>
          <w:b/>
          <w:sz w:val="16"/>
          <w:szCs w:val="16"/>
        </w:rPr>
        <w:t>dibawah</w:t>
      </w:r>
      <w:proofErr w:type="spellEnd"/>
      <w:r w:rsidRPr="005A180B">
        <w:rPr>
          <w:rFonts w:ascii="Verdana" w:hAnsi="Verdana" w:cs="Arial"/>
          <w:b/>
          <w:sz w:val="16"/>
          <w:szCs w:val="16"/>
        </w:rPr>
        <w:t xml:space="preserve"> </w:t>
      </w:r>
      <w:proofErr w:type="spellStart"/>
      <w:r w:rsidRPr="005A180B">
        <w:rPr>
          <w:rFonts w:ascii="Verdana" w:hAnsi="Verdana" w:cs="Arial"/>
          <w:b/>
          <w:sz w:val="16"/>
          <w:szCs w:val="16"/>
        </w:rPr>
        <w:t>ini</w:t>
      </w:r>
      <w:proofErr w:type="spellEnd"/>
      <w:r w:rsidRPr="005A180B">
        <w:rPr>
          <w:rFonts w:ascii="Verdana" w:hAnsi="Verdana" w:cs="Arial"/>
          <w:b/>
          <w:sz w:val="16"/>
          <w:szCs w:val="16"/>
        </w:rPr>
        <w:t xml:space="preserve"> :</w:t>
      </w:r>
      <w:r w:rsidRPr="005A180B">
        <w:rPr>
          <w:rFonts w:ascii="Verdana" w:hAnsi="Verdana" w:cs="Arial"/>
          <w:b/>
          <w:sz w:val="16"/>
          <w:szCs w:val="16"/>
        </w:rPr>
        <w:tab/>
      </w:r>
    </w:p>
    <w:p w:rsidR="005A0AB8" w:rsidRDefault="005A0AB8" w:rsidP="005A0AB8">
      <w:pPr>
        <w:spacing w:after="0" w:line="240" w:lineRule="auto"/>
        <w:ind w:left="720"/>
        <w:jc w:val="both"/>
        <w:rPr>
          <w:rFonts w:ascii="Verdana" w:hAnsi="Verdana" w:cs="Arial"/>
          <w:sz w:val="16"/>
          <w:szCs w:val="16"/>
        </w:rPr>
      </w:pPr>
    </w:p>
    <w:tbl>
      <w:tblPr>
        <w:tblW w:w="8426" w:type="dxa"/>
        <w:tblInd w:w="828" w:type="dxa"/>
        <w:tblLook w:val="01E0" w:firstRow="1" w:lastRow="1" w:firstColumn="1" w:lastColumn="1" w:noHBand="0" w:noVBand="0"/>
      </w:tblPr>
      <w:tblGrid>
        <w:gridCol w:w="355"/>
        <w:gridCol w:w="5405"/>
        <w:gridCol w:w="700"/>
        <w:gridCol w:w="1966"/>
      </w:tblGrid>
      <w:tr w:rsidR="005A0AB8" w:rsidRPr="002A5042" w:rsidTr="005A0AB8">
        <w:tc>
          <w:tcPr>
            <w:tcW w:w="355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>-</w:t>
            </w:r>
          </w:p>
        </w:tc>
        <w:tc>
          <w:tcPr>
            <w:tcW w:w="5405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Harga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 xml:space="preserve"> Tanah 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dan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 xml:space="preserve"> 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Bangunan</w:t>
            </w:r>
            <w:proofErr w:type="spellEnd"/>
          </w:p>
        </w:tc>
        <w:tc>
          <w:tcPr>
            <w:tcW w:w="70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 xml:space="preserve">: 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Rp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>.</w:t>
            </w:r>
          </w:p>
        </w:tc>
        <w:tc>
          <w:tcPr>
            <w:tcW w:w="1966" w:type="dxa"/>
            <w:shd w:val="clear" w:color="auto" w:fill="auto"/>
          </w:tcPr>
          <w:p w:rsidR="005A0AB8" w:rsidRPr="002A5042" w:rsidRDefault="00B47A4D" w:rsidP="00BB7F52">
            <w:pPr>
              <w:spacing w:after="0" w:line="240" w:lineRule="auto"/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{</w:t>
            </w:r>
            <w:proofErr w:type="spellStart"/>
            <w:r w:rsidR="000A3984">
              <w:rPr>
                <w:rFonts w:ascii="Verdana" w:hAnsi="Verdana" w:cs="Arial"/>
                <w:sz w:val="16"/>
                <w:szCs w:val="16"/>
              </w:rPr>
              <w:t>harga_net</w:t>
            </w:r>
            <w:proofErr w:type="spellEnd"/>
            <w:r w:rsidR="00BB7F52">
              <w:rPr>
                <w:rFonts w:ascii="Verdana" w:hAnsi="Verdana" w:cs="Arial"/>
                <w:sz w:val="16"/>
                <w:szCs w:val="16"/>
              </w:rPr>
              <w:t>}</w:t>
            </w:r>
          </w:p>
        </w:tc>
      </w:tr>
      <w:tr w:rsidR="005A0AB8" w:rsidRPr="002A5042" w:rsidTr="005A0AB8">
        <w:tc>
          <w:tcPr>
            <w:tcW w:w="355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>-</w:t>
            </w:r>
          </w:p>
        </w:tc>
        <w:tc>
          <w:tcPr>
            <w:tcW w:w="5405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 xml:space="preserve">PPN Tanah 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dan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 xml:space="preserve"> 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Bangunan</w:t>
            </w:r>
            <w:proofErr w:type="spellEnd"/>
          </w:p>
        </w:tc>
        <w:tc>
          <w:tcPr>
            <w:tcW w:w="70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 xml:space="preserve">: 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Rp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>.</w:t>
            </w:r>
          </w:p>
        </w:tc>
        <w:tc>
          <w:tcPr>
            <w:tcW w:w="1966" w:type="dxa"/>
            <w:shd w:val="clear" w:color="auto" w:fill="auto"/>
          </w:tcPr>
          <w:p w:rsidR="005A0AB8" w:rsidRPr="002A5042" w:rsidRDefault="00B47A4D" w:rsidP="00BB7F52">
            <w:pPr>
              <w:spacing w:after="0" w:line="240" w:lineRule="auto"/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{</w:t>
            </w:r>
            <w:proofErr w:type="spellStart"/>
            <w:r w:rsidR="000A3984">
              <w:rPr>
                <w:rFonts w:ascii="Verdana" w:hAnsi="Verdana" w:cs="Arial"/>
                <w:sz w:val="16"/>
                <w:szCs w:val="16"/>
              </w:rPr>
              <w:t>nilai_ppn</w:t>
            </w:r>
            <w:proofErr w:type="spellEnd"/>
            <w:r w:rsidR="000A3984">
              <w:rPr>
                <w:rFonts w:ascii="Verdana" w:hAnsi="Verdana" w:cs="Arial"/>
                <w:sz w:val="16"/>
                <w:szCs w:val="16"/>
              </w:rPr>
              <w:t>}</w:t>
            </w:r>
          </w:p>
        </w:tc>
      </w:tr>
      <w:tr w:rsidR="005A0AB8" w:rsidRPr="002A5042" w:rsidTr="005A0AB8">
        <w:tc>
          <w:tcPr>
            <w:tcW w:w="355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5405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right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>TOTAL</w:t>
            </w:r>
          </w:p>
        </w:tc>
        <w:tc>
          <w:tcPr>
            <w:tcW w:w="70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 xml:space="preserve">: 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Rp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>.</w:t>
            </w:r>
          </w:p>
        </w:tc>
        <w:tc>
          <w:tcPr>
            <w:tcW w:w="1966" w:type="dxa"/>
            <w:shd w:val="clear" w:color="auto" w:fill="auto"/>
          </w:tcPr>
          <w:p w:rsidR="005A0AB8" w:rsidRPr="002A5042" w:rsidRDefault="00B47A4D" w:rsidP="00BB7F52">
            <w:pPr>
              <w:spacing w:after="0" w:line="240" w:lineRule="auto"/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{</w:t>
            </w:r>
            <w:proofErr w:type="spellStart"/>
            <w:r w:rsidR="00836EE7">
              <w:rPr>
                <w:rFonts w:ascii="Verdana" w:hAnsi="Verdana" w:cs="Arial"/>
                <w:sz w:val="16"/>
                <w:szCs w:val="16"/>
              </w:rPr>
              <w:t>harga_setelah_ppn</w:t>
            </w:r>
            <w:proofErr w:type="spellEnd"/>
            <w:r w:rsidR="00BB7F52">
              <w:rPr>
                <w:rFonts w:ascii="Verdana" w:hAnsi="Verdana" w:cs="Arial"/>
                <w:sz w:val="16"/>
                <w:szCs w:val="16"/>
              </w:rPr>
              <w:t>}</w:t>
            </w:r>
          </w:p>
        </w:tc>
      </w:tr>
      <w:tr w:rsidR="005A0AB8" w:rsidRPr="002A5042" w:rsidTr="005A0AB8">
        <w:tc>
          <w:tcPr>
            <w:tcW w:w="355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>-</w:t>
            </w:r>
          </w:p>
        </w:tc>
        <w:tc>
          <w:tcPr>
            <w:tcW w:w="5405" w:type="dxa"/>
            <w:shd w:val="clear" w:color="auto" w:fill="auto"/>
          </w:tcPr>
          <w:p w:rsidR="005A0AB8" w:rsidRPr="002A5042" w:rsidRDefault="005A0AB8" w:rsidP="0013473A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Penandatangan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 xml:space="preserve"> </w:t>
            </w:r>
            <w:r>
              <w:rPr>
                <w:rFonts w:ascii="Verdana" w:hAnsi="Verdana" w:cs="Arial"/>
                <w:sz w:val="16"/>
                <w:szCs w:val="16"/>
              </w:rPr>
              <w:t>KPR</w:t>
            </w:r>
            <w:r w:rsidRPr="002A5042">
              <w:rPr>
                <w:rFonts w:ascii="Verdana" w:hAnsi="Verdana" w:cs="Arial"/>
                <w:sz w:val="16"/>
                <w:szCs w:val="16"/>
              </w:rPr>
              <w:t xml:space="preserve"> 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Tanggal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="00B47A4D">
              <w:rPr>
                <w:rFonts w:ascii="Verdana" w:hAnsi="Verdana" w:cs="Arial"/>
                <w:sz w:val="16"/>
                <w:szCs w:val="16"/>
              </w:rPr>
              <w:t>{</w:t>
            </w:r>
            <w:proofErr w:type="spellStart"/>
            <w:r w:rsidR="0013473A">
              <w:rPr>
                <w:rFonts w:ascii="Verdana" w:hAnsi="Verdana" w:cs="Arial"/>
                <w:sz w:val="16"/>
                <w:szCs w:val="16"/>
              </w:rPr>
              <w:t>tgl_rencana_kpr</w:t>
            </w:r>
            <w:proofErr w:type="spellEnd"/>
            <w:r w:rsidR="0013473A">
              <w:rPr>
                <w:rFonts w:ascii="Verdana" w:hAnsi="Verdana" w:cs="Arial"/>
                <w:sz w:val="16"/>
                <w:szCs w:val="16"/>
              </w:rPr>
              <w:t>}</w:t>
            </w:r>
          </w:p>
        </w:tc>
        <w:tc>
          <w:tcPr>
            <w:tcW w:w="70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 xml:space="preserve">: 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Rp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>.</w:t>
            </w:r>
          </w:p>
        </w:tc>
        <w:tc>
          <w:tcPr>
            <w:tcW w:w="1966" w:type="dxa"/>
            <w:shd w:val="clear" w:color="auto" w:fill="auto"/>
          </w:tcPr>
          <w:p w:rsidR="005A0AB8" w:rsidRPr="00BB7F52" w:rsidRDefault="00B47A4D" w:rsidP="00BB7F52">
            <w:pPr>
              <w:spacing w:after="0" w:line="240" w:lineRule="auto"/>
              <w:jc w:val="right"/>
              <w:rPr>
                <w:rFonts w:ascii="Verdana" w:hAnsi="Verdana" w:cs="Arial"/>
                <w:sz w:val="18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{</w:t>
            </w:r>
            <w:proofErr w:type="spellStart"/>
            <w:r w:rsidR="00836EE7">
              <w:rPr>
                <w:rFonts w:ascii="Verdana" w:hAnsi="Verdana" w:cs="Arial"/>
                <w:sz w:val="16"/>
                <w:szCs w:val="16"/>
              </w:rPr>
              <w:t>nilai_kpr</w:t>
            </w:r>
            <w:proofErr w:type="spellEnd"/>
            <w:r w:rsidR="00BB7F52">
              <w:rPr>
                <w:rFonts w:ascii="Verdana" w:hAnsi="Verdana" w:cs="Arial"/>
                <w:sz w:val="16"/>
                <w:szCs w:val="16"/>
              </w:rPr>
              <w:t>}</w:t>
            </w:r>
          </w:p>
        </w:tc>
      </w:tr>
      <w:tr w:rsidR="005A0AB8" w:rsidRPr="002A5042" w:rsidTr="005A0AB8">
        <w:tc>
          <w:tcPr>
            <w:tcW w:w="355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5405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right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>SISA</w:t>
            </w:r>
          </w:p>
        </w:tc>
        <w:tc>
          <w:tcPr>
            <w:tcW w:w="70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 xml:space="preserve">: 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Rp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>.</w:t>
            </w:r>
          </w:p>
        </w:tc>
        <w:tc>
          <w:tcPr>
            <w:tcW w:w="1966" w:type="dxa"/>
            <w:shd w:val="clear" w:color="auto" w:fill="auto"/>
          </w:tcPr>
          <w:p w:rsidR="005A0AB8" w:rsidRPr="002A5042" w:rsidRDefault="00B47A4D" w:rsidP="00BB7F52">
            <w:pPr>
              <w:spacing w:after="0" w:line="240" w:lineRule="auto"/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{</w:t>
            </w:r>
            <w:r w:rsidR="00836EE7">
              <w:rPr>
                <w:rFonts w:ascii="Verdana" w:hAnsi="Verdana" w:cs="Arial"/>
                <w:sz w:val="16"/>
                <w:szCs w:val="16"/>
              </w:rPr>
              <w:t>sisa_1</w:t>
            </w:r>
            <w:r w:rsidR="00BB7F52">
              <w:rPr>
                <w:rFonts w:ascii="Verdana" w:hAnsi="Verdana" w:cs="Arial"/>
                <w:sz w:val="16"/>
                <w:szCs w:val="16"/>
              </w:rPr>
              <w:t>}</w:t>
            </w:r>
          </w:p>
        </w:tc>
      </w:tr>
      <w:tr w:rsidR="005A0AB8" w:rsidRPr="002A5042" w:rsidTr="005A0AB8">
        <w:tc>
          <w:tcPr>
            <w:tcW w:w="355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>-</w:t>
            </w:r>
          </w:p>
        </w:tc>
        <w:tc>
          <w:tcPr>
            <w:tcW w:w="5405" w:type="dxa"/>
            <w:shd w:val="clear" w:color="auto" w:fill="auto"/>
          </w:tcPr>
          <w:p w:rsidR="005A0AB8" w:rsidRPr="002A5042" w:rsidRDefault="005A0AB8" w:rsidP="007E4C5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Pembayaran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 xml:space="preserve"> 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Tanda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 xml:space="preserve"> 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Jadi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 xml:space="preserve">, 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Tanggal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 xml:space="preserve"> </w:t>
            </w:r>
            <w:r w:rsidR="00B47A4D">
              <w:rPr>
                <w:rFonts w:ascii="Verdana" w:hAnsi="Verdana" w:cs="Arial"/>
                <w:sz w:val="16"/>
                <w:szCs w:val="16"/>
              </w:rPr>
              <w:t>{</w:t>
            </w:r>
            <w:proofErr w:type="spellStart"/>
            <w:r w:rsidR="0013473A">
              <w:rPr>
                <w:rFonts w:ascii="Verdana" w:hAnsi="Verdana" w:cs="Arial"/>
                <w:sz w:val="16"/>
                <w:szCs w:val="16"/>
              </w:rPr>
              <w:t>tgl</w:t>
            </w:r>
            <w:r w:rsidR="007E4C58">
              <w:rPr>
                <w:rFonts w:ascii="Verdana" w:hAnsi="Verdana" w:cs="Arial"/>
                <w:sz w:val="16"/>
                <w:szCs w:val="16"/>
              </w:rPr>
              <w:t>_tanda_jadi</w:t>
            </w:r>
            <w:proofErr w:type="spellEnd"/>
            <w:r w:rsidR="007E4C58">
              <w:rPr>
                <w:rFonts w:ascii="Verdana" w:hAnsi="Verdana" w:cs="Arial"/>
                <w:sz w:val="16"/>
                <w:szCs w:val="16"/>
              </w:rPr>
              <w:t>}</w:t>
            </w:r>
          </w:p>
        </w:tc>
        <w:tc>
          <w:tcPr>
            <w:tcW w:w="70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 xml:space="preserve">: 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Rp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>.</w:t>
            </w:r>
          </w:p>
        </w:tc>
        <w:tc>
          <w:tcPr>
            <w:tcW w:w="1966" w:type="dxa"/>
            <w:shd w:val="clear" w:color="auto" w:fill="auto"/>
          </w:tcPr>
          <w:p w:rsidR="005A0AB8" w:rsidRPr="002A5042" w:rsidRDefault="00B47A4D" w:rsidP="00BB7F52">
            <w:pPr>
              <w:spacing w:after="0" w:line="240" w:lineRule="auto"/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{</w:t>
            </w:r>
            <w:proofErr w:type="spellStart"/>
            <w:r w:rsidR="00836EE7">
              <w:rPr>
                <w:rFonts w:ascii="Verdana" w:hAnsi="Verdana" w:cs="Arial"/>
                <w:sz w:val="16"/>
                <w:szCs w:val="16"/>
              </w:rPr>
              <w:t>tanda_jadi</w:t>
            </w:r>
            <w:proofErr w:type="spellEnd"/>
            <w:r w:rsidR="00BB7F52">
              <w:rPr>
                <w:rFonts w:ascii="Verdana" w:hAnsi="Verdana" w:cs="Arial"/>
                <w:sz w:val="16"/>
                <w:szCs w:val="16"/>
              </w:rPr>
              <w:t>}</w:t>
            </w:r>
          </w:p>
        </w:tc>
      </w:tr>
      <w:tr w:rsidR="005A0AB8" w:rsidRPr="002A5042" w:rsidTr="005A0AB8">
        <w:tc>
          <w:tcPr>
            <w:tcW w:w="355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5405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right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>SISA</w:t>
            </w:r>
          </w:p>
        </w:tc>
        <w:tc>
          <w:tcPr>
            <w:tcW w:w="700" w:type="dxa"/>
            <w:shd w:val="clear" w:color="auto" w:fill="auto"/>
          </w:tcPr>
          <w:p w:rsidR="005A0AB8" w:rsidRPr="002A5042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6"/>
                <w:szCs w:val="16"/>
              </w:rPr>
            </w:pPr>
            <w:r w:rsidRPr="002A5042">
              <w:rPr>
                <w:rFonts w:ascii="Verdana" w:hAnsi="Verdana" w:cs="Arial"/>
                <w:sz w:val="16"/>
                <w:szCs w:val="16"/>
              </w:rPr>
              <w:t xml:space="preserve">: </w:t>
            </w:r>
            <w:proofErr w:type="spellStart"/>
            <w:r w:rsidRPr="002A5042">
              <w:rPr>
                <w:rFonts w:ascii="Verdana" w:hAnsi="Verdana" w:cs="Arial"/>
                <w:sz w:val="16"/>
                <w:szCs w:val="16"/>
              </w:rPr>
              <w:t>Rp</w:t>
            </w:r>
            <w:proofErr w:type="spellEnd"/>
            <w:r w:rsidRPr="002A5042">
              <w:rPr>
                <w:rFonts w:ascii="Verdana" w:hAnsi="Verdana" w:cs="Arial"/>
                <w:sz w:val="16"/>
                <w:szCs w:val="16"/>
              </w:rPr>
              <w:t>.</w:t>
            </w:r>
          </w:p>
        </w:tc>
        <w:tc>
          <w:tcPr>
            <w:tcW w:w="1966" w:type="dxa"/>
            <w:shd w:val="clear" w:color="auto" w:fill="auto"/>
          </w:tcPr>
          <w:p w:rsidR="005A0AB8" w:rsidRPr="002A5042" w:rsidRDefault="00B47A4D" w:rsidP="00BB7F52">
            <w:pPr>
              <w:spacing w:after="0" w:line="240" w:lineRule="auto"/>
              <w:jc w:val="right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{</w:t>
            </w:r>
            <w:r w:rsidR="00836EE7">
              <w:rPr>
                <w:rFonts w:ascii="Verdana" w:hAnsi="Verdana" w:cs="Arial"/>
                <w:sz w:val="16"/>
                <w:szCs w:val="16"/>
              </w:rPr>
              <w:t>sisa_2</w:t>
            </w:r>
            <w:r w:rsidR="00BB7F52">
              <w:rPr>
                <w:rFonts w:ascii="Verdana" w:hAnsi="Verdana" w:cs="Arial"/>
                <w:sz w:val="16"/>
                <w:szCs w:val="16"/>
              </w:rPr>
              <w:t>}</w:t>
            </w:r>
          </w:p>
        </w:tc>
      </w:tr>
    </w:tbl>
    <w:p w:rsidR="005A0AB8" w:rsidRPr="00F055A4" w:rsidRDefault="005A0AB8" w:rsidP="005A0AB8">
      <w:pPr>
        <w:spacing w:after="0" w:line="240" w:lineRule="auto"/>
        <w:jc w:val="both"/>
        <w:rPr>
          <w:rFonts w:ascii="Verdana" w:hAnsi="Verdana" w:cs="Arial"/>
          <w:sz w:val="16"/>
          <w:szCs w:val="16"/>
        </w:rPr>
      </w:pP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</w:p>
    <w:p w:rsidR="005A0AB8" w:rsidRPr="00F055A4" w:rsidRDefault="005A0AB8" w:rsidP="005A0AB8">
      <w:pPr>
        <w:spacing w:after="0" w:line="240" w:lineRule="auto"/>
        <w:jc w:val="both"/>
        <w:rPr>
          <w:rFonts w:ascii="Verdana" w:hAnsi="Verdana" w:cs="Arial"/>
          <w:sz w:val="16"/>
          <w:szCs w:val="16"/>
        </w:rPr>
      </w:pPr>
      <w:proofErr w:type="spellStart"/>
      <w:r w:rsidRPr="00F055A4">
        <w:rPr>
          <w:rFonts w:ascii="Verdana" w:hAnsi="Verdana" w:cs="Arial"/>
          <w:sz w:val="16"/>
          <w:szCs w:val="16"/>
        </w:rPr>
        <w:t>Rincian</w:t>
      </w:r>
      <w:proofErr w:type="spellEnd"/>
      <w:r w:rsidRPr="00F055A4">
        <w:rPr>
          <w:rFonts w:ascii="Verdana" w:hAnsi="Verdana" w:cs="Arial"/>
          <w:sz w:val="16"/>
          <w:szCs w:val="16"/>
        </w:rPr>
        <w:t xml:space="preserve"> </w:t>
      </w:r>
      <w:proofErr w:type="spellStart"/>
      <w:r w:rsidRPr="00F055A4">
        <w:rPr>
          <w:rFonts w:ascii="Verdana" w:hAnsi="Verdana" w:cs="Arial"/>
          <w:sz w:val="16"/>
          <w:szCs w:val="16"/>
        </w:rPr>
        <w:t>Pembayaran</w:t>
      </w:r>
      <w:proofErr w:type="spellEnd"/>
      <w:r w:rsidRPr="00F055A4">
        <w:rPr>
          <w:rFonts w:ascii="Verdana" w:hAnsi="Verdana" w:cs="Arial"/>
          <w:sz w:val="16"/>
          <w:szCs w:val="16"/>
        </w:rPr>
        <w:t xml:space="preserve"> </w:t>
      </w:r>
      <w:proofErr w:type="spellStart"/>
      <w:r w:rsidRPr="00F055A4">
        <w:rPr>
          <w:rFonts w:ascii="Verdana" w:hAnsi="Verdana" w:cs="Arial"/>
          <w:sz w:val="16"/>
          <w:szCs w:val="16"/>
        </w:rPr>
        <w:t>Uang</w:t>
      </w:r>
      <w:proofErr w:type="spellEnd"/>
      <w:r w:rsidRPr="00F055A4">
        <w:rPr>
          <w:rFonts w:ascii="Verdana" w:hAnsi="Verdana" w:cs="Arial"/>
          <w:sz w:val="16"/>
          <w:szCs w:val="16"/>
        </w:rPr>
        <w:t xml:space="preserve"> </w:t>
      </w:r>
      <w:proofErr w:type="spellStart"/>
      <w:r w:rsidRPr="00F055A4">
        <w:rPr>
          <w:rFonts w:ascii="Verdana" w:hAnsi="Verdana" w:cs="Arial"/>
          <w:sz w:val="16"/>
          <w:szCs w:val="16"/>
        </w:rPr>
        <w:t>Muka</w:t>
      </w:r>
      <w:proofErr w:type="spellEnd"/>
      <w:r w:rsidRPr="00F055A4">
        <w:rPr>
          <w:rFonts w:ascii="Verdana" w:hAnsi="Verdana" w:cs="Arial"/>
          <w:sz w:val="16"/>
          <w:szCs w:val="16"/>
        </w:rPr>
        <w:t xml:space="preserve"> / </w:t>
      </w:r>
      <w:proofErr w:type="spellStart"/>
      <w:r w:rsidRPr="00F055A4">
        <w:rPr>
          <w:rFonts w:ascii="Verdana" w:hAnsi="Verdana" w:cs="Arial"/>
          <w:sz w:val="16"/>
          <w:szCs w:val="16"/>
        </w:rPr>
        <w:t>Pelunasan</w:t>
      </w:r>
      <w:proofErr w:type="spellEnd"/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</w:p>
    <w:tbl>
      <w:tblPr>
        <w:tblW w:w="725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16"/>
        <w:gridCol w:w="2417"/>
        <w:gridCol w:w="2417"/>
      </w:tblGrid>
      <w:tr w:rsidR="001A59F3" w:rsidRPr="008D47CA" w:rsidTr="001A59F3">
        <w:trPr>
          <w:jc w:val="center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9F3" w:rsidRPr="00126AEB" w:rsidRDefault="001A59F3" w:rsidP="001A59F3">
            <w:pPr>
              <w:spacing w:after="0" w:line="240" w:lineRule="auto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proofErr w:type="spellStart"/>
            <w:r w:rsidRPr="00126AEB">
              <w:rPr>
                <w:rFonts w:ascii="Verdana" w:hAnsi="Verdana" w:cs="Arial"/>
                <w:b/>
                <w:sz w:val="16"/>
                <w:szCs w:val="16"/>
              </w:rPr>
              <w:t>Tanggal</w:t>
            </w:r>
            <w:proofErr w:type="spellEnd"/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9F3" w:rsidRPr="00126AEB" w:rsidRDefault="001A59F3" w:rsidP="001A59F3">
            <w:pPr>
              <w:spacing w:after="0" w:line="240" w:lineRule="auto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proofErr w:type="spellStart"/>
            <w:r w:rsidRPr="00126AEB">
              <w:rPr>
                <w:rFonts w:ascii="Verdana" w:hAnsi="Verdana" w:cs="Arial"/>
                <w:b/>
                <w:sz w:val="16"/>
                <w:szCs w:val="16"/>
              </w:rPr>
              <w:t>Angsuran</w:t>
            </w:r>
            <w:proofErr w:type="spellEnd"/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9F3" w:rsidRPr="00126AEB" w:rsidRDefault="001A59F3" w:rsidP="001A59F3">
            <w:pPr>
              <w:spacing w:after="0" w:line="240" w:lineRule="auto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proofErr w:type="spellStart"/>
            <w:r w:rsidRPr="00126AEB">
              <w:rPr>
                <w:rFonts w:ascii="Verdana" w:hAnsi="Verdana" w:cs="Arial"/>
                <w:b/>
                <w:sz w:val="16"/>
                <w:szCs w:val="16"/>
              </w:rPr>
              <w:t>Jumlah</w:t>
            </w:r>
            <w:proofErr w:type="spellEnd"/>
            <w:r w:rsidRPr="00126AEB">
              <w:rPr>
                <w:rFonts w:ascii="Verdana" w:hAnsi="Verdana" w:cs="Arial"/>
                <w:b/>
                <w:sz w:val="16"/>
                <w:szCs w:val="16"/>
              </w:rPr>
              <w:t xml:space="preserve"> Rupiah</w:t>
            </w:r>
          </w:p>
        </w:tc>
      </w:tr>
      <w:tr w:rsidR="001A59F3" w:rsidRPr="008D47CA" w:rsidTr="001A59F3">
        <w:trPr>
          <w:jc w:val="center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9F3" w:rsidRPr="00E97D9F" w:rsidRDefault="001A59F3" w:rsidP="001A59F3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t>{</w:t>
            </w:r>
            <w:proofErr w:type="spellStart"/>
            <w:r>
              <w:t>TGL.tanggal</w:t>
            </w:r>
            <w:proofErr w:type="spellEnd"/>
            <w:r>
              <w:t>}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9F3" w:rsidRPr="005D6CB8" w:rsidRDefault="001A59F3" w:rsidP="001A59F3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5D6CB8">
              <w:rPr>
                <w:rFonts w:asciiTheme="minorHAnsi" w:hAnsiTheme="minorHAnsi" w:cstheme="minorHAnsi"/>
              </w:rPr>
              <w:t>Ke</w:t>
            </w:r>
            <w:proofErr w:type="spellEnd"/>
            <w:r w:rsidRPr="005D6CB8">
              <w:rPr>
                <w:rFonts w:asciiTheme="minorHAnsi" w:hAnsiTheme="minorHAnsi" w:cstheme="minorHAnsi"/>
              </w:rPr>
              <w:t>-{</w:t>
            </w:r>
            <w:proofErr w:type="spellStart"/>
            <w:r w:rsidRPr="005D6CB8">
              <w:rPr>
                <w:rFonts w:asciiTheme="minorHAnsi" w:hAnsiTheme="minorHAnsi" w:cstheme="minorHAnsi"/>
              </w:rPr>
              <w:t>TGL.counter</w:t>
            </w:r>
            <w:proofErr w:type="spellEnd"/>
            <w:r w:rsidRPr="005D6CB8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9F3" w:rsidRPr="00E97D9F" w:rsidRDefault="001A59F3" w:rsidP="001A59F3">
            <w:pPr>
              <w:spacing w:after="0" w:line="240" w:lineRule="auto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t>{</w:t>
            </w:r>
            <w:proofErr w:type="spellStart"/>
            <w:r>
              <w:t>TGL.nilai</w:t>
            </w:r>
            <w:proofErr w:type="spellEnd"/>
            <w:r>
              <w:t>}</w:t>
            </w:r>
          </w:p>
        </w:tc>
      </w:tr>
    </w:tbl>
    <w:p w:rsidR="005A0AB8" w:rsidRDefault="005A0AB8" w:rsidP="005A0AB8">
      <w:pPr>
        <w:spacing w:after="0" w:line="240" w:lineRule="auto"/>
        <w:jc w:val="both"/>
        <w:rPr>
          <w:rFonts w:ascii="Verdana" w:hAnsi="Verdana" w:cs="Arial"/>
          <w:sz w:val="16"/>
          <w:szCs w:val="16"/>
        </w:rPr>
      </w:pPr>
    </w:p>
    <w:p w:rsidR="005A0AB8" w:rsidRDefault="005A0AB8" w:rsidP="005A0AB8">
      <w:pPr>
        <w:spacing w:after="0" w:line="240" w:lineRule="auto"/>
        <w:jc w:val="both"/>
        <w:rPr>
          <w:rFonts w:ascii="Verdana" w:hAnsi="Verdana" w:cs="Arial"/>
          <w:sz w:val="16"/>
          <w:szCs w:val="16"/>
        </w:rPr>
      </w:pPr>
    </w:p>
    <w:p w:rsidR="005A0AB8" w:rsidRDefault="005A0AB8" w:rsidP="005A0AB8">
      <w:pPr>
        <w:spacing w:after="0" w:line="240" w:lineRule="auto"/>
        <w:jc w:val="both"/>
        <w:rPr>
          <w:rFonts w:ascii="Verdana" w:hAnsi="Verdana" w:cs="Arial"/>
          <w:sz w:val="16"/>
          <w:szCs w:val="16"/>
        </w:rPr>
      </w:pPr>
    </w:p>
    <w:p w:rsidR="005A0AB8" w:rsidRDefault="005A0AB8" w:rsidP="005A0AB8">
      <w:pPr>
        <w:spacing w:after="0" w:line="240" w:lineRule="auto"/>
        <w:jc w:val="both"/>
        <w:rPr>
          <w:rFonts w:ascii="Verdana" w:hAnsi="Verdana" w:cs="Arial"/>
          <w:sz w:val="16"/>
          <w:szCs w:val="16"/>
        </w:rPr>
      </w:pPr>
      <w:bookmarkStart w:id="0" w:name="_GoBack"/>
      <w:bookmarkEnd w:id="0"/>
    </w:p>
    <w:p w:rsidR="005A0AB8" w:rsidRDefault="005A0AB8" w:rsidP="005A0AB8">
      <w:pPr>
        <w:spacing w:after="0" w:line="240" w:lineRule="auto"/>
        <w:jc w:val="both"/>
        <w:rPr>
          <w:rFonts w:ascii="Verdana" w:hAnsi="Verdana" w:cs="Arial"/>
          <w:sz w:val="16"/>
          <w:szCs w:val="16"/>
        </w:rPr>
      </w:pPr>
    </w:p>
    <w:p w:rsidR="005A0AB8" w:rsidRPr="00F055A4" w:rsidRDefault="005A0AB8" w:rsidP="005A0AB8">
      <w:pPr>
        <w:spacing w:after="0" w:line="240" w:lineRule="auto"/>
        <w:jc w:val="both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  <w:r w:rsidRPr="00F055A4">
        <w:rPr>
          <w:rFonts w:ascii="Verdana" w:hAnsi="Verdana" w:cs="Arial"/>
          <w:sz w:val="16"/>
          <w:szCs w:val="16"/>
        </w:rPr>
        <w:tab/>
      </w:r>
    </w:p>
    <w:p w:rsidR="005A0AB8" w:rsidRDefault="005A0AB8" w:rsidP="005A0AB8">
      <w:pPr>
        <w:spacing w:after="0" w:line="240" w:lineRule="auto"/>
        <w:jc w:val="both"/>
        <w:rPr>
          <w:rFonts w:ascii="Verdana" w:hAnsi="Verdana" w:cs="Arial"/>
          <w:sz w:val="16"/>
          <w:szCs w:val="16"/>
        </w:rPr>
      </w:pPr>
      <w:proofErr w:type="spellStart"/>
      <w:proofErr w:type="gramStart"/>
      <w:r>
        <w:rPr>
          <w:rFonts w:ascii="Verdana" w:hAnsi="Verdana" w:cs="Arial"/>
          <w:sz w:val="16"/>
          <w:szCs w:val="16"/>
        </w:rPr>
        <w:t>Catatan</w:t>
      </w:r>
      <w:proofErr w:type="spellEnd"/>
      <w:r>
        <w:rPr>
          <w:rFonts w:ascii="Verdana" w:hAnsi="Verdana" w:cs="Arial"/>
          <w:sz w:val="16"/>
          <w:szCs w:val="16"/>
        </w:rPr>
        <w:t xml:space="preserve"> :</w:t>
      </w:r>
      <w:proofErr w:type="gramEnd"/>
      <w:r>
        <w:rPr>
          <w:rFonts w:ascii="Verdana" w:hAnsi="Verdana" w:cs="Arial"/>
          <w:sz w:val="16"/>
          <w:szCs w:val="16"/>
        </w:rPr>
        <w:t xml:space="preserve"> </w:t>
      </w:r>
      <w:r w:rsidRPr="00F055A4">
        <w:rPr>
          <w:rFonts w:ascii="Verdana" w:hAnsi="Verdana" w:cs="Arial"/>
          <w:sz w:val="16"/>
          <w:szCs w:val="16"/>
        </w:rPr>
        <w:t xml:space="preserve"> </w:t>
      </w:r>
      <w:r w:rsidR="00B47A4D">
        <w:rPr>
          <w:rFonts w:ascii="Verdana" w:hAnsi="Verdana" w:cs="Arial"/>
          <w:sz w:val="16"/>
          <w:szCs w:val="16"/>
        </w:rPr>
        <w:t>{</w:t>
      </w:r>
      <w:r w:rsidR="0009654F">
        <w:rPr>
          <w:rFonts w:ascii="Verdana" w:hAnsi="Verdana" w:cs="Arial"/>
          <w:sz w:val="16"/>
          <w:szCs w:val="16"/>
        </w:rPr>
        <w:t>keterangan_1</w:t>
      </w:r>
      <w:r w:rsidR="00ED5B67">
        <w:rPr>
          <w:rFonts w:ascii="Verdana" w:hAnsi="Verdana" w:cs="Arial"/>
          <w:sz w:val="16"/>
          <w:szCs w:val="16"/>
        </w:rPr>
        <w:t>}</w:t>
      </w:r>
    </w:p>
    <w:p w:rsidR="005A0AB8" w:rsidRDefault="005A0AB8" w:rsidP="005A0AB8">
      <w:pPr>
        <w:spacing w:after="0" w:line="240" w:lineRule="auto"/>
        <w:jc w:val="both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ab/>
        <w:t xml:space="preserve">   </w:t>
      </w:r>
    </w:p>
    <w:p w:rsidR="005A0AB8" w:rsidRDefault="005A0AB8" w:rsidP="005A0AB8">
      <w:pPr>
        <w:spacing w:after="0" w:line="240" w:lineRule="auto"/>
        <w:jc w:val="both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  <w:r>
        <w:rPr>
          <w:rFonts w:ascii="Verdana" w:hAnsi="Verdana" w:cs="Arial"/>
          <w:sz w:val="16"/>
          <w:szCs w:val="16"/>
        </w:rPr>
        <w:tab/>
      </w:r>
    </w:p>
    <w:p w:rsidR="005A0AB8" w:rsidRDefault="005A0AB8" w:rsidP="005A0AB8">
      <w:pPr>
        <w:spacing w:after="0" w:line="240" w:lineRule="auto"/>
        <w:ind w:left="5760" w:firstLine="720"/>
        <w:jc w:val="both"/>
        <w:rPr>
          <w:rFonts w:ascii="Verdana" w:hAnsi="Verdana" w:cs="Arial"/>
          <w:sz w:val="13"/>
          <w:szCs w:val="13"/>
        </w:rPr>
      </w:pPr>
      <w:r w:rsidRPr="004E56D6">
        <w:rPr>
          <w:rFonts w:ascii="Verdana" w:hAnsi="Verdana" w:cs="Arial"/>
          <w:sz w:val="13"/>
          <w:szCs w:val="13"/>
        </w:rPr>
        <w:tab/>
      </w:r>
      <w:r w:rsidRPr="00C41EC0">
        <w:rPr>
          <w:rFonts w:ascii="Verdana" w:hAnsi="Verdana" w:cs="Arial"/>
          <w:sz w:val="13"/>
          <w:szCs w:val="13"/>
        </w:rPr>
        <w:tab/>
      </w:r>
      <w:r w:rsidRPr="00C41EC0">
        <w:rPr>
          <w:rFonts w:ascii="Verdana" w:hAnsi="Verdana" w:cs="Arial"/>
          <w:sz w:val="13"/>
          <w:szCs w:val="13"/>
        </w:rPr>
        <w:tab/>
      </w:r>
    </w:p>
    <w:p w:rsidR="005A0AB8" w:rsidRPr="002A5042" w:rsidRDefault="005A0AB8" w:rsidP="005A0A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14"/>
          <w:szCs w:val="14"/>
        </w:rPr>
      </w:pPr>
      <w:proofErr w:type="spellStart"/>
      <w:r w:rsidRPr="002A5042">
        <w:rPr>
          <w:rFonts w:ascii="Verdana" w:hAnsi="Verdana" w:cs="Arial"/>
          <w:sz w:val="14"/>
          <w:szCs w:val="14"/>
        </w:rPr>
        <w:t>Untuk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pembayaran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dengan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cek</w:t>
      </w:r>
      <w:r w:rsidRPr="002A5042">
        <w:rPr>
          <w:rFonts w:ascii="Verdana" w:hAnsi="Verdana" w:cs="Arial"/>
          <w:sz w:val="14"/>
          <w:szCs w:val="14"/>
        </w:rPr>
        <w:t>giro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transfer Bank, </w:t>
      </w:r>
      <w:proofErr w:type="spellStart"/>
      <w:r w:rsidRPr="002A5042">
        <w:rPr>
          <w:rFonts w:ascii="Verdana" w:hAnsi="Verdana" w:cs="Arial"/>
          <w:sz w:val="14"/>
          <w:szCs w:val="14"/>
        </w:rPr>
        <w:t>baru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berlaku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sah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apabila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dana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telah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efektif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diterima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oleh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rekening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r>
        <w:rPr>
          <w:rFonts w:ascii="Verdana" w:hAnsi="Verdana" w:cs="Arial"/>
          <w:sz w:val="14"/>
          <w:szCs w:val="14"/>
        </w:rPr>
        <w:t>DELTACENDANA</w:t>
      </w:r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r>
        <w:rPr>
          <w:rFonts w:ascii="Verdana" w:hAnsi="Verdana" w:cs="Arial"/>
          <w:sz w:val="14"/>
          <w:szCs w:val="14"/>
        </w:rPr>
        <w:t xml:space="preserve">DELTACENDANA </w:t>
      </w:r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telah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menerima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tanda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bukti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transfer </w:t>
      </w:r>
      <w:proofErr w:type="spellStart"/>
      <w:r w:rsidRPr="002A5042">
        <w:rPr>
          <w:rFonts w:ascii="Verdana" w:hAnsi="Verdana" w:cs="Arial"/>
          <w:sz w:val="14"/>
          <w:szCs w:val="14"/>
        </w:rPr>
        <w:t>dari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r>
        <w:rPr>
          <w:rFonts w:ascii="Verdana" w:hAnsi="Verdana" w:cs="Arial"/>
          <w:sz w:val="14"/>
          <w:szCs w:val="14"/>
        </w:rPr>
        <w:t>PEMBELI</w:t>
      </w:r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telah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menerbitkan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kuitansi</w:t>
      </w:r>
      <w:proofErr w:type="spellEnd"/>
      <w:r>
        <w:rPr>
          <w:rFonts w:ascii="Verdana" w:hAnsi="Verdana" w:cs="Arial"/>
          <w:sz w:val="14"/>
          <w:szCs w:val="14"/>
        </w:rPr>
        <w:t xml:space="preserve"> yang </w:t>
      </w:r>
      <w:proofErr w:type="spellStart"/>
      <w:r>
        <w:rPr>
          <w:rFonts w:ascii="Verdana" w:hAnsi="Verdana" w:cs="Arial"/>
          <w:sz w:val="14"/>
          <w:szCs w:val="14"/>
        </w:rPr>
        <w:t>sah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atas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penerimaan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uang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atas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nama</w:t>
      </w:r>
      <w:proofErr w:type="spellEnd"/>
      <w:r>
        <w:rPr>
          <w:rFonts w:ascii="Verdana" w:hAnsi="Verdana" w:cs="Arial"/>
          <w:sz w:val="14"/>
          <w:szCs w:val="14"/>
        </w:rPr>
        <w:t xml:space="preserve"> PEMBELI yang </w:t>
      </w:r>
      <w:proofErr w:type="spellStart"/>
      <w:r>
        <w:rPr>
          <w:rFonts w:ascii="Verdana" w:hAnsi="Verdana" w:cs="Arial"/>
          <w:sz w:val="14"/>
          <w:szCs w:val="14"/>
        </w:rPr>
        <w:t>tercantum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dalam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Surat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Persetujuan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Pembelian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ini</w:t>
      </w:r>
      <w:proofErr w:type="spellEnd"/>
      <w:r>
        <w:rPr>
          <w:rFonts w:ascii="Verdana" w:hAnsi="Verdana" w:cs="Arial"/>
          <w:sz w:val="14"/>
          <w:szCs w:val="14"/>
        </w:rPr>
        <w:t xml:space="preserve">. </w:t>
      </w:r>
      <w:proofErr w:type="spellStart"/>
      <w:r>
        <w:rPr>
          <w:rFonts w:ascii="Verdana" w:hAnsi="Verdana" w:cs="Arial"/>
          <w:sz w:val="14"/>
          <w:szCs w:val="14"/>
        </w:rPr>
        <w:t>Pembayaran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dengan</w:t>
      </w:r>
      <w:proofErr w:type="spellEnd"/>
      <w:r>
        <w:rPr>
          <w:rFonts w:ascii="Verdana" w:hAnsi="Verdana" w:cs="Arial"/>
          <w:sz w:val="14"/>
          <w:szCs w:val="14"/>
        </w:rPr>
        <w:t xml:space="preserve"> transfer/</w:t>
      </w:r>
      <w:proofErr w:type="spellStart"/>
      <w:r>
        <w:rPr>
          <w:rFonts w:ascii="Verdana" w:hAnsi="Verdana" w:cs="Arial"/>
          <w:sz w:val="14"/>
          <w:szCs w:val="14"/>
        </w:rPr>
        <w:t>setoran</w:t>
      </w:r>
      <w:proofErr w:type="spellEnd"/>
      <w:r>
        <w:rPr>
          <w:rFonts w:ascii="Verdana" w:hAnsi="Verdana" w:cs="Arial"/>
          <w:sz w:val="14"/>
          <w:szCs w:val="14"/>
        </w:rPr>
        <w:t xml:space="preserve"> Bank </w:t>
      </w:r>
      <w:proofErr w:type="spellStart"/>
      <w:r>
        <w:rPr>
          <w:rFonts w:ascii="Verdana" w:hAnsi="Verdana" w:cs="Arial"/>
          <w:sz w:val="14"/>
          <w:szCs w:val="14"/>
        </w:rPr>
        <w:t>harus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dilakukan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ke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nomor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rekening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atas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nama</w:t>
      </w:r>
      <w:proofErr w:type="spellEnd"/>
      <w:r>
        <w:rPr>
          <w:rFonts w:ascii="Verdana" w:hAnsi="Verdana" w:cs="Arial"/>
          <w:sz w:val="14"/>
          <w:szCs w:val="14"/>
        </w:rPr>
        <w:t xml:space="preserve"> DELTACENDANA </w:t>
      </w:r>
      <w:proofErr w:type="spellStart"/>
      <w:r>
        <w:rPr>
          <w:rFonts w:ascii="Verdana" w:hAnsi="Verdana" w:cs="Arial"/>
          <w:sz w:val="14"/>
          <w:szCs w:val="14"/>
        </w:rPr>
        <w:t>dan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dengan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menyebutkan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nama</w:t>
      </w:r>
      <w:proofErr w:type="spellEnd"/>
      <w:proofErr w:type="gramStart"/>
      <w:r>
        <w:rPr>
          <w:rFonts w:ascii="Verdana" w:hAnsi="Verdana" w:cs="Arial"/>
          <w:sz w:val="14"/>
          <w:szCs w:val="14"/>
        </w:rPr>
        <w:t xml:space="preserve">,  </w:t>
      </w:r>
      <w:proofErr w:type="spellStart"/>
      <w:r>
        <w:rPr>
          <w:rFonts w:ascii="Verdana" w:hAnsi="Verdana" w:cs="Arial"/>
          <w:sz w:val="14"/>
          <w:szCs w:val="14"/>
        </w:rPr>
        <w:t>blok</w:t>
      </w:r>
      <w:proofErr w:type="spellEnd"/>
      <w:proofErr w:type="gramEnd"/>
      <w:r>
        <w:rPr>
          <w:rFonts w:ascii="Verdana" w:hAnsi="Verdana" w:cs="Arial"/>
          <w:sz w:val="14"/>
          <w:szCs w:val="14"/>
          <w:lang w:val="id-ID"/>
        </w:rPr>
        <w:t>/</w:t>
      </w:r>
      <w:proofErr w:type="spellStart"/>
      <w:r>
        <w:rPr>
          <w:rFonts w:ascii="Verdana" w:hAnsi="Verdana" w:cs="Arial"/>
          <w:sz w:val="14"/>
          <w:szCs w:val="14"/>
        </w:rPr>
        <w:t>nomor</w:t>
      </w:r>
      <w:proofErr w:type="spellEnd"/>
      <w:r>
        <w:rPr>
          <w:rFonts w:ascii="Verdana" w:hAnsi="Verdana" w:cs="Arial"/>
          <w:sz w:val="14"/>
          <w:szCs w:val="14"/>
        </w:rPr>
        <w:t xml:space="preserve"> Tanah </w:t>
      </w:r>
      <w:proofErr w:type="spellStart"/>
      <w:r>
        <w:rPr>
          <w:rFonts w:ascii="Verdana" w:hAnsi="Verdana" w:cs="Arial"/>
          <w:sz w:val="14"/>
          <w:szCs w:val="14"/>
        </w:rPr>
        <w:t>dan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Bangunan</w:t>
      </w:r>
      <w:proofErr w:type="spellEnd"/>
      <w:r>
        <w:rPr>
          <w:rFonts w:ascii="Verdana" w:hAnsi="Verdana" w:cs="Arial"/>
          <w:sz w:val="14"/>
          <w:szCs w:val="14"/>
        </w:rPr>
        <w:t xml:space="preserve"> yang </w:t>
      </w:r>
      <w:proofErr w:type="spellStart"/>
      <w:r>
        <w:rPr>
          <w:rFonts w:ascii="Verdana" w:hAnsi="Verdana" w:cs="Arial"/>
          <w:sz w:val="14"/>
          <w:szCs w:val="14"/>
        </w:rPr>
        <w:t>dilakukan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pembayaran</w:t>
      </w:r>
      <w:proofErr w:type="spellEnd"/>
      <w:r>
        <w:rPr>
          <w:rFonts w:ascii="Verdana" w:hAnsi="Verdana" w:cs="Arial"/>
          <w:sz w:val="14"/>
          <w:szCs w:val="14"/>
        </w:rPr>
        <w:t>.</w:t>
      </w:r>
      <w:r w:rsidRPr="000C046C">
        <w:t xml:space="preserve"> </w:t>
      </w:r>
      <w:proofErr w:type="spellStart"/>
      <w:r w:rsidRPr="000C046C">
        <w:rPr>
          <w:rFonts w:ascii="Verdana" w:hAnsi="Verdana" w:cs="Arial"/>
          <w:sz w:val="14"/>
          <w:szCs w:val="14"/>
        </w:rPr>
        <w:t>Segala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0C046C">
        <w:rPr>
          <w:rFonts w:ascii="Verdana" w:hAnsi="Verdana" w:cs="Arial"/>
          <w:sz w:val="14"/>
          <w:szCs w:val="14"/>
        </w:rPr>
        <w:t>pembayaran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0C046C">
        <w:rPr>
          <w:rFonts w:ascii="Verdana" w:hAnsi="Verdana" w:cs="Arial"/>
          <w:sz w:val="14"/>
          <w:szCs w:val="14"/>
        </w:rPr>
        <w:t>ke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0C046C">
        <w:rPr>
          <w:rFonts w:ascii="Verdana" w:hAnsi="Verdana" w:cs="Arial"/>
          <w:sz w:val="14"/>
          <w:szCs w:val="14"/>
        </w:rPr>
        <w:t>nomor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0C046C">
        <w:rPr>
          <w:rFonts w:ascii="Verdana" w:hAnsi="Verdana" w:cs="Arial"/>
          <w:sz w:val="14"/>
          <w:szCs w:val="14"/>
        </w:rPr>
        <w:t>rekening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lain yang </w:t>
      </w:r>
      <w:proofErr w:type="spellStart"/>
      <w:r w:rsidRPr="000C046C">
        <w:rPr>
          <w:rFonts w:ascii="Verdana" w:hAnsi="Verdana" w:cs="Arial"/>
          <w:sz w:val="14"/>
          <w:szCs w:val="14"/>
        </w:rPr>
        <w:t>bukan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0C046C">
        <w:rPr>
          <w:rFonts w:ascii="Verdana" w:hAnsi="Verdana" w:cs="Arial"/>
          <w:sz w:val="14"/>
          <w:szCs w:val="14"/>
        </w:rPr>
        <w:t>atas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</w:t>
      </w:r>
      <w:proofErr w:type="spellStart"/>
      <w:proofErr w:type="gramStart"/>
      <w:r w:rsidRPr="000C046C">
        <w:rPr>
          <w:rFonts w:ascii="Verdana" w:hAnsi="Verdana" w:cs="Arial"/>
          <w:sz w:val="14"/>
          <w:szCs w:val="14"/>
        </w:rPr>
        <w:t>nama</w:t>
      </w:r>
      <w:proofErr w:type="spellEnd"/>
      <w:proofErr w:type="gramEnd"/>
      <w:r w:rsidRPr="000C046C">
        <w:rPr>
          <w:rFonts w:ascii="Verdana" w:hAnsi="Verdana" w:cs="Arial"/>
          <w:sz w:val="14"/>
          <w:szCs w:val="14"/>
        </w:rPr>
        <w:t xml:space="preserve"> PT. </w:t>
      </w:r>
      <w:proofErr w:type="spellStart"/>
      <w:r w:rsidRPr="000C046C">
        <w:rPr>
          <w:rFonts w:ascii="Verdana" w:hAnsi="Verdana" w:cs="Arial"/>
          <w:sz w:val="14"/>
          <w:szCs w:val="14"/>
        </w:rPr>
        <w:t>Deltacendana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0C046C">
        <w:rPr>
          <w:rFonts w:ascii="Verdana" w:hAnsi="Verdana" w:cs="Arial"/>
          <w:sz w:val="14"/>
          <w:szCs w:val="14"/>
        </w:rPr>
        <w:t>Citapersada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0C046C">
        <w:rPr>
          <w:rFonts w:ascii="Verdana" w:hAnsi="Verdana" w:cs="Arial"/>
          <w:sz w:val="14"/>
          <w:szCs w:val="14"/>
        </w:rPr>
        <w:t>adalah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0C046C">
        <w:rPr>
          <w:rFonts w:ascii="Verdana" w:hAnsi="Verdana" w:cs="Arial"/>
          <w:sz w:val="14"/>
          <w:szCs w:val="14"/>
        </w:rPr>
        <w:t>tidak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0C046C">
        <w:rPr>
          <w:rFonts w:ascii="Verdana" w:hAnsi="Verdana" w:cs="Arial"/>
          <w:sz w:val="14"/>
          <w:szCs w:val="14"/>
        </w:rPr>
        <w:t>diakui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0C046C">
        <w:rPr>
          <w:rFonts w:ascii="Verdana" w:hAnsi="Verdana" w:cs="Arial"/>
          <w:sz w:val="14"/>
          <w:szCs w:val="14"/>
        </w:rPr>
        <w:t>dan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0C046C">
        <w:rPr>
          <w:rFonts w:ascii="Verdana" w:hAnsi="Verdana" w:cs="Arial"/>
          <w:sz w:val="14"/>
          <w:szCs w:val="14"/>
        </w:rPr>
        <w:t>tidak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0C046C">
        <w:rPr>
          <w:rFonts w:ascii="Verdana" w:hAnsi="Verdana" w:cs="Arial"/>
          <w:sz w:val="14"/>
          <w:szCs w:val="14"/>
        </w:rPr>
        <w:t>berharga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0C046C">
        <w:rPr>
          <w:rFonts w:ascii="Verdana" w:hAnsi="Verdana" w:cs="Arial"/>
          <w:sz w:val="14"/>
          <w:szCs w:val="14"/>
        </w:rPr>
        <w:t>dan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0C046C">
        <w:rPr>
          <w:rFonts w:ascii="Verdana" w:hAnsi="Verdana" w:cs="Arial"/>
          <w:sz w:val="14"/>
          <w:szCs w:val="14"/>
        </w:rPr>
        <w:t>segala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0C046C">
        <w:rPr>
          <w:rFonts w:ascii="Verdana" w:hAnsi="Verdana" w:cs="Arial"/>
          <w:sz w:val="14"/>
          <w:szCs w:val="14"/>
        </w:rPr>
        <w:t>akibat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0C046C">
        <w:rPr>
          <w:rFonts w:ascii="Verdana" w:hAnsi="Verdana" w:cs="Arial"/>
          <w:sz w:val="14"/>
          <w:szCs w:val="14"/>
        </w:rPr>
        <w:t>dari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0C046C">
        <w:rPr>
          <w:rFonts w:ascii="Verdana" w:hAnsi="Verdana" w:cs="Arial"/>
          <w:sz w:val="14"/>
          <w:szCs w:val="14"/>
        </w:rPr>
        <w:t>pembayaran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0C046C">
        <w:rPr>
          <w:rFonts w:ascii="Verdana" w:hAnsi="Verdana" w:cs="Arial"/>
          <w:sz w:val="14"/>
          <w:szCs w:val="14"/>
        </w:rPr>
        <w:t>dengan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0C046C">
        <w:rPr>
          <w:rFonts w:ascii="Verdana" w:hAnsi="Verdana" w:cs="Arial"/>
          <w:sz w:val="14"/>
          <w:szCs w:val="14"/>
        </w:rPr>
        <w:t>tidak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0C046C">
        <w:rPr>
          <w:rFonts w:ascii="Verdana" w:hAnsi="Verdana" w:cs="Arial"/>
          <w:sz w:val="14"/>
          <w:szCs w:val="14"/>
        </w:rPr>
        <w:t>menyebutkan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0C046C">
        <w:rPr>
          <w:rFonts w:ascii="Verdana" w:hAnsi="Verdana" w:cs="Arial"/>
          <w:sz w:val="14"/>
          <w:szCs w:val="14"/>
        </w:rPr>
        <w:t>nama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, </w:t>
      </w:r>
      <w:proofErr w:type="spellStart"/>
      <w:r w:rsidRPr="000C046C">
        <w:rPr>
          <w:rFonts w:ascii="Verdana" w:hAnsi="Verdana" w:cs="Arial"/>
          <w:sz w:val="14"/>
          <w:szCs w:val="14"/>
        </w:rPr>
        <w:t>nomor</w:t>
      </w:r>
      <w:proofErr w:type="spellEnd"/>
      <w:r w:rsidRPr="000C046C">
        <w:rPr>
          <w:rFonts w:ascii="Verdana" w:hAnsi="Verdana" w:cs="Arial"/>
          <w:sz w:val="14"/>
          <w:szCs w:val="14"/>
        </w:rPr>
        <w:t>/</w:t>
      </w:r>
      <w:proofErr w:type="spellStart"/>
      <w:r w:rsidRPr="000C046C">
        <w:rPr>
          <w:rFonts w:ascii="Verdana" w:hAnsi="Verdana" w:cs="Arial"/>
          <w:sz w:val="14"/>
          <w:szCs w:val="14"/>
        </w:rPr>
        <w:t>blok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TANAH </w:t>
      </w:r>
      <w:proofErr w:type="spellStart"/>
      <w:r w:rsidRPr="000C046C">
        <w:rPr>
          <w:rFonts w:ascii="Verdana" w:hAnsi="Verdana" w:cs="Arial"/>
          <w:sz w:val="14"/>
          <w:szCs w:val="14"/>
        </w:rPr>
        <w:t>dan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BANGUNAN </w:t>
      </w:r>
      <w:proofErr w:type="spellStart"/>
      <w:r w:rsidRPr="000C046C">
        <w:rPr>
          <w:rFonts w:ascii="Verdana" w:hAnsi="Verdana" w:cs="Arial"/>
          <w:sz w:val="14"/>
          <w:szCs w:val="14"/>
        </w:rPr>
        <w:t>dimaksud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, </w:t>
      </w:r>
      <w:proofErr w:type="spellStart"/>
      <w:r w:rsidRPr="000C046C">
        <w:rPr>
          <w:rFonts w:ascii="Verdana" w:hAnsi="Verdana" w:cs="Arial"/>
          <w:sz w:val="14"/>
          <w:szCs w:val="14"/>
        </w:rPr>
        <w:t>menjadi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0C046C">
        <w:rPr>
          <w:rFonts w:ascii="Verdana" w:hAnsi="Verdana" w:cs="Arial"/>
          <w:sz w:val="14"/>
          <w:szCs w:val="14"/>
        </w:rPr>
        <w:t>tanggungan</w:t>
      </w:r>
      <w:proofErr w:type="spellEnd"/>
      <w:r w:rsidRPr="000C046C">
        <w:rPr>
          <w:rFonts w:ascii="Verdana" w:hAnsi="Verdana" w:cs="Arial"/>
          <w:sz w:val="14"/>
          <w:szCs w:val="14"/>
        </w:rPr>
        <w:t xml:space="preserve"> PEMBELI </w:t>
      </w:r>
      <w:proofErr w:type="spellStart"/>
      <w:r w:rsidRPr="000C046C">
        <w:rPr>
          <w:rFonts w:ascii="Verdana" w:hAnsi="Verdana" w:cs="Arial"/>
          <w:sz w:val="14"/>
          <w:szCs w:val="14"/>
        </w:rPr>
        <w:t>sepenuhnya</w:t>
      </w:r>
      <w:proofErr w:type="spellEnd"/>
      <w:r w:rsidRPr="000C046C">
        <w:rPr>
          <w:rFonts w:ascii="Verdana" w:hAnsi="Verdana" w:cs="Arial"/>
          <w:sz w:val="14"/>
          <w:szCs w:val="14"/>
        </w:rPr>
        <w:t>.</w:t>
      </w:r>
      <w:r>
        <w:rPr>
          <w:rFonts w:ascii="Verdana" w:hAnsi="Verdana" w:cs="Arial"/>
          <w:sz w:val="14"/>
          <w:szCs w:val="14"/>
        </w:rPr>
        <w:t xml:space="preserve"> </w:t>
      </w:r>
      <w:r w:rsidRPr="002A5042">
        <w:rPr>
          <w:rFonts w:ascii="Verdana" w:hAnsi="Verdana" w:cs="Arial"/>
          <w:sz w:val="14"/>
          <w:szCs w:val="14"/>
        </w:rPr>
        <w:tab/>
      </w:r>
    </w:p>
    <w:p w:rsidR="005A0AB8" w:rsidRPr="002A5042" w:rsidRDefault="005A0AB8" w:rsidP="005A0AB8">
      <w:pPr>
        <w:pStyle w:val="ListParagraph"/>
        <w:spacing w:after="0" w:line="240" w:lineRule="auto"/>
        <w:ind w:left="0"/>
        <w:jc w:val="both"/>
      </w:pPr>
      <w:r w:rsidRPr="002A5042">
        <w:rPr>
          <w:rFonts w:ascii="Verdana" w:hAnsi="Verdana" w:cs="Arial"/>
          <w:sz w:val="14"/>
          <w:szCs w:val="14"/>
        </w:rPr>
        <w:tab/>
      </w:r>
    </w:p>
    <w:p w:rsidR="005A0AB8" w:rsidRPr="002A5042" w:rsidRDefault="005A0AB8" w:rsidP="005A0A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14"/>
          <w:szCs w:val="14"/>
        </w:rPr>
      </w:pPr>
      <w:proofErr w:type="spellStart"/>
      <w:r w:rsidRPr="002A5042">
        <w:rPr>
          <w:rFonts w:ascii="Verdana" w:hAnsi="Verdana" w:cs="Arial"/>
          <w:sz w:val="14"/>
          <w:szCs w:val="14"/>
        </w:rPr>
        <w:t>Setiap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keterlambatan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pembayaran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atas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point 1 di </w:t>
      </w:r>
      <w:proofErr w:type="spellStart"/>
      <w:r w:rsidRPr="002A5042">
        <w:rPr>
          <w:rFonts w:ascii="Verdana" w:hAnsi="Verdana" w:cs="Arial"/>
          <w:sz w:val="14"/>
          <w:szCs w:val="14"/>
        </w:rPr>
        <w:t>atas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, </w:t>
      </w:r>
      <w:proofErr w:type="spellStart"/>
      <w:r w:rsidRPr="002A5042">
        <w:rPr>
          <w:rFonts w:ascii="Verdana" w:hAnsi="Verdana" w:cs="Arial"/>
          <w:sz w:val="14"/>
          <w:szCs w:val="14"/>
        </w:rPr>
        <w:t>dimana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dengan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lewatnya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waktu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/ </w:t>
      </w:r>
      <w:proofErr w:type="spellStart"/>
      <w:r w:rsidRPr="002A5042">
        <w:rPr>
          <w:rFonts w:ascii="Verdana" w:hAnsi="Verdana" w:cs="Arial"/>
          <w:sz w:val="14"/>
          <w:szCs w:val="14"/>
        </w:rPr>
        <w:t>jadwal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pembayaran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merupakan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bukti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kuat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akan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kelalaian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r>
        <w:rPr>
          <w:rFonts w:ascii="Verdana" w:hAnsi="Verdana" w:cs="Arial"/>
          <w:sz w:val="14"/>
          <w:szCs w:val="14"/>
        </w:rPr>
        <w:t>PEMBELI</w:t>
      </w:r>
      <w:r w:rsidRPr="002A5042">
        <w:rPr>
          <w:rFonts w:ascii="Verdana" w:hAnsi="Verdana" w:cs="Arial"/>
          <w:sz w:val="14"/>
          <w:szCs w:val="14"/>
        </w:rPr>
        <w:t xml:space="preserve">, </w:t>
      </w:r>
      <w:proofErr w:type="spellStart"/>
      <w:r w:rsidRPr="002A5042">
        <w:rPr>
          <w:rFonts w:ascii="Verdana" w:hAnsi="Verdana" w:cs="Arial"/>
          <w:sz w:val="14"/>
          <w:szCs w:val="14"/>
        </w:rPr>
        <w:t>maka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atas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tiap-tiap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hari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keterlambatan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, </w:t>
      </w:r>
      <w:r>
        <w:rPr>
          <w:rFonts w:ascii="Verdana" w:hAnsi="Verdana" w:cs="Arial"/>
          <w:sz w:val="14"/>
          <w:szCs w:val="14"/>
        </w:rPr>
        <w:t>PEMBELI</w:t>
      </w:r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akan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dikenakan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denda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r w:rsidRPr="002A5042">
        <w:rPr>
          <w:rFonts w:ascii="Verdana" w:hAnsi="Verdana" w:cs="Arial"/>
          <w:sz w:val="14"/>
          <w:szCs w:val="14"/>
          <w:lang w:val="id-ID"/>
        </w:rPr>
        <w:t xml:space="preserve">1 </w:t>
      </w:r>
      <w:r w:rsidRPr="00967009">
        <w:rPr>
          <w:rFonts w:ascii="Verdana" w:hAnsi="Verdana" w:cs="Arial"/>
          <w:sz w:val="14"/>
          <w:szCs w:val="14"/>
          <w:vertAlign w:val="superscript"/>
          <w:lang w:val="id-ID"/>
        </w:rPr>
        <w:t>o</w:t>
      </w:r>
      <w:r w:rsidRPr="002A5042">
        <w:rPr>
          <w:rFonts w:ascii="Verdana" w:hAnsi="Verdana" w:cs="Arial"/>
          <w:sz w:val="14"/>
          <w:szCs w:val="14"/>
          <w:lang w:val="id-ID"/>
        </w:rPr>
        <w:t>/</w:t>
      </w:r>
      <w:r w:rsidRPr="00967009">
        <w:rPr>
          <w:rFonts w:ascii="Verdana" w:hAnsi="Verdana" w:cs="Arial"/>
          <w:sz w:val="14"/>
          <w:szCs w:val="14"/>
          <w:vertAlign w:val="subscript"/>
          <w:lang w:val="id-ID"/>
        </w:rPr>
        <w:t>oo</w:t>
      </w:r>
      <w:r w:rsidRPr="002A5042">
        <w:rPr>
          <w:rFonts w:ascii="Verdana" w:hAnsi="Verdana" w:cs="Arial"/>
          <w:sz w:val="14"/>
          <w:szCs w:val="14"/>
          <w:lang w:val="id-ID"/>
        </w:rPr>
        <w:t xml:space="preserve"> </w:t>
      </w:r>
      <w:r w:rsidRPr="002A5042">
        <w:rPr>
          <w:rFonts w:ascii="Verdana" w:hAnsi="Verdana" w:cs="Arial"/>
          <w:sz w:val="14"/>
          <w:szCs w:val="14"/>
        </w:rPr>
        <w:t>(</w:t>
      </w:r>
      <w:proofErr w:type="spellStart"/>
      <w:r w:rsidRPr="002A5042">
        <w:rPr>
          <w:rFonts w:ascii="Verdana" w:hAnsi="Verdana" w:cs="Arial"/>
          <w:sz w:val="14"/>
          <w:szCs w:val="14"/>
        </w:rPr>
        <w:t>satu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permil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) </w:t>
      </w:r>
      <w:proofErr w:type="spellStart"/>
      <w:r w:rsidRPr="002A5042">
        <w:rPr>
          <w:rFonts w:ascii="Verdana" w:hAnsi="Verdana" w:cs="Arial"/>
          <w:sz w:val="14"/>
          <w:szCs w:val="14"/>
        </w:rPr>
        <w:t>dari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jumlah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kewajiban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yang </w:t>
      </w:r>
      <w:proofErr w:type="spellStart"/>
      <w:r w:rsidRPr="002A5042">
        <w:rPr>
          <w:rFonts w:ascii="Verdana" w:hAnsi="Verdana" w:cs="Arial"/>
          <w:sz w:val="14"/>
          <w:szCs w:val="14"/>
        </w:rPr>
        <w:t>harus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dibayar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, </w:t>
      </w:r>
      <w:proofErr w:type="spellStart"/>
      <w:r w:rsidRPr="002A5042">
        <w:rPr>
          <w:rFonts w:ascii="Verdana" w:hAnsi="Verdana" w:cs="Arial"/>
          <w:sz w:val="14"/>
          <w:szCs w:val="14"/>
        </w:rPr>
        <w:t>denda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dimana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akan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dihitung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dari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setiap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pembayaran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yang </w:t>
      </w:r>
      <w:proofErr w:type="spellStart"/>
      <w:r w:rsidRPr="002A5042">
        <w:rPr>
          <w:rFonts w:ascii="Verdana" w:hAnsi="Verdana" w:cs="Arial"/>
          <w:sz w:val="14"/>
          <w:szCs w:val="14"/>
        </w:rPr>
        <w:t>telah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jatuh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tempo </w:t>
      </w:r>
      <w:proofErr w:type="spellStart"/>
      <w:r w:rsidRPr="002A5042">
        <w:rPr>
          <w:rFonts w:ascii="Verdana" w:hAnsi="Verdana" w:cs="Arial"/>
          <w:sz w:val="14"/>
          <w:szCs w:val="14"/>
        </w:rPr>
        <w:t>hingga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denda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maksimal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mencapai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3% (</w:t>
      </w:r>
      <w:proofErr w:type="spellStart"/>
      <w:r w:rsidRPr="002A5042">
        <w:rPr>
          <w:rFonts w:ascii="Verdana" w:hAnsi="Verdana" w:cs="Arial"/>
          <w:sz w:val="14"/>
          <w:szCs w:val="14"/>
        </w:rPr>
        <w:t>tiga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persen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) yang </w:t>
      </w:r>
      <w:proofErr w:type="spellStart"/>
      <w:r w:rsidRPr="002A5042">
        <w:rPr>
          <w:rFonts w:ascii="Verdana" w:hAnsi="Verdana" w:cs="Arial"/>
          <w:sz w:val="14"/>
          <w:szCs w:val="14"/>
        </w:rPr>
        <w:t>akan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mengakibatkan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batalnya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Surat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Persetujuan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Pembelian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ini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, </w:t>
      </w:r>
      <w:proofErr w:type="spellStart"/>
      <w:r w:rsidRPr="002A5042">
        <w:rPr>
          <w:rFonts w:ascii="Verdana" w:hAnsi="Verdana" w:cs="Arial"/>
          <w:sz w:val="14"/>
          <w:szCs w:val="14"/>
        </w:rPr>
        <w:t>dan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selanjutnya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r>
        <w:rPr>
          <w:rFonts w:ascii="Verdana" w:hAnsi="Verdana" w:cs="Arial"/>
          <w:sz w:val="14"/>
          <w:szCs w:val="14"/>
        </w:rPr>
        <w:t>PEMBELI</w:t>
      </w:r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dengan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ini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menyetujui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pembatalan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transaksi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tersebut</w:t>
      </w:r>
      <w:proofErr w:type="spellEnd"/>
      <w:r w:rsidRPr="002A5042">
        <w:rPr>
          <w:rFonts w:ascii="Verdana" w:hAnsi="Verdana" w:cs="Arial"/>
          <w:sz w:val="14"/>
          <w:szCs w:val="14"/>
        </w:rPr>
        <w:t>.</w:t>
      </w:r>
      <w:r w:rsidRPr="002A5042">
        <w:rPr>
          <w:rFonts w:ascii="Verdana" w:hAnsi="Verdana" w:cs="Arial"/>
          <w:sz w:val="14"/>
          <w:szCs w:val="14"/>
        </w:rPr>
        <w:tab/>
      </w:r>
      <w:r w:rsidRPr="002A5042">
        <w:rPr>
          <w:rFonts w:ascii="Verdana" w:hAnsi="Verdana" w:cs="Arial"/>
          <w:sz w:val="14"/>
          <w:szCs w:val="14"/>
        </w:rPr>
        <w:tab/>
      </w:r>
    </w:p>
    <w:p w:rsidR="005A0AB8" w:rsidRPr="002A5042" w:rsidRDefault="005A0AB8" w:rsidP="005A0AB8">
      <w:pPr>
        <w:spacing w:after="0" w:line="240" w:lineRule="auto"/>
        <w:ind w:firstLine="4320"/>
        <w:jc w:val="both"/>
        <w:rPr>
          <w:rFonts w:ascii="Verdana" w:hAnsi="Verdana" w:cs="Arial"/>
          <w:sz w:val="14"/>
          <w:szCs w:val="14"/>
        </w:rPr>
      </w:pPr>
    </w:p>
    <w:p w:rsidR="005A0AB8" w:rsidRDefault="005A0AB8" w:rsidP="005A0A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14"/>
          <w:szCs w:val="14"/>
        </w:rPr>
      </w:pPr>
      <w:r>
        <w:rPr>
          <w:rFonts w:ascii="Verdana" w:hAnsi="Verdana" w:cs="Arial"/>
          <w:sz w:val="14"/>
          <w:szCs w:val="14"/>
        </w:rPr>
        <w:lastRenderedPageBreak/>
        <w:t xml:space="preserve">PEMBELI </w:t>
      </w:r>
      <w:proofErr w:type="spellStart"/>
      <w:r>
        <w:rPr>
          <w:rFonts w:ascii="Verdana" w:hAnsi="Verdana" w:cs="Arial"/>
          <w:sz w:val="14"/>
          <w:szCs w:val="14"/>
        </w:rPr>
        <w:t>bersedia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mengikatkan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diri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kepada</w:t>
      </w:r>
      <w:proofErr w:type="spellEnd"/>
      <w:r>
        <w:rPr>
          <w:rFonts w:ascii="Verdana" w:hAnsi="Verdana" w:cs="Arial"/>
          <w:sz w:val="14"/>
          <w:szCs w:val="14"/>
        </w:rPr>
        <w:t xml:space="preserve"> DELTACENDANA </w:t>
      </w:r>
      <w:proofErr w:type="spellStart"/>
      <w:r>
        <w:rPr>
          <w:rFonts w:ascii="Verdana" w:hAnsi="Verdana" w:cs="Arial"/>
          <w:sz w:val="14"/>
          <w:szCs w:val="14"/>
        </w:rPr>
        <w:t>untuk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menandatangani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Perjanjian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Pengikatan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Jual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Beli</w:t>
      </w:r>
      <w:proofErr w:type="spellEnd"/>
      <w:r>
        <w:rPr>
          <w:rFonts w:ascii="Verdana" w:hAnsi="Verdana" w:cs="Arial"/>
          <w:sz w:val="14"/>
          <w:szCs w:val="14"/>
        </w:rPr>
        <w:t xml:space="preserve"> Tanah </w:t>
      </w:r>
      <w:proofErr w:type="spellStart"/>
      <w:r>
        <w:rPr>
          <w:rFonts w:ascii="Verdana" w:hAnsi="Verdana" w:cs="Arial"/>
          <w:sz w:val="14"/>
          <w:szCs w:val="14"/>
        </w:rPr>
        <w:t>dan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Bangunan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selambat-lambatnya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dalam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waktu</w:t>
      </w:r>
      <w:proofErr w:type="spellEnd"/>
      <w:r>
        <w:rPr>
          <w:rFonts w:ascii="Verdana" w:hAnsi="Verdana" w:cs="Arial"/>
          <w:sz w:val="14"/>
          <w:szCs w:val="14"/>
        </w:rPr>
        <w:t xml:space="preserve"> 14 (</w:t>
      </w:r>
      <w:proofErr w:type="spellStart"/>
      <w:r>
        <w:rPr>
          <w:rFonts w:ascii="Verdana" w:hAnsi="Verdana" w:cs="Arial"/>
          <w:sz w:val="14"/>
          <w:szCs w:val="14"/>
        </w:rPr>
        <w:t>empat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belas</w:t>
      </w:r>
      <w:proofErr w:type="spellEnd"/>
      <w:r>
        <w:rPr>
          <w:rFonts w:ascii="Verdana" w:hAnsi="Verdana" w:cs="Arial"/>
          <w:sz w:val="14"/>
          <w:szCs w:val="14"/>
        </w:rPr>
        <w:t xml:space="preserve">) </w:t>
      </w:r>
      <w:proofErr w:type="spellStart"/>
      <w:r>
        <w:rPr>
          <w:rFonts w:ascii="Verdana" w:hAnsi="Verdana" w:cs="Arial"/>
          <w:sz w:val="14"/>
          <w:szCs w:val="14"/>
        </w:rPr>
        <w:t>hari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setelah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penandatanganan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Surat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Persetujuan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Pembelian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ini</w:t>
      </w:r>
      <w:proofErr w:type="spellEnd"/>
      <w:r>
        <w:rPr>
          <w:rFonts w:ascii="Verdana" w:hAnsi="Verdana" w:cs="Arial"/>
          <w:sz w:val="14"/>
          <w:szCs w:val="14"/>
        </w:rPr>
        <w:t xml:space="preserve">. </w:t>
      </w:r>
      <w:proofErr w:type="spellStart"/>
      <w:r>
        <w:rPr>
          <w:rFonts w:ascii="Verdana" w:hAnsi="Verdana" w:cs="Arial"/>
          <w:sz w:val="14"/>
          <w:szCs w:val="14"/>
        </w:rPr>
        <w:t>Dalam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hal</w:t>
      </w:r>
      <w:proofErr w:type="spellEnd"/>
      <w:r>
        <w:rPr>
          <w:rFonts w:ascii="Verdana" w:hAnsi="Verdana" w:cs="Arial"/>
          <w:sz w:val="14"/>
          <w:szCs w:val="14"/>
        </w:rPr>
        <w:t xml:space="preserve"> PEMBELI </w:t>
      </w:r>
      <w:proofErr w:type="spellStart"/>
      <w:r>
        <w:rPr>
          <w:rFonts w:ascii="Verdana" w:hAnsi="Verdana" w:cs="Arial"/>
          <w:sz w:val="14"/>
          <w:szCs w:val="14"/>
        </w:rPr>
        <w:t>tidak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atau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belum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menandatangani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Perjanjian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Pengikatan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Jual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Beli</w:t>
      </w:r>
      <w:proofErr w:type="spellEnd"/>
      <w:r>
        <w:rPr>
          <w:rFonts w:ascii="Verdana" w:hAnsi="Verdana" w:cs="Arial"/>
          <w:sz w:val="14"/>
          <w:szCs w:val="14"/>
        </w:rPr>
        <w:t xml:space="preserve"> Tanah </w:t>
      </w:r>
      <w:proofErr w:type="spellStart"/>
      <w:r>
        <w:rPr>
          <w:rFonts w:ascii="Verdana" w:hAnsi="Verdana" w:cs="Arial"/>
          <w:sz w:val="14"/>
          <w:szCs w:val="14"/>
        </w:rPr>
        <w:t>dan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Bangunan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dalam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jangka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waktu</w:t>
      </w:r>
      <w:proofErr w:type="spellEnd"/>
      <w:r>
        <w:rPr>
          <w:rFonts w:ascii="Verdana" w:hAnsi="Verdana" w:cs="Arial"/>
          <w:sz w:val="14"/>
          <w:szCs w:val="14"/>
        </w:rPr>
        <w:t xml:space="preserve"> yang </w:t>
      </w:r>
      <w:proofErr w:type="spellStart"/>
      <w:r>
        <w:rPr>
          <w:rFonts w:ascii="Verdana" w:hAnsi="Verdana" w:cs="Arial"/>
          <w:sz w:val="14"/>
          <w:szCs w:val="14"/>
        </w:rPr>
        <w:t>ditetapkan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tersebut</w:t>
      </w:r>
      <w:proofErr w:type="spellEnd"/>
      <w:r>
        <w:rPr>
          <w:rFonts w:ascii="Verdana" w:hAnsi="Verdana" w:cs="Arial"/>
          <w:sz w:val="14"/>
          <w:szCs w:val="14"/>
        </w:rPr>
        <w:t xml:space="preserve">, </w:t>
      </w:r>
      <w:proofErr w:type="spellStart"/>
      <w:r>
        <w:rPr>
          <w:rFonts w:ascii="Verdana" w:hAnsi="Verdana" w:cs="Arial"/>
          <w:sz w:val="14"/>
          <w:szCs w:val="14"/>
        </w:rPr>
        <w:t>maka</w:t>
      </w:r>
      <w:proofErr w:type="spellEnd"/>
      <w:r>
        <w:rPr>
          <w:rFonts w:ascii="Verdana" w:hAnsi="Verdana" w:cs="Arial"/>
          <w:sz w:val="14"/>
          <w:szCs w:val="14"/>
        </w:rPr>
        <w:t xml:space="preserve"> DELTACENDANA </w:t>
      </w:r>
      <w:proofErr w:type="spellStart"/>
      <w:r>
        <w:rPr>
          <w:rFonts w:ascii="Verdana" w:hAnsi="Verdana" w:cs="Arial"/>
          <w:sz w:val="14"/>
          <w:szCs w:val="14"/>
        </w:rPr>
        <w:t>dapat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membatalkan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Surat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Persetujuan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Pembelian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ini</w:t>
      </w:r>
      <w:proofErr w:type="spellEnd"/>
      <w:r>
        <w:rPr>
          <w:rFonts w:ascii="Verdana" w:hAnsi="Verdana" w:cs="Arial"/>
          <w:sz w:val="14"/>
          <w:szCs w:val="14"/>
        </w:rPr>
        <w:t>.</w:t>
      </w:r>
    </w:p>
    <w:p w:rsidR="005A0AB8" w:rsidRDefault="005A0AB8" w:rsidP="005A0AB8">
      <w:pPr>
        <w:pStyle w:val="ListParagraph"/>
        <w:spacing w:after="0" w:line="240" w:lineRule="auto"/>
        <w:ind w:left="360"/>
        <w:jc w:val="both"/>
        <w:rPr>
          <w:rFonts w:ascii="Verdana" w:hAnsi="Verdana" w:cs="Arial"/>
          <w:sz w:val="14"/>
          <w:szCs w:val="14"/>
        </w:rPr>
      </w:pPr>
    </w:p>
    <w:p w:rsidR="005A0AB8" w:rsidRDefault="005A0AB8" w:rsidP="005A0A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14"/>
          <w:szCs w:val="14"/>
        </w:rPr>
      </w:pPr>
      <w:proofErr w:type="spellStart"/>
      <w:r>
        <w:rPr>
          <w:rFonts w:ascii="Verdana" w:hAnsi="Verdana" w:cs="Arial"/>
          <w:sz w:val="14"/>
          <w:szCs w:val="14"/>
        </w:rPr>
        <w:t>Surat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Persetujuan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Pembelian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ini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bukan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merupakan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surat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berharga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ataupun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surat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bukti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atas</w:t>
      </w:r>
      <w:proofErr w:type="spellEnd"/>
      <w:r>
        <w:rPr>
          <w:rFonts w:ascii="Verdana" w:hAnsi="Verdana" w:cs="Arial"/>
          <w:sz w:val="14"/>
          <w:szCs w:val="14"/>
        </w:rPr>
        <w:t xml:space="preserve"> TANAH, </w:t>
      </w:r>
      <w:proofErr w:type="spellStart"/>
      <w:r>
        <w:rPr>
          <w:rFonts w:ascii="Verdana" w:hAnsi="Verdana" w:cs="Arial"/>
          <w:sz w:val="14"/>
          <w:szCs w:val="14"/>
        </w:rPr>
        <w:t>sehingga</w:t>
      </w:r>
      <w:proofErr w:type="spellEnd"/>
      <w:r>
        <w:rPr>
          <w:rFonts w:ascii="Verdana" w:hAnsi="Verdana" w:cs="Arial"/>
          <w:sz w:val="14"/>
          <w:szCs w:val="14"/>
        </w:rPr>
        <w:t xml:space="preserve"> PEMBELI </w:t>
      </w:r>
      <w:proofErr w:type="spellStart"/>
      <w:r>
        <w:rPr>
          <w:rFonts w:ascii="Verdana" w:hAnsi="Verdana" w:cs="Arial"/>
          <w:sz w:val="14"/>
          <w:szCs w:val="14"/>
        </w:rPr>
        <w:t>dilarang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untuk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mengalihkan</w:t>
      </w:r>
      <w:proofErr w:type="spellEnd"/>
      <w:r>
        <w:rPr>
          <w:rFonts w:ascii="Verdana" w:hAnsi="Verdana" w:cs="Arial"/>
          <w:sz w:val="14"/>
          <w:szCs w:val="14"/>
        </w:rPr>
        <w:t xml:space="preserve">, </w:t>
      </w:r>
      <w:proofErr w:type="spellStart"/>
      <w:r>
        <w:rPr>
          <w:rFonts w:ascii="Verdana" w:hAnsi="Verdana" w:cs="Arial"/>
          <w:sz w:val="14"/>
          <w:szCs w:val="14"/>
        </w:rPr>
        <w:t>menghibahkan</w:t>
      </w:r>
      <w:proofErr w:type="spellEnd"/>
      <w:r>
        <w:rPr>
          <w:rFonts w:ascii="Verdana" w:hAnsi="Verdana" w:cs="Arial"/>
          <w:sz w:val="14"/>
          <w:szCs w:val="14"/>
        </w:rPr>
        <w:t xml:space="preserve">, </w:t>
      </w:r>
      <w:proofErr w:type="spellStart"/>
      <w:r>
        <w:rPr>
          <w:rFonts w:ascii="Verdana" w:hAnsi="Verdana" w:cs="Arial"/>
          <w:sz w:val="14"/>
          <w:szCs w:val="14"/>
        </w:rPr>
        <w:t>meperjualbelikan</w:t>
      </w:r>
      <w:proofErr w:type="spellEnd"/>
      <w:r>
        <w:rPr>
          <w:rFonts w:ascii="Verdana" w:hAnsi="Verdana" w:cs="Arial"/>
          <w:sz w:val="14"/>
          <w:szCs w:val="14"/>
        </w:rPr>
        <w:t xml:space="preserve">, </w:t>
      </w:r>
      <w:proofErr w:type="spellStart"/>
      <w:r>
        <w:rPr>
          <w:rFonts w:ascii="Verdana" w:hAnsi="Verdana" w:cs="Arial"/>
          <w:sz w:val="14"/>
          <w:szCs w:val="14"/>
        </w:rPr>
        <w:t>dan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menjaminkan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Surat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Persetujuan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Pembelian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ini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atau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hak</w:t>
      </w:r>
      <w:proofErr w:type="spellEnd"/>
      <w:r>
        <w:rPr>
          <w:rFonts w:ascii="Verdana" w:hAnsi="Verdana" w:cs="Arial"/>
          <w:sz w:val="14"/>
          <w:szCs w:val="14"/>
          <w:lang w:val="id-ID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atas</w:t>
      </w:r>
      <w:proofErr w:type="spellEnd"/>
      <w:r>
        <w:rPr>
          <w:rFonts w:ascii="Verdana" w:hAnsi="Verdana" w:cs="Arial"/>
          <w:sz w:val="14"/>
          <w:szCs w:val="14"/>
        </w:rPr>
        <w:t xml:space="preserve"> TANAH </w:t>
      </w:r>
      <w:proofErr w:type="spellStart"/>
      <w:r>
        <w:rPr>
          <w:rFonts w:ascii="Verdana" w:hAnsi="Verdana" w:cs="Arial"/>
          <w:sz w:val="14"/>
          <w:szCs w:val="14"/>
        </w:rPr>
        <w:t>ini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kepada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pihak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manapun</w:t>
      </w:r>
      <w:proofErr w:type="spellEnd"/>
      <w:r>
        <w:rPr>
          <w:rFonts w:ascii="Verdana" w:hAnsi="Verdana" w:cs="Arial"/>
          <w:sz w:val="14"/>
          <w:szCs w:val="14"/>
        </w:rPr>
        <w:t xml:space="preserve">. </w:t>
      </w:r>
      <w:proofErr w:type="spellStart"/>
      <w:r>
        <w:rPr>
          <w:rFonts w:ascii="Verdana" w:hAnsi="Verdana" w:cs="Arial"/>
          <w:sz w:val="14"/>
          <w:szCs w:val="14"/>
        </w:rPr>
        <w:t>Dalam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hal</w:t>
      </w:r>
      <w:proofErr w:type="spellEnd"/>
      <w:r>
        <w:rPr>
          <w:rFonts w:ascii="Verdana" w:hAnsi="Verdana" w:cs="Arial"/>
          <w:sz w:val="14"/>
          <w:szCs w:val="14"/>
        </w:rPr>
        <w:t xml:space="preserve"> PEMBELI </w:t>
      </w:r>
      <w:proofErr w:type="spellStart"/>
      <w:r>
        <w:rPr>
          <w:rFonts w:ascii="Verdana" w:hAnsi="Verdana" w:cs="Arial"/>
          <w:sz w:val="14"/>
          <w:szCs w:val="14"/>
        </w:rPr>
        <w:t>melakukannya</w:t>
      </w:r>
      <w:proofErr w:type="spellEnd"/>
      <w:r>
        <w:rPr>
          <w:rFonts w:ascii="Verdana" w:hAnsi="Verdana" w:cs="Arial"/>
          <w:sz w:val="14"/>
          <w:szCs w:val="14"/>
        </w:rPr>
        <w:t xml:space="preserve">, </w:t>
      </w:r>
      <w:proofErr w:type="spellStart"/>
      <w:r>
        <w:rPr>
          <w:rFonts w:ascii="Verdana" w:hAnsi="Verdana" w:cs="Arial"/>
          <w:sz w:val="14"/>
          <w:szCs w:val="14"/>
        </w:rPr>
        <w:t>maka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Surat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Persetujuan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Pembelian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ini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menjadi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batal</w:t>
      </w:r>
      <w:proofErr w:type="spellEnd"/>
      <w:r>
        <w:rPr>
          <w:rFonts w:ascii="Verdana" w:hAnsi="Verdana" w:cs="Arial"/>
          <w:sz w:val="14"/>
          <w:szCs w:val="14"/>
        </w:rPr>
        <w:t xml:space="preserve"> demi h</w:t>
      </w:r>
      <w:r>
        <w:rPr>
          <w:rFonts w:ascii="Verdana" w:hAnsi="Verdana" w:cs="Arial"/>
          <w:sz w:val="14"/>
          <w:szCs w:val="14"/>
          <w:lang w:val="id-ID"/>
        </w:rPr>
        <w:t>u</w:t>
      </w:r>
      <w:proofErr w:type="spellStart"/>
      <w:r>
        <w:rPr>
          <w:rFonts w:ascii="Verdana" w:hAnsi="Verdana" w:cs="Arial"/>
          <w:sz w:val="14"/>
          <w:szCs w:val="14"/>
        </w:rPr>
        <w:t>kum</w:t>
      </w:r>
      <w:proofErr w:type="spellEnd"/>
      <w:r>
        <w:rPr>
          <w:rFonts w:ascii="Verdana" w:hAnsi="Verdana" w:cs="Arial"/>
          <w:sz w:val="14"/>
          <w:szCs w:val="14"/>
        </w:rPr>
        <w:t>.</w:t>
      </w:r>
    </w:p>
    <w:p w:rsidR="005A0AB8" w:rsidRDefault="005A0AB8" w:rsidP="005A0AB8">
      <w:pPr>
        <w:pStyle w:val="ListParagraph"/>
        <w:spacing w:after="0" w:line="240" w:lineRule="auto"/>
        <w:ind w:left="360"/>
        <w:jc w:val="both"/>
        <w:rPr>
          <w:rFonts w:ascii="Verdana" w:hAnsi="Verdana" w:cs="Arial"/>
          <w:sz w:val="14"/>
          <w:szCs w:val="14"/>
        </w:rPr>
      </w:pPr>
    </w:p>
    <w:p w:rsidR="005A0AB8" w:rsidRDefault="005A0AB8" w:rsidP="005A0A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14"/>
          <w:szCs w:val="14"/>
        </w:rPr>
      </w:pPr>
      <w:proofErr w:type="spellStart"/>
      <w:r>
        <w:rPr>
          <w:rFonts w:ascii="Verdana" w:hAnsi="Verdana" w:cs="Arial"/>
          <w:sz w:val="14"/>
          <w:szCs w:val="14"/>
        </w:rPr>
        <w:t>Ap</w:t>
      </w:r>
      <w:r w:rsidRPr="002A5042">
        <w:rPr>
          <w:rFonts w:ascii="Verdana" w:hAnsi="Verdana" w:cs="Arial"/>
          <w:sz w:val="14"/>
          <w:szCs w:val="14"/>
        </w:rPr>
        <w:t>abila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r>
        <w:rPr>
          <w:rFonts w:ascii="Verdana" w:hAnsi="Verdana" w:cs="Arial"/>
          <w:sz w:val="14"/>
          <w:szCs w:val="14"/>
        </w:rPr>
        <w:t>PEMBELI</w:t>
      </w:r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dalam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membayar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harga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Tanah </w:t>
      </w:r>
      <w:proofErr w:type="spellStart"/>
      <w:r w:rsidRPr="002A5042">
        <w:rPr>
          <w:rFonts w:ascii="Verdana" w:hAnsi="Verdana" w:cs="Arial"/>
          <w:sz w:val="14"/>
          <w:szCs w:val="14"/>
        </w:rPr>
        <w:t>dan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Bangunan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tersebut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mempergunakan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proofErr w:type="gramStart"/>
      <w:r w:rsidRPr="002A5042">
        <w:rPr>
          <w:rFonts w:ascii="Verdana" w:hAnsi="Verdana" w:cs="Arial"/>
          <w:sz w:val="14"/>
          <w:szCs w:val="14"/>
        </w:rPr>
        <w:t>fasilitas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 KPR</w:t>
      </w:r>
      <w:proofErr w:type="gram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atau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Bank / </w:t>
      </w:r>
      <w:proofErr w:type="spellStart"/>
      <w:r w:rsidRPr="002A5042">
        <w:rPr>
          <w:rFonts w:ascii="Verdana" w:hAnsi="Verdana" w:cs="Arial"/>
          <w:sz w:val="14"/>
          <w:szCs w:val="14"/>
        </w:rPr>
        <w:t>lembaga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Keuangan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maka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r>
        <w:rPr>
          <w:rFonts w:ascii="Verdana" w:hAnsi="Verdana" w:cs="Arial"/>
          <w:sz w:val="14"/>
          <w:szCs w:val="14"/>
        </w:rPr>
        <w:t>PEMBELI</w:t>
      </w:r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wajib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melengkapi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persyaratan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KPR </w:t>
      </w:r>
      <w:proofErr w:type="spellStart"/>
      <w:r w:rsidRPr="002A5042">
        <w:rPr>
          <w:rFonts w:ascii="Verdana" w:hAnsi="Verdana" w:cs="Arial"/>
          <w:sz w:val="14"/>
          <w:szCs w:val="14"/>
        </w:rPr>
        <w:t>dan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memperoleh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Surat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Persetujuann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Kredit</w:t>
      </w:r>
      <w:proofErr w:type="spellEnd"/>
      <w:r>
        <w:rPr>
          <w:rFonts w:ascii="Verdana" w:hAnsi="Verdana" w:cs="Arial"/>
          <w:sz w:val="14"/>
          <w:szCs w:val="14"/>
        </w:rPr>
        <w:t xml:space="preserve"> (SPK) </w:t>
      </w:r>
      <w:proofErr w:type="spellStart"/>
      <w:r>
        <w:rPr>
          <w:rFonts w:ascii="Verdana" w:hAnsi="Verdana" w:cs="Arial"/>
          <w:sz w:val="14"/>
          <w:szCs w:val="14"/>
        </w:rPr>
        <w:t>dari</w:t>
      </w:r>
      <w:proofErr w:type="spellEnd"/>
      <w:r>
        <w:rPr>
          <w:rFonts w:ascii="Verdana" w:hAnsi="Verdana" w:cs="Arial"/>
          <w:sz w:val="14"/>
          <w:szCs w:val="14"/>
        </w:rPr>
        <w:t xml:space="preserve"> bank </w:t>
      </w:r>
      <w:proofErr w:type="spellStart"/>
      <w:r>
        <w:rPr>
          <w:rFonts w:ascii="Verdana" w:hAnsi="Verdana" w:cs="Arial"/>
          <w:sz w:val="14"/>
          <w:szCs w:val="14"/>
        </w:rPr>
        <w:t>tersebut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selambat-lambatnya</w:t>
      </w:r>
      <w:proofErr w:type="spellEnd"/>
      <w:r>
        <w:rPr>
          <w:rFonts w:ascii="Verdana" w:hAnsi="Verdana" w:cs="Arial"/>
          <w:sz w:val="14"/>
          <w:szCs w:val="14"/>
        </w:rPr>
        <w:t xml:space="preserve"> 60</w:t>
      </w:r>
      <w:r w:rsidRPr="002A5042">
        <w:rPr>
          <w:rFonts w:ascii="Verdana" w:hAnsi="Verdana" w:cs="Arial"/>
          <w:sz w:val="14"/>
          <w:szCs w:val="14"/>
        </w:rPr>
        <w:t xml:space="preserve"> (</w:t>
      </w:r>
      <w:proofErr w:type="spellStart"/>
      <w:r>
        <w:rPr>
          <w:rFonts w:ascii="Verdana" w:hAnsi="Verdana" w:cs="Arial"/>
          <w:sz w:val="14"/>
          <w:szCs w:val="14"/>
        </w:rPr>
        <w:t>enam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puluh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) </w:t>
      </w:r>
      <w:proofErr w:type="spellStart"/>
      <w:r>
        <w:rPr>
          <w:rFonts w:ascii="Verdana" w:hAnsi="Verdana" w:cs="Arial"/>
          <w:sz w:val="14"/>
          <w:szCs w:val="14"/>
        </w:rPr>
        <w:t>hari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sebelum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tanggal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jatuh</w:t>
      </w:r>
      <w:proofErr w:type="spellEnd"/>
      <w:r>
        <w:rPr>
          <w:rFonts w:ascii="Verdana" w:hAnsi="Verdana" w:cs="Arial"/>
          <w:sz w:val="14"/>
          <w:szCs w:val="14"/>
        </w:rPr>
        <w:t xml:space="preserve"> tempo </w:t>
      </w:r>
      <w:proofErr w:type="spellStart"/>
      <w:r>
        <w:rPr>
          <w:rFonts w:ascii="Verdana" w:hAnsi="Verdana" w:cs="Arial"/>
          <w:sz w:val="14"/>
          <w:szCs w:val="14"/>
        </w:rPr>
        <w:t>penandatanganan</w:t>
      </w:r>
      <w:proofErr w:type="spellEnd"/>
      <w:r>
        <w:rPr>
          <w:rFonts w:ascii="Verdana" w:hAnsi="Verdana" w:cs="Arial"/>
          <w:sz w:val="14"/>
          <w:szCs w:val="14"/>
        </w:rPr>
        <w:t xml:space="preserve"> KPR</w:t>
      </w:r>
      <w:r w:rsidRPr="002A5042">
        <w:rPr>
          <w:rFonts w:ascii="Verdana" w:hAnsi="Verdana" w:cs="Arial"/>
          <w:sz w:val="14"/>
          <w:szCs w:val="14"/>
        </w:rPr>
        <w:t xml:space="preserve">. </w:t>
      </w:r>
      <w:proofErr w:type="spellStart"/>
      <w:r>
        <w:rPr>
          <w:rFonts w:ascii="Verdana" w:hAnsi="Verdana" w:cs="Arial"/>
          <w:sz w:val="14"/>
          <w:szCs w:val="14"/>
        </w:rPr>
        <w:t>Bila</w:t>
      </w:r>
      <w:proofErr w:type="spellEnd"/>
      <w:r>
        <w:rPr>
          <w:rFonts w:ascii="Verdana" w:hAnsi="Verdana" w:cs="Arial"/>
          <w:sz w:val="14"/>
          <w:szCs w:val="14"/>
        </w:rPr>
        <w:t xml:space="preserve"> proses </w:t>
      </w:r>
      <w:proofErr w:type="spellStart"/>
      <w:r>
        <w:rPr>
          <w:rFonts w:ascii="Verdana" w:hAnsi="Verdana" w:cs="Arial"/>
          <w:sz w:val="14"/>
          <w:szCs w:val="14"/>
        </w:rPr>
        <w:t>permohonan</w:t>
      </w:r>
      <w:proofErr w:type="spellEnd"/>
      <w:r>
        <w:rPr>
          <w:rFonts w:ascii="Verdana" w:hAnsi="Verdana" w:cs="Arial"/>
          <w:sz w:val="14"/>
          <w:szCs w:val="14"/>
        </w:rPr>
        <w:t xml:space="preserve"> KPR </w:t>
      </w:r>
      <w:proofErr w:type="spellStart"/>
      <w:r>
        <w:rPr>
          <w:rFonts w:ascii="Verdana" w:hAnsi="Verdana" w:cs="Arial"/>
          <w:sz w:val="14"/>
          <w:szCs w:val="14"/>
        </w:rPr>
        <w:t>tersebut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ditolak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oleh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pihak</w:t>
      </w:r>
      <w:proofErr w:type="spellEnd"/>
      <w:r>
        <w:rPr>
          <w:rFonts w:ascii="Verdana" w:hAnsi="Verdana" w:cs="Arial"/>
          <w:sz w:val="14"/>
          <w:szCs w:val="14"/>
        </w:rPr>
        <w:t xml:space="preserve"> Bank </w:t>
      </w:r>
      <w:proofErr w:type="spellStart"/>
      <w:r>
        <w:rPr>
          <w:rFonts w:ascii="Verdana" w:hAnsi="Verdana" w:cs="Arial"/>
          <w:sz w:val="14"/>
          <w:szCs w:val="14"/>
        </w:rPr>
        <w:t>dan</w:t>
      </w:r>
      <w:proofErr w:type="spellEnd"/>
      <w:r>
        <w:rPr>
          <w:rFonts w:ascii="Verdana" w:hAnsi="Verdana" w:cs="Arial"/>
          <w:sz w:val="14"/>
          <w:szCs w:val="14"/>
        </w:rPr>
        <w:t xml:space="preserve"> PEMBELI </w:t>
      </w:r>
      <w:proofErr w:type="spellStart"/>
      <w:r>
        <w:rPr>
          <w:rFonts w:ascii="Verdana" w:hAnsi="Verdana" w:cs="Arial"/>
          <w:sz w:val="14"/>
          <w:szCs w:val="14"/>
        </w:rPr>
        <w:t>tidak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dapat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melakukan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pembayaran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secara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tunai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kepada</w:t>
      </w:r>
      <w:proofErr w:type="spellEnd"/>
      <w:r>
        <w:rPr>
          <w:rFonts w:ascii="Verdana" w:hAnsi="Verdana" w:cs="Arial"/>
          <w:sz w:val="14"/>
          <w:szCs w:val="14"/>
        </w:rPr>
        <w:t xml:space="preserve"> DELTACENDANA, </w:t>
      </w:r>
      <w:proofErr w:type="spellStart"/>
      <w:r>
        <w:rPr>
          <w:rFonts w:ascii="Verdana" w:hAnsi="Verdana" w:cs="Arial"/>
          <w:sz w:val="14"/>
          <w:szCs w:val="14"/>
        </w:rPr>
        <w:t>maka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Surat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Persetujuan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Pembelian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ini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menjadi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batal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akan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dikenakan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biaya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administrasi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sebesar</w:t>
      </w:r>
      <w:proofErr w:type="spellEnd"/>
      <w:r>
        <w:rPr>
          <w:rFonts w:ascii="Verdana" w:hAnsi="Verdana" w:cs="Arial"/>
          <w:sz w:val="14"/>
          <w:szCs w:val="14"/>
        </w:rPr>
        <w:t xml:space="preserve"> 5% (lima </w:t>
      </w:r>
      <w:proofErr w:type="spellStart"/>
      <w:r>
        <w:rPr>
          <w:rFonts w:ascii="Verdana" w:hAnsi="Verdana" w:cs="Arial"/>
          <w:sz w:val="14"/>
          <w:szCs w:val="14"/>
        </w:rPr>
        <w:t>persen</w:t>
      </w:r>
      <w:proofErr w:type="spellEnd"/>
      <w:r>
        <w:rPr>
          <w:rFonts w:ascii="Verdana" w:hAnsi="Verdana" w:cs="Arial"/>
          <w:sz w:val="14"/>
          <w:szCs w:val="14"/>
        </w:rPr>
        <w:t xml:space="preserve">) </w:t>
      </w:r>
      <w:proofErr w:type="spellStart"/>
      <w:r>
        <w:rPr>
          <w:rFonts w:ascii="Verdana" w:hAnsi="Verdana" w:cs="Arial"/>
          <w:sz w:val="14"/>
          <w:szCs w:val="14"/>
        </w:rPr>
        <w:t>dari</w:t>
      </w:r>
      <w:proofErr w:type="spellEnd"/>
      <w:r>
        <w:rPr>
          <w:rFonts w:ascii="Verdana" w:hAnsi="Verdana" w:cs="Arial"/>
          <w:sz w:val="14"/>
          <w:szCs w:val="14"/>
        </w:rPr>
        <w:t xml:space="preserve"> total </w:t>
      </w:r>
      <w:proofErr w:type="spellStart"/>
      <w:r>
        <w:rPr>
          <w:rFonts w:ascii="Verdana" w:hAnsi="Verdana" w:cs="Arial"/>
          <w:sz w:val="14"/>
          <w:szCs w:val="14"/>
        </w:rPr>
        <w:t>harga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transaksi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sebelum</w:t>
      </w:r>
      <w:proofErr w:type="spellEnd"/>
      <w:r>
        <w:rPr>
          <w:rFonts w:ascii="Verdana" w:hAnsi="Verdana" w:cs="Arial"/>
          <w:sz w:val="14"/>
          <w:szCs w:val="14"/>
        </w:rPr>
        <w:t xml:space="preserve"> PPN, </w:t>
      </w:r>
      <w:proofErr w:type="spellStart"/>
      <w:r>
        <w:rPr>
          <w:rFonts w:ascii="Verdana" w:hAnsi="Verdana" w:cs="Arial"/>
          <w:sz w:val="14"/>
          <w:szCs w:val="14"/>
        </w:rPr>
        <w:t>dan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dengan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ini</w:t>
      </w:r>
      <w:proofErr w:type="spellEnd"/>
      <w:r>
        <w:rPr>
          <w:rFonts w:ascii="Verdana" w:hAnsi="Verdana" w:cs="Arial"/>
          <w:sz w:val="14"/>
          <w:szCs w:val="14"/>
        </w:rPr>
        <w:t xml:space="preserve"> PEMBELI </w:t>
      </w:r>
      <w:proofErr w:type="spellStart"/>
      <w:r>
        <w:rPr>
          <w:rFonts w:ascii="Verdana" w:hAnsi="Verdana" w:cs="Arial"/>
          <w:sz w:val="14"/>
          <w:szCs w:val="14"/>
        </w:rPr>
        <w:t>membebaskan</w:t>
      </w:r>
      <w:proofErr w:type="spellEnd"/>
      <w:r>
        <w:rPr>
          <w:rFonts w:ascii="Verdana" w:hAnsi="Verdana" w:cs="Arial"/>
          <w:sz w:val="14"/>
          <w:szCs w:val="14"/>
        </w:rPr>
        <w:t xml:space="preserve"> DELTACENDANA </w:t>
      </w:r>
      <w:proofErr w:type="spellStart"/>
      <w:r>
        <w:rPr>
          <w:rFonts w:ascii="Verdana" w:hAnsi="Verdana" w:cs="Arial"/>
          <w:sz w:val="14"/>
          <w:szCs w:val="14"/>
        </w:rPr>
        <w:t>dari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kewajiban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untuk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mengembalikan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pajak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biaya-biaya</w:t>
      </w:r>
      <w:proofErr w:type="spellEnd"/>
      <w:r>
        <w:rPr>
          <w:rFonts w:ascii="Verdana" w:hAnsi="Verdana" w:cs="Arial"/>
          <w:sz w:val="14"/>
          <w:szCs w:val="14"/>
        </w:rPr>
        <w:t xml:space="preserve"> lain yang </w:t>
      </w:r>
      <w:proofErr w:type="spellStart"/>
      <w:r>
        <w:rPr>
          <w:rFonts w:ascii="Verdana" w:hAnsi="Verdana" w:cs="Arial"/>
          <w:sz w:val="14"/>
          <w:szCs w:val="14"/>
        </w:rPr>
        <w:t>sudah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dibayarkan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oleh</w:t>
      </w:r>
      <w:proofErr w:type="spellEnd"/>
      <w:r>
        <w:rPr>
          <w:rFonts w:ascii="Verdana" w:hAnsi="Verdana" w:cs="Arial"/>
          <w:sz w:val="14"/>
          <w:szCs w:val="14"/>
        </w:rPr>
        <w:t xml:space="preserve"> PEMBELI, </w:t>
      </w:r>
      <w:proofErr w:type="spellStart"/>
      <w:r>
        <w:rPr>
          <w:rFonts w:ascii="Verdana" w:hAnsi="Verdana" w:cs="Arial"/>
          <w:sz w:val="14"/>
          <w:szCs w:val="14"/>
        </w:rPr>
        <w:t>dan</w:t>
      </w:r>
      <w:proofErr w:type="spellEnd"/>
      <w:r>
        <w:rPr>
          <w:rFonts w:ascii="Verdana" w:hAnsi="Verdana" w:cs="Arial"/>
          <w:sz w:val="14"/>
          <w:szCs w:val="14"/>
        </w:rPr>
        <w:t xml:space="preserve"> DELTACENDANA </w:t>
      </w:r>
      <w:proofErr w:type="spellStart"/>
      <w:r>
        <w:rPr>
          <w:rFonts w:ascii="Verdana" w:hAnsi="Verdana" w:cs="Arial"/>
          <w:sz w:val="14"/>
          <w:szCs w:val="14"/>
        </w:rPr>
        <w:t>dibebaskan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dari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pembayaran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biaya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administrasi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atau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ganti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kerugian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dalam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bentuk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apapun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juga</w:t>
      </w:r>
      <w:proofErr w:type="spellEnd"/>
      <w:r>
        <w:rPr>
          <w:rFonts w:ascii="Verdana" w:hAnsi="Verdana" w:cs="Arial"/>
          <w:sz w:val="14"/>
          <w:szCs w:val="14"/>
        </w:rPr>
        <w:t>.</w:t>
      </w:r>
    </w:p>
    <w:p w:rsidR="005A0AB8" w:rsidRPr="002A5042" w:rsidRDefault="005A0AB8" w:rsidP="005A0AB8">
      <w:pPr>
        <w:pStyle w:val="ListParagraph"/>
        <w:spacing w:after="0" w:line="240" w:lineRule="auto"/>
        <w:ind w:firstLine="5760"/>
        <w:jc w:val="both"/>
        <w:rPr>
          <w:rFonts w:ascii="Verdana" w:hAnsi="Verdana" w:cs="Arial"/>
          <w:sz w:val="14"/>
          <w:szCs w:val="14"/>
        </w:rPr>
      </w:pPr>
    </w:p>
    <w:p w:rsidR="005A0AB8" w:rsidRPr="002A5042" w:rsidRDefault="005A0AB8" w:rsidP="005A0AB8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14"/>
          <w:szCs w:val="14"/>
        </w:rPr>
      </w:pPr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Apabila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kemudian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terjadi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perubahan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nilai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KPR, </w:t>
      </w:r>
      <w:proofErr w:type="spellStart"/>
      <w:r w:rsidRPr="002A5042">
        <w:rPr>
          <w:rFonts w:ascii="Verdana" w:hAnsi="Verdana" w:cs="Arial"/>
          <w:sz w:val="14"/>
          <w:szCs w:val="14"/>
        </w:rPr>
        <w:t>maka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PEMBELI </w:t>
      </w:r>
      <w:proofErr w:type="spellStart"/>
      <w:r w:rsidRPr="002A5042">
        <w:rPr>
          <w:rFonts w:ascii="Verdana" w:hAnsi="Verdana" w:cs="Arial"/>
          <w:sz w:val="14"/>
          <w:szCs w:val="14"/>
        </w:rPr>
        <w:t>bersedia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membayar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seluruh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kekurangan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nilai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KPR </w:t>
      </w:r>
      <w:proofErr w:type="spellStart"/>
      <w:r w:rsidRPr="002A5042">
        <w:rPr>
          <w:rFonts w:ascii="Verdana" w:hAnsi="Verdana" w:cs="Arial"/>
          <w:sz w:val="14"/>
          <w:szCs w:val="14"/>
        </w:rPr>
        <w:t>selambat-lambatnya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14 (</w:t>
      </w:r>
      <w:proofErr w:type="spellStart"/>
      <w:r w:rsidRPr="002A5042">
        <w:rPr>
          <w:rFonts w:ascii="Verdana" w:hAnsi="Verdana" w:cs="Arial"/>
          <w:sz w:val="14"/>
          <w:szCs w:val="14"/>
        </w:rPr>
        <w:t>empat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belas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) </w:t>
      </w:r>
      <w:proofErr w:type="spellStart"/>
      <w:r w:rsidRPr="002A5042">
        <w:rPr>
          <w:rFonts w:ascii="Verdana" w:hAnsi="Verdana" w:cs="Arial"/>
          <w:sz w:val="14"/>
          <w:szCs w:val="14"/>
        </w:rPr>
        <w:t>hari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sejak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saat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penyerahan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SPK </w:t>
      </w:r>
      <w:proofErr w:type="spellStart"/>
      <w:r w:rsidRPr="002A5042">
        <w:rPr>
          <w:rFonts w:ascii="Verdana" w:hAnsi="Verdana" w:cs="Arial"/>
          <w:sz w:val="14"/>
          <w:szCs w:val="14"/>
        </w:rPr>
        <w:t>baru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. </w:t>
      </w:r>
      <w:proofErr w:type="spellStart"/>
      <w:r w:rsidRPr="002A5042">
        <w:rPr>
          <w:rFonts w:ascii="Verdana" w:hAnsi="Verdana" w:cs="Arial"/>
          <w:sz w:val="14"/>
          <w:szCs w:val="14"/>
        </w:rPr>
        <w:t>Keterlambatan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dalam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pembayaran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tersebut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proofErr w:type="gramStart"/>
      <w:r w:rsidRPr="002A5042">
        <w:rPr>
          <w:rFonts w:ascii="Verdana" w:hAnsi="Verdana" w:cs="Arial"/>
          <w:sz w:val="14"/>
          <w:szCs w:val="14"/>
        </w:rPr>
        <w:t>akan</w:t>
      </w:r>
      <w:proofErr w:type="spellEnd"/>
      <w:proofErr w:type="gram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dikenakan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denda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1</w:t>
      </w:r>
      <w:r w:rsidRPr="00F779DE">
        <w:rPr>
          <w:rFonts w:ascii="Verdana" w:hAnsi="Verdana" w:cs="Arial"/>
          <w:sz w:val="14"/>
          <w:szCs w:val="14"/>
          <w:vertAlign w:val="superscript"/>
        </w:rPr>
        <w:t>0</w:t>
      </w:r>
      <w:r>
        <w:rPr>
          <w:rFonts w:ascii="Verdana" w:hAnsi="Verdana" w:cs="Arial"/>
          <w:sz w:val="14"/>
          <w:szCs w:val="14"/>
        </w:rPr>
        <w:t>/</w:t>
      </w:r>
      <w:r w:rsidRPr="00F779DE">
        <w:rPr>
          <w:rFonts w:ascii="Verdana" w:hAnsi="Verdana" w:cs="Arial"/>
          <w:sz w:val="14"/>
          <w:szCs w:val="14"/>
          <w:vertAlign w:val="subscript"/>
        </w:rPr>
        <w:t>00</w:t>
      </w:r>
      <w:r w:rsidRPr="002A5042">
        <w:rPr>
          <w:rFonts w:ascii="Verdana" w:hAnsi="Verdana" w:cs="Arial"/>
          <w:sz w:val="14"/>
          <w:szCs w:val="14"/>
        </w:rPr>
        <w:t xml:space="preserve"> (</w:t>
      </w:r>
      <w:proofErr w:type="spellStart"/>
      <w:r w:rsidRPr="002A5042">
        <w:rPr>
          <w:rFonts w:ascii="Verdana" w:hAnsi="Verdana" w:cs="Arial"/>
          <w:sz w:val="14"/>
          <w:szCs w:val="14"/>
        </w:rPr>
        <w:t>satu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permil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) </w:t>
      </w:r>
      <w:proofErr w:type="spellStart"/>
      <w:r w:rsidRPr="002A5042">
        <w:rPr>
          <w:rFonts w:ascii="Verdana" w:hAnsi="Verdana" w:cs="Arial"/>
          <w:sz w:val="14"/>
          <w:szCs w:val="14"/>
        </w:rPr>
        <w:t>perhari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hingga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denda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maksimal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mencapai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3% (</w:t>
      </w:r>
      <w:proofErr w:type="spellStart"/>
      <w:r w:rsidRPr="002A5042">
        <w:rPr>
          <w:rFonts w:ascii="Verdana" w:hAnsi="Verdana" w:cs="Arial"/>
          <w:sz w:val="14"/>
          <w:szCs w:val="14"/>
        </w:rPr>
        <w:t>tiga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persen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). </w:t>
      </w:r>
      <w:proofErr w:type="spellStart"/>
      <w:r w:rsidRPr="002A5042">
        <w:rPr>
          <w:rFonts w:ascii="Verdana" w:hAnsi="Verdana" w:cs="Arial"/>
          <w:sz w:val="14"/>
          <w:szCs w:val="14"/>
        </w:rPr>
        <w:t>Dalam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hal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keterlambatan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pembayaran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telah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mencapai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denda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maksimal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PEMBELI </w:t>
      </w:r>
      <w:proofErr w:type="spellStart"/>
      <w:r w:rsidRPr="002A5042">
        <w:rPr>
          <w:rFonts w:ascii="Verdana" w:hAnsi="Verdana" w:cs="Arial"/>
          <w:sz w:val="14"/>
          <w:szCs w:val="14"/>
        </w:rPr>
        <w:t>belum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melakukan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kewajiban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pembayaran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berikut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denda-dendanya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, </w:t>
      </w:r>
      <w:proofErr w:type="spellStart"/>
      <w:r w:rsidRPr="002A5042">
        <w:rPr>
          <w:rFonts w:ascii="Verdana" w:hAnsi="Verdana" w:cs="Arial"/>
          <w:sz w:val="14"/>
          <w:szCs w:val="14"/>
        </w:rPr>
        <w:t>maka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Surat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Persetujuan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Pembelian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ini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menjadi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batal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demi </w:t>
      </w:r>
      <w:proofErr w:type="spellStart"/>
      <w:r w:rsidRPr="002A5042">
        <w:rPr>
          <w:rFonts w:ascii="Verdana" w:hAnsi="Verdana" w:cs="Arial"/>
          <w:sz w:val="14"/>
          <w:szCs w:val="14"/>
        </w:rPr>
        <w:t>h</w:t>
      </w:r>
      <w:r>
        <w:rPr>
          <w:rFonts w:ascii="Verdana" w:hAnsi="Verdana" w:cs="Arial"/>
          <w:sz w:val="14"/>
          <w:szCs w:val="14"/>
        </w:rPr>
        <w:t>u</w:t>
      </w:r>
      <w:r w:rsidRPr="002A5042">
        <w:rPr>
          <w:rFonts w:ascii="Verdana" w:hAnsi="Verdana" w:cs="Arial"/>
          <w:sz w:val="14"/>
          <w:szCs w:val="14"/>
        </w:rPr>
        <w:t>kum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berlaku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ketentuan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pembatalan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seperti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pada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point </w:t>
      </w:r>
      <w:r>
        <w:rPr>
          <w:rFonts w:ascii="Verdana" w:hAnsi="Verdana" w:cs="Arial"/>
          <w:sz w:val="14"/>
          <w:szCs w:val="14"/>
        </w:rPr>
        <w:t xml:space="preserve">11 </w:t>
      </w:r>
      <w:proofErr w:type="spellStart"/>
      <w:r>
        <w:rPr>
          <w:rFonts w:ascii="Verdana" w:hAnsi="Verdana" w:cs="Arial"/>
          <w:sz w:val="14"/>
          <w:szCs w:val="14"/>
        </w:rPr>
        <w:t>Surat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Persetujuan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Pembelian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ini</w:t>
      </w:r>
      <w:proofErr w:type="spellEnd"/>
      <w:r>
        <w:rPr>
          <w:rFonts w:ascii="Verdana" w:hAnsi="Verdana" w:cs="Arial"/>
          <w:sz w:val="14"/>
          <w:szCs w:val="14"/>
        </w:rPr>
        <w:t>.</w:t>
      </w:r>
    </w:p>
    <w:p w:rsidR="005A0AB8" w:rsidRPr="002A5042" w:rsidRDefault="005A0AB8" w:rsidP="005A0AB8">
      <w:pPr>
        <w:spacing w:after="0" w:line="240" w:lineRule="auto"/>
        <w:ind w:firstLine="5760"/>
        <w:jc w:val="both"/>
        <w:rPr>
          <w:rFonts w:ascii="Verdana" w:hAnsi="Verdana" w:cs="Arial"/>
          <w:sz w:val="14"/>
          <w:szCs w:val="14"/>
        </w:rPr>
      </w:pPr>
    </w:p>
    <w:p w:rsidR="005A0AB8" w:rsidRPr="002A5042" w:rsidRDefault="005A0AB8" w:rsidP="005A0A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14"/>
          <w:szCs w:val="14"/>
        </w:rPr>
      </w:pPr>
      <w:proofErr w:type="spellStart"/>
      <w:r w:rsidRPr="002A5042">
        <w:rPr>
          <w:rFonts w:ascii="Verdana" w:hAnsi="Verdana" w:cs="Arial"/>
          <w:sz w:val="14"/>
          <w:szCs w:val="14"/>
        </w:rPr>
        <w:t>Apabila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luas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tanah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yang </w:t>
      </w:r>
      <w:proofErr w:type="spellStart"/>
      <w:r w:rsidRPr="002A5042">
        <w:rPr>
          <w:rFonts w:ascii="Verdana" w:hAnsi="Verdana" w:cs="Arial"/>
          <w:sz w:val="14"/>
          <w:szCs w:val="14"/>
        </w:rPr>
        <w:t>ditentukan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pada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Surat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Persetujuan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Pembelian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(SPP) </w:t>
      </w:r>
      <w:proofErr w:type="spellStart"/>
      <w:r w:rsidRPr="002A5042">
        <w:rPr>
          <w:rFonts w:ascii="Verdana" w:hAnsi="Verdana" w:cs="Arial"/>
          <w:sz w:val="14"/>
          <w:szCs w:val="14"/>
        </w:rPr>
        <w:t>ini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berbeda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luasnya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dengan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ukuran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yang </w:t>
      </w:r>
      <w:proofErr w:type="spellStart"/>
      <w:r w:rsidRPr="002A5042">
        <w:rPr>
          <w:rFonts w:ascii="Verdana" w:hAnsi="Verdana" w:cs="Arial"/>
          <w:sz w:val="14"/>
          <w:szCs w:val="14"/>
        </w:rPr>
        <w:t>ditentukan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dalam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surat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ukur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atau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gambar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situasi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yang </w:t>
      </w:r>
      <w:proofErr w:type="spellStart"/>
      <w:r w:rsidRPr="002A5042">
        <w:rPr>
          <w:rFonts w:ascii="Verdana" w:hAnsi="Verdana" w:cs="Arial"/>
          <w:sz w:val="14"/>
          <w:szCs w:val="14"/>
        </w:rPr>
        <w:t>dibuat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oleh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Kantor </w:t>
      </w:r>
      <w:proofErr w:type="spellStart"/>
      <w:r w:rsidRPr="002A5042">
        <w:rPr>
          <w:rFonts w:ascii="Verdana" w:hAnsi="Verdana" w:cs="Arial"/>
          <w:sz w:val="14"/>
          <w:szCs w:val="14"/>
        </w:rPr>
        <w:t>Pertanahan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di </w:t>
      </w:r>
      <w:proofErr w:type="spellStart"/>
      <w:r w:rsidRPr="002A5042">
        <w:rPr>
          <w:rFonts w:ascii="Verdana" w:hAnsi="Verdana" w:cs="Arial"/>
          <w:sz w:val="14"/>
          <w:szCs w:val="14"/>
        </w:rPr>
        <w:t>wilayah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mana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tanah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tersebut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berada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maka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r>
        <w:rPr>
          <w:rFonts w:ascii="Verdana" w:hAnsi="Verdana" w:cs="Arial"/>
          <w:sz w:val="14"/>
          <w:szCs w:val="14"/>
        </w:rPr>
        <w:t>PEMBELI</w:t>
      </w:r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akan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mematuhi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serta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mengikuti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hasil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pengukuran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dari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Kantor </w:t>
      </w:r>
      <w:proofErr w:type="spellStart"/>
      <w:r w:rsidRPr="002A5042">
        <w:rPr>
          <w:rFonts w:ascii="Verdana" w:hAnsi="Verdana" w:cs="Arial"/>
          <w:sz w:val="14"/>
          <w:szCs w:val="14"/>
        </w:rPr>
        <w:t>Pertanahan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yang </w:t>
      </w:r>
      <w:proofErr w:type="spellStart"/>
      <w:r w:rsidRPr="002A5042">
        <w:rPr>
          <w:rFonts w:ascii="Verdana" w:hAnsi="Verdana" w:cs="Arial"/>
          <w:sz w:val="14"/>
          <w:szCs w:val="14"/>
        </w:rPr>
        <w:t>bersangkutan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oleh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karenanya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r>
        <w:rPr>
          <w:rFonts w:ascii="Verdana" w:hAnsi="Verdana" w:cs="Arial"/>
          <w:sz w:val="14"/>
          <w:szCs w:val="14"/>
        </w:rPr>
        <w:t>PEMBELI</w:t>
      </w:r>
      <w:r w:rsidRPr="002A5042">
        <w:rPr>
          <w:rFonts w:ascii="Verdana" w:hAnsi="Verdana" w:cs="Arial"/>
          <w:sz w:val="14"/>
          <w:szCs w:val="14"/>
        </w:rPr>
        <w:t xml:space="preserve">  </w:t>
      </w:r>
      <w:proofErr w:type="spellStart"/>
      <w:r w:rsidRPr="002A5042">
        <w:rPr>
          <w:rFonts w:ascii="Verdana" w:hAnsi="Verdana" w:cs="Arial"/>
          <w:sz w:val="14"/>
          <w:szCs w:val="14"/>
        </w:rPr>
        <w:t>serta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pihak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r>
        <w:rPr>
          <w:rFonts w:ascii="Verdana" w:hAnsi="Verdana" w:cs="Arial"/>
          <w:sz w:val="14"/>
          <w:szCs w:val="14"/>
        </w:rPr>
        <w:t>DELTACENDANA</w:t>
      </w:r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akan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mengadakan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perhitungan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satu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sama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lain </w:t>
      </w:r>
      <w:proofErr w:type="spellStart"/>
      <w:r w:rsidRPr="002A5042">
        <w:rPr>
          <w:rFonts w:ascii="Verdana" w:hAnsi="Verdana" w:cs="Arial"/>
          <w:sz w:val="14"/>
          <w:szCs w:val="14"/>
        </w:rPr>
        <w:t>sesuai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dengan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harga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tanah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yang </w:t>
      </w:r>
      <w:proofErr w:type="spellStart"/>
      <w:r w:rsidRPr="002A5042">
        <w:rPr>
          <w:rFonts w:ascii="Verdana" w:hAnsi="Verdana" w:cs="Arial"/>
          <w:sz w:val="14"/>
          <w:szCs w:val="14"/>
        </w:rPr>
        <w:t>berlaku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pada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saat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ditandatanganinya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perjanjian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ini</w:t>
      </w:r>
      <w:proofErr w:type="spellEnd"/>
      <w:r w:rsidRPr="002A5042">
        <w:rPr>
          <w:rFonts w:ascii="Verdana" w:hAnsi="Verdana" w:cs="Arial"/>
          <w:sz w:val="14"/>
          <w:szCs w:val="14"/>
        </w:rPr>
        <w:t>.</w:t>
      </w:r>
    </w:p>
    <w:p w:rsidR="005A0AB8" w:rsidRPr="002A5042" w:rsidRDefault="005A0AB8" w:rsidP="005A0AB8">
      <w:pPr>
        <w:pStyle w:val="ListParagraph"/>
        <w:spacing w:after="0" w:line="240" w:lineRule="auto"/>
        <w:ind w:left="360" w:firstLine="5400"/>
        <w:jc w:val="both"/>
        <w:rPr>
          <w:rFonts w:ascii="Verdana" w:hAnsi="Verdana" w:cs="Arial"/>
          <w:sz w:val="14"/>
          <w:szCs w:val="14"/>
        </w:rPr>
      </w:pPr>
    </w:p>
    <w:p w:rsidR="005A0AB8" w:rsidRPr="002A5042" w:rsidRDefault="005A0AB8" w:rsidP="005A0A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14"/>
          <w:szCs w:val="14"/>
        </w:rPr>
      </w:pPr>
      <w:proofErr w:type="spellStart"/>
      <w:r w:rsidRPr="002A5042">
        <w:rPr>
          <w:rFonts w:ascii="Verdana" w:hAnsi="Verdana" w:cs="Arial"/>
          <w:sz w:val="14"/>
          <w:szCs w:val="14"/>
        </w:rPr>
        <w:t>Perubahan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ke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type </w:t>
      </w:r>
      <w:proofErr w:type="spellStart"/>
      <w:r w:rsidRPr="002A5042">
        <w:rPr>
          <w:rFonts w:ascii="Verdana" w:hAnsi="Verdana" w:cs="Arial"/>
          <w:sz w:val="14"/>
          <w:szCs w:val="14"/>
        </w:rPr>
        <w:t>dan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lokasi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lain </w:t>
      </w:r>
      <w:proofErr w:type="spellStart"/>
      <w:r w:rsidRPr="002A5042">
        <w:rPr>
          <w:rFonts w:ascii="Verdana" w:hAnsi="Verdana" w:cs="Arial"/>
          <w:sz w:val="14"/>
          <w:szCs w:val="14"/>
        </w:rPr>
        <w:t>hanya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diperkenankan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selambat-lambatnya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1 (</w:t>
      </w:r>
      <w:proofErr w:type="spellStart"/>
      <w:r w:rsidRPr="002A5042">
        <w:rPr>
          <w:rFonts w:ascii="Verdana" w:hAnsi="Verdana" w:cs="Arial"/>
          <w:sz w:val="14"/>
          <w:szCs w:val="14"/>
        </w:rPr>
        <w:t>satu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) </w:t>
      </w:r>
      <w:proofErr w:type="spellStart"/>
      <w:r w:rsidRPr="002A5042">
        <w:rPr>
          <w:rFonts w:ascii="Verdana" w:hAnsi="Verdana" w:cs="Arial"/>
          <w:sz w:val="14"/>
          <w:szCs w:val="14"/>
        </w:rPr>
        <w:t>bulan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sejak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pembayaran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tanda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jadi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hanya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untuk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perubahan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kepada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type </w:t>
      </w:r>
      <w:proofErr w:type="spellStart"/>
      <w:r w:rsidRPr="002A5042">
        <w:rPr>
          <w:rFonts w:ascii="Verdana" w:hAnsi="Verdana" w:cs="Arial"/>
          <w:sz w:val="14"/>
          <w:szCs w:val="14"/>
        </w:rPr>
        <w:t>dengan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nilai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yang </w:t>
      </w:r>
      <w:proofErr w:type="spellStart"/>
      <w:r w:rsidRPr="002A5042">
        <w:rPr>
          <w:rFonts w:ascii="Verdana" w:hAnsi="Verdana" w:cs="Arial"/>
          <w:sz w:val="14"/>
          <w:szCs w:val="14"/>
        </w:rPr>
        <w:t>lebih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proofErr w:type="gramStart"/>
      <w:r w:rsidRPr="002A5042">
        <w:rPr>
          <w:rFonts w:ascii="Verdana" w:hAnsi="Verdana" w:cs="Arial"/>
          <w:sz w:val="14"/>
          <w:szCs w:val="14"/>
        </w:rPr>
        <w:t>besar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.</w:t>
      </w:r>
      <w:proofErr w:type="gram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Harga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transaksi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baru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berlaku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sesuai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dengan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harga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pada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saat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perubahan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tersebut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proofErr w:type="gramStart"/>
      <w:r w:rsidRPr="002A5042">
        <w:rPr>
          <w:rFonts w:ascii="Verdana" w:hAnsi="Verdana" w:cs="Arial"/>
          <w:sz w:val="14"/>
          <w:szCs w:val="14"/>
        </w:rPr>
        <w:t>dilaksanakan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,</w:t>
      </w:r>
      <w:proofErr w:type="gram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pajak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bea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yang </w:t>
      </w:r>
      <w:proofErr w:type="spellStart"/>
      <w:r w:rsidRPr="002A5042">
        <w:rPr>
          <w:rFonts w:ascii="Verdana" w:hAnsi="Verdana" w:cs="Arial"/>
          <w:sz w:val="14"/>
          <w:szCs w:val="14"/>
        </w:rPr>
        <w:t>sudah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dibayarkan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untuk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transaksi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terlebih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dahulu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 </w:t>
      </w:r>
      <w:proofErr w:type="spellStart"/>
      <w:r w:rsidRPr="002A5042">
        <w:rPr>
          <w:rFonts w:ascii="Verdana" w:hAnsi="Verdana" w:cs="Arial"/>
          <w:sz w:val="14"/>
          <w:szCs w:val="14"/>
        </w:rPr>
        <w:t>dibayarkan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kembali</w:t>
      </w:r>
      <w:proofErr w:type="spellEnd"/>
      <w:r w:rsidRPr="002A5042">
        <w:rPr>
          <w:rFonts w:ascii="Verdana" w:hAnsi="Verdana" w:cs="Arial"/>
          <w:sz w:val="14"/>
          <w:szCs w:val="14"/>
        </w:rPr>
        <w:t>.</w:t>
      </w:r>
      <w:r w:rsidRPr="002A5042">
        <w:rPr>
          <w:rFonts w:ascii="Verdana" w:hAnsi="Verdana" w:cs="Arial"/>
          <w:sz w:val="14"/>
          <w:szCs w:val="14"/>
        </w:rPr>
        <w:tab/>
      </w:r>
    </w:p>
    <w:p w:rsidR="005A0AB8" w:rsidRPr="002A5042" w:rsidRDefault="005A0AB8" w:rsidP="005A0AB8">
      <w:pPr>
        <w:pStyle w:val="ListParagraph"/>
        <w:spacing w:after="0" w:line="240" w:lineRule="auto"/>
        <w:ind w:firstLine="5040"/>
        <w:jc w:val="both"/>
        <w:rPr>
          <w:rFonts w:ascii="Verdana" w:hAnsi="Verdana" w:cs="Arial"/>
          <w:sz w:val="14"/>
          <w:szCs w:val="14"/>
        </w:rPr>
      </w:pPr>
    </w:p>
    <w:p w:rsidR="005A0AB8" w:rsidRDefault="005A0AB8" w:rsidP="005A0A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14"/>
          <w:szCs w:val="14"/>
        </w:rPr>
      </w:pPr>
      <w:proofErr w:type="spellStart"/>
      <w:r>
        <w:rPr>
          <w:rFonts w:ascii="Verdana" w:hAnsi="Verdana" w:cs="Arial"/>
          <w:sz w:val="14"/>
          <w:szCs w:val="14"/>
        </w:rPr>
        <w:t>Atas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keterlambatan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penyelesaian</w:t>
      </w:r>
      <w:proofErr w:type="spellEnd"/>
      <w:r>
        <w:rPr>
          <w:rFonts w:ascii="Verdana" w:hAnsi="Verdana" w:cs="Arial"/>
          <w:sz w:val="14"/>
          <w:szCs w:val="14"/>
        </w:rPr>
        <w:t xml:space="preserve"> BANGUNAN </w:t>
      </w:r>
      <w:proofErr w:type="spellStart"/>
      <w:r>
        <w:rPr>
          <w:rFonts w:ascii="Verdana" w:hAnsi="Verdana" w:cs="Arial"/>
          <w:sz w:val="14"/>
          <w:szCs w:val="14"/>
        </w:rPr>
        <w:t>oleh</w:t>
      </w:r>
      <w:proofErr w:type="spellEnd"/>
      <w:r>
        <w:rPr>
          <w:rFonts w:ascii="Verdana" w:hAnsi="Verdana" w:cs="Arial"/>
          <w:sz w:val="14"/>
          <w:szCs w:val="14"/>
        </w:rPr>
        <w:t xml:space="preserve"> DELTACENDANA, </w:t>
      </w:r>
      <w:proofErr w:type="spellStart"/>
      <w:r>
        <w:rPr>
          <w:rFonts w:ascii="Verdana" w:hAnsi="Verdana" w:cs="Arial"/>
          <w:sz w:val="14"/>
          <w:szCs w:val="14"/>
        </w:rPr>
        <w:t>maka</w:t>
      </w:r>
      <w:proofErr w:type="spellEnd"/>
      <w:r>
        <w:rPr>
          <w:rFonts w:ascii="Verdana" w:hAnsi="Verdana" w:cs="Arial"/>
          <w:sz w:val="14"/>
          <w:szCs w:val="14"/>
        </w:rPr>
        <w:t xml:space="preserve"> DELTACENDANA </w:t>
      </w:r>
      <w:proofErr w:type="spellStart"/>
      <w:r>
        <w:rPr>
          <w:rFonts w:ascii="Verdana" w:hAnsi="Verdana" w:cs="Arial"/>
          <w:sz w:val="14"/>
          <w:szCs w:val="14"/>
        </w:rPr>
        <w:t>dikenakan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denda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sebesar</w:t>
      </w:r>
      <w:proofErr w:type="spellEnd"/>
      <w:r>
        <w:rPr>
          <w:rFonts w:ascii="Verdana" w:hAnsi="Verdana" w:cs="Arial"/>
          <w:sz w:val="14"/>
          <w:szCs w:val="14"/>
        </w:rPr>
        <w:t xml:space="preserve"> 0,5% (</w:t>
      </w:r>
      <w:proofErr w:type="spellStart"/>
      <w:r>
        <w:rPr>
          <w:rFonts w:ascii="Verdana" w:hAnsi="Verdana" w:cs="Arial"/>
          <w:sz w:val="14"/>
          <w:szCs w:val="14"/>
        </w:rPr>
        <w:t>setengah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persen</w:t>
      </w:r>
      <w:proofErr w:type="spellEnd"/>
      <w:r>
        <w:rPr>
          <w:rFonts w:ascii="Verdana" w:hAnsi="Verdana" w:cs="Arial"/>
          <w:sz w:val="14"/>
          <w:szCs w:val="14"/>
        </w:rPr>
        <w:t xml:space="preserve">) per </w:t>
      </w:r>
      <w:proofErr w:type="spellStart"/>
      <w:r>
        <w:rPr>
          <w:rFonts w:ascii="Verdana" w:hAnsi="Verdana" w:cs="Arial"/>
          <w:sz w:val="14"/>
          <w:szCs w:val="14"/>
        </w:rPr>
        <w:t>bulan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dari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nilai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pekerjaan</w:t>
      </w:r>
      <w:proofErr w:type="spellEnd"/>
      <w:r>
        <w:rPr>
          <w:rFonts w:ascii="Verdana" w:hAnsi="Verdana" w:cs="Arial"/>
          <w:sz w:val="14"/>
          <w:szCs w:val="14"/>
        </w:rPr>
        <w:t xml:space="preserve"> yang </w:t>
      </w:r>
      <w:proofErr w:type="spellStart"/>
      <w:r>
        <w:rPr>
          <w:rFonts w:ascii="Verdana" w:hAnsi="Verdana" w:cs="Arial"/>
          <w:sz w:val="14"/>
          <w:szCs w:val="14"/>
        </w:rPr>
        <w:t>belum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diselesaikan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oleh</w:t>
      </w:r>
      <w:proofErr w:type="spellEnd"/>
      <w:r>
        <w:rPr>
          <w:rFonts w:ascii="Verdana" w:hAnsi="Verdana" w:cs="Arial"/>
          <w:sz w:val="14"/>
          <w:szCs w:val="14"/>
        </w:rPr>
        <w:t xml:space="preserve"> DELTACENDANA, yang </w:t>
      </w:r>
      <w:proofErr w:type="spellStart"/>
      <w:r>
        <w:rPr>
          <w:rFonts w:ascii="Verdana" w:hAnsi="Verdana" w:cs="Arial"/>
          <w:sz w:val="14"/>
          <w:szCs w:val="14"/>
        </w:rPr>
        <w:t>dihitung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sejak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jatuh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temponya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kewajiban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tersebut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sampai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dengan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denda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maksimal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sebesar</w:t>
      </w:r>
      <w:proofErr w:type="spellEnd"/>
      <w:r>
        <w:rPr>
          <w:rFonts w:ascii="Verdana" w:hAnsi="Verdana" w:cs="Arial"/>
          <w:sz w:val="14"/>
          <w:szCs w:val="14"/>
        </w:rPr>
        <w:t xml:space="preserve"> 2% (</w:t>
      </w:r>
      <w:proofErr w:type="spellStart"/>
      <w:r>
        <w:rPr>
          <w:rFonts w:ascii="Verdana" w:hAnsi="Verdana" w:cs="Arial"/>
          <w:sz w:val="14"/>
          <w:szCs w:val="14"/>
        </w:rPr>
        <w:t>dua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persen</w:t>
      </w:r>
      <w:proofErr w:type="spellEnd"/>
      <w:r>
        <w:rPr>
          <w:rFonts w:ascii="Verdana" w:hAnsi="Verdana" w:cs="Arial"/>
          <w:sz w:val="14"/>
          <w:szCs w:val="14"/>
        </w:rPr>
        <w:t xml:space="preserve">) </w:t>
      </w:r>
      <w:proofErr w:type="spellStart"/>
      <w:r>
        <w:rPr>
          <w:rFonts w:ascii="Verdana" w:hAnsi="Verdana" w:cs="Arial"/>
          <w:sz w:val="14"/>
          <w:szCs w:val="14"/>
        </w:rPr>
        <w:t>dari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harga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bangunan</w:t>
      </w:r>
      <w:proofErr w:type="spellEnd"/>
      <w:r>
        <w:rPr>
          <w:rFonts w:ascii="Verdana" w:hAnsi="Verdana" w:cs="Arial"/>
          <w:sz w:val="14"/>
          <w:szCs w:val="14"/>
        </w:rPr>
        <w:t xml:space="preserve">. </w:t>
      </w:r>
      <w:proofErr w:type="spellStart"/>
      <w:r>
        <w:rPr>
          <w:rFonts w:ascii="Verdana" w:hAnsi="Verdana" w:cs="Arial"/>
          <w:sz w:val="14"/>
          <w:szCs w:val="14"/>
        </w:rPr>
        <w:t>Dalam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hal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keterlambatan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tersebut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disebabkan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oleh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adanya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peristiwa</w:t>
      </w:r>
      <w:proofErr w:type="spellEnd"/>
      <w:r>
        <w:rPr>
          <w:rFonts w:ascii="Verdana" w:hAnsi="Verdana" w:cs="Arial"/>
          <w:sz w:val="14"/>
          <w:szCs w:val="14"/>
        </w:rPr>
        <w:t xml:space="preserve"> Force Majeure, </w:t>
      </w:r>
      <w:proofErr w:type="spellStart"/>
      <w:r>
        <w:rPr>
          <w:rFonts w:ascii="Verdana" w:hAnsi="Verdana" w:cs="Arial"/>
          <w:sz w:val="14"/>
          <w:szCs w:val="14"/>
        </w:rPr>
        <w:t>keterlambatan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pemasangan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instalasi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listrik</w:t>
      </w:r>
      <w:proofErr w:type="spellEnd"/>
      <w:r>
        <w:rPr>
          <w:rFonts w:ascii="Verdana" w:hAnsi="Verdana" w:cs="Arial"/>
          <w:sz w:val="14"/>
          <w:szCs w:val="14"/>
        </w:rPr>
        <w:t xml:space="preserve"> PLN, </w:t>
      </w:r>
      <w:proofErr w:type="spellStart"/>
      <w:r>
        <w:rPr>
          <w:rFonts w:ascii="Verdana" w:hAnsi="Verdana" w:cs="Arial"/>
          <w:sz w:val="14"/>
          <w:szCs w:val="14"/>
        </w:rPr>
        <w:t>atau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keterlambatan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lainnya</w:t>
      </w:r>
      <w:proofErr w:type="spellEnd"/>
      <w:r>
        <w:rPr>
          <w:rFonts w:ascii="Verdana" w:hAnsi="Verdana" w:cs="Arial"/>
          <w:sz w:val="14"/>
          <w:szCs w:val="14"/>
        </w:rPr>
        <w:t xml:space="preserve"> di </w:t>
      </w:r>
      <w:proofErr w:type="spellStart"/>
      <w:r>
        <w:rPr>
          <w:rFonts w:ascii="Verdana" w:hAnsi="Verdana" w:cs="Arial"/>
          <w:sz w:val="14"/>
          <w:szCs w:val="14"/>
        </w:rPr>
        <w:t>luar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kekuasaan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DELTACENDANA,maka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ketentuan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mengenai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denda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ini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menjadi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tidak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berlaku</w:t>
      </w:r>
      <w:proofErr w:type="spellEnd"/>
      <w:r>
        <w:rPr>
          <w:rFonts w:ascii="Verdana" w:hAnsi="Verdana" w:cs="Arial"/>
          <w:sz w:val="14"/>
          <w:szCs w:val="14"/>
        </w:rPr>
        <w:t>.</w:t>
      </w:r>
    </w:p>
    <w:p w:rsidR="005A0AB8" w:rsidRDefault="005A0AB8" w:rsidP="005A0AB8">
      <w:pPr>
        <w:pStyle w:val="ListParagraph"/>
        <w:spacing w:after="0" w:line="240" w:lineRule="auto"/>
        <w:ind w:left="360"/>
        <w:jc w:val="both"/>
        <w:rPr>
          <w:rFonts w:ascii="Verdana" w:hAnsi="Verdana" w:cs="Arial"/>
          <w:sz w:val="14"/>
          <w:szCs w:val="14"/>
        </w:rPr>
      </w:pPr>
    </w:p>
    <w:p w:rsidR="005A0AB8" w:rsidRDefault="005A0AB8" w:rsidP="005A0A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14"/>
          <w:szCs w:val="14"/>
        </w:rPr>
      </w:pPr>
      <w:proofErr w:type="spellStart"/>
      <w:r>
        <w:rPr>
          <w:rFonts w:ascii="Verdana" w:hAnsi="Verdana" w:cs="Arial"/>
          <w:sz w:val="14"/>
          <w:szCs w:val="14"/>
        </w:rPr>
        <w:t>Dalam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hal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Surat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Persetujuan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Pembelian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menjadi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batal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atau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dibatalkan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sebagaimana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dimaksud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butir-butir</w:t>
      </w:r>
      <w:proofErr w:type="spellEnd"/>
      <w:r>
        <w:rPr>
          <w:rFonts w:ascii="Verdana" w:hAnsi="Verdana" w:cs="Arial"/>
          <w:sz w:val="14"/>
          <w:szCs w:val="14"/>
        </w:rPr>
        <w:t xml:space="preserve"> di </w:t>
      </w:r>
      <w:proofErr w:type="spellStart"/>
      <w:r>
        <w:rPr>
          <w:rFonts w:ascii="Verdana" w:hAnsi="Verdana" w:cs="Arial"/>
          <w:sz w:val="14"/>
          <w:szCs w:val="14"/>
        </w:rPr>
        <w:t>atas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maka</w:t>
      </w:r>
      <w:proofErr w:type="spellEnd"/>
      <w:r>
        <w:rPr>
          <w:rFonts w:ascii="Verdana" w:hAnsi="Verdana" w:cs="Arial"/>
          <w:sz w:val="14"/>
          <w:szCs w:val="14"/>
        </w:rPr>
        <w:t xml:space="preserve"> DELTACENDANA </w:t>
      </w:r>
      <w:proofErr w:type="spellStart"/>
      <w:r>
        <w:rPr>
          <w:rFonts w:ascii="Verdana" w:hAnsi="Verdana" w:cs="Arial"/>
          <w:sz w:val="14"/>
          <w:szCs w:val="14"/>
        </w:rPr>
        <w:t>dan</w:t>
      </w:r>
      <w:proofErr w:type="spellEnd"/>
      <w:r>
        <w:rPr>
          <w:rFonts w:ascii="Verdana" w:hAnsi="Verdana" w:cs="Arial"/>
          <w:sz w:val="14"/>
          <w:szCs w:val="14"/>
        </w:rPr>
        <w:t xml:space="preserve"> PEMBELI </w:t>
      </w:r>
      <w:proofErr w:type="spellStart"/>
      <w:r>
        <w:rPr>
          <w:rFonts w:ascii="Verdana" w:hAnsi="Verdana" w:cs="Arial"/>
          <w:sz w:val="14"/>
          <w:szCs w:val="14"/>
        </w:rPr>
        <w:t>sepakat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untuk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mengesampingkan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pasal</w:t>
      </w:r>
      <w:proofErr w:type="spellEnd"/>
      <w:r>
        <w:rPr>
          <w:rFonts w:ascii="Verdana" w:hAnsi="Verdana" w:cs="Arial"/>
          <w:sz w:val="14"/>
          <w:szCs w:val="14"/>
        </w:rPr>
        <w:t xml:space="preserve"> 1266 </w:t>
      </w:r>
      <w:proofErr w:type="spellStart"/>
      <w:r>
        <w:rPr>
          <w:rFonts w:ascii="Verdana" w:hAnsi="Verdana" w:cs="Arial"/>
          <w:sz w:val="14"/>
          <w:szCs w:val="14"/>
        </w:rPr>
        <w:t>dan</w:t>
      </w:r>
      <w:proofErr w:type="spellEnd"/>
      <w:r>
        <w:rPr>
          <w:rFonts w:ascii="Verdana" w:hAnsi="Verdana" w:cs="Arial"/>
          <w:sz w:val="14"/>
          <w:szCs w:val="14"/>
        </w:rPr>
        <w:t xml:space="preserve"> 1267 </w:t>
      </w:r>
      <w:proofErr w:type="spellStart"/>
      <w:r>
        <w:rPr>
          <w:rFonts w:ascii="Verdana" w:hAnsi="Verdana" w:cs="Arial"/>
          <w:sz w:val="14"/>
          <w:szCs w:val="14"/>
        </w:rPr>
        <w:t>Kitab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Undang-undang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Hukum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Perdata</w:t>
      </w:r>
      <w:proofErr w:type="spellEnd"/>
      <w:r>
        <w:rPr>
          <w:rFonts w:ascii="Verdana" w:hAnsi="Verdana" w:cs="Arial"/>
          <w:sz w:val="14"/>
          <w:szCs w:val="14"/>
        </w:rPr>
        <w:t xml:space="preserve"> (</w:t>
      </w:r>
      <w:proofErr w:type="spellStart"/>
      <w:r>
        <w:rPr>
          <w:rFonts w:ascii="Verdana" w:hAnsi="Verdana" w:cs="Arial"/>
          <w:sz w:val="14"/>
          <w:szCs w:val="14"/>
        </w:rPr>
        <w:t>KUPerdata</w:t>
      </w:r>
      <w:proofErr w:type="spellEnd"/>
      <w:r>
        <w:rPr>
          <w:rFonts w:ascii="Verdana" w:hAnsi="Verdana" w:cs="Arial"/>
          <w:sz w:val="14"/>
          <w:szCs w:val="14"/>
        </w:rPr>
        <w:t xml:space="preserve">) </w:t>
      </w:r>
      <w:proofErr w:type="spellStart"/>
      <w:r>
        <w:rPr>
          <w:rFonts w:ascii="Verdana" w:hAnsi="Verdana" w:cs="Arial"/>
          <w:sz w:val="14"/>
          <w:szCs w:val="14"/>
        </w:rPr>
        <w:t>dan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atas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pembayaran</w:t>
      </w:r>
      <w:proofErr w:type="spellEnd"/>
      <w:r>
        <w:rPr>
          <w:rFonts w:ascii="Verdana" w:hAnsi="Verdana" w:cs="Arial"/>
          <w:sz w:val="14"/>
          <w:szCs w:val="14"/>
        </w:rPr>
        <w:t xml:space="preserve"> yang </w:t>
      </w:r>
      <w:proofErr w:type="spellStart"/>
      <w:r>
        <w:rPr>
          <w:rFonts w:ascii="Verdana" w:hAnsi="Verdana" w:cs="Arial"/>
          <w:sz w:val="14"/>
          <w:szCs w:val="14"/>
        </w:rPr>
        <w:t>telah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dilakukan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oleh</w:t>
      </w:r>
      <w:proofErr w:type="spellEnd"/>
      <w:r>
        <w:rPr>
          <w:rFonts w:ascii="Verdana" w:hAnsi="Verdana" w:cs="Arial"/>
          <w:sz w:val="14"/>
          <w:szCs w:val="14"/>
        </w:rPr>
        <w:t xml:space="preserve"> PEMBELI </w:t>
      </w:r>
      <w:proofErr w:type="spellStart"/>
      <w:r>
        <w:rPr>
          <w:rFonts w:ascii="Verdana" w:hAnsi="Verdana" w:cs="Arial"/>
          <w:sz w:val="14"/>
          <w:szCs w:val="14"/>
        </w:rPr>
        <w:t>akan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dikenakan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biaya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administrasi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sebesar</w:t>
      </w:r>
      <w:proofErr w:type="spellEnd"/>
      <w:r>
        <w:rPr>
          <w:rFonts w:ascii="Verdana" w:hAnsi="Verdana" w:cs="Arial"/>
          <w:sz w:val="14"/>
          <w:szCs w:val="14"/>
        </w:rPr>
        <w:t xml:space="preserve"> 10% (</w:t>
      </w:r>
      <w:proofErr w:type="spellStart"/>
      <w:r>
        <w:rPr>
          <w:rFonts w:ascii="Verdana" w:hAnsi="Verdana" w:cs="Arial"/>
          <w:sz w:val="14"/>
          <w:szCs w:val="14"/>
        </w:rPr>
        <w:t>sepuluh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persen</w:t>
      </w:r>
      <w:proofErr w:type="spellEnd"/>
      <w:r>
        <w:rPr>
          <w:rFonts w:ascii="Verdana" w:hAnsi="Verdana" w:cs="Arial"/>
          <w:sz w:val="14"/>
          <w:szCs w:val="14"/>
        </w:rPr>
        <w:t xml:space="preserve">) </w:t>
      </w:r>
      <w:proofErr w:type="spellStart"/>
      <w:r>
        <w:rPr>
          <w:rFonts w:ascii="Verdana" w:hAnsi="Verdana" w:cs="Arial"/>
          <w:sz w:val="14"/>
          <w:szCs w:val="14"/>
        </w:rPr>
        <w:t>dari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nilai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harga</w:t>
      </w:r>
      <w:proofErr w:type="spellEnd"/>
      <w:r>
        <w:rPr>
          <w:rFonts w:ascii="Verdana" w:hAnsi="Verdana" w:cs="Arial"/>
          <w:sz w:val="14"/>
          <w:szCs w:val="14"/>
        </w:rPr>
        <w:t xml:space="preserve"> TANAH </w:t>
      </w:r>
      <w:proofErr w:type="spellStart"/>
      <w:r>
        <w:rPr>
          <w:rFonts w:ascii="Verdana" w:hAnsi="Verdana" w:cs="Arial"/>
          <w:sz w:val="14"/>
          <w:szCs w:val="14"/>
        </w:rPr>
        <w:t>dan</w:t>
      </w:r>
      <w:proofErr w:type="spellEnd"/>
      <w:r>
        <w:rPr>
          <w:rFonts w:ascii="Verdana" w:hAnsi="Verdana" w:cs="Arial"/>
          <w:sz w:val="14"/>
          <w:szCs w:val="14"/>
        </w:rPr>
        <w:t xml:space="preserve"> BANGUNAN </w:t>
      </w:r>
      <w:proofErr w:type="spellStart"/>
      <w:r>
        <w:rPr>
          <w:rFonts w:ascii="Verdana" w:hAnsi="Verdana" w:cs="Arial"/>
          <w:sz w:val="14"/>
          <w:szCs w:val="14"/>
        </w:rPr>
        <w:t>berdasarkan</w:t>
      </w:r>
      <w:proofErr w:type="spellEnd"/>
      <w:r>
        <w:rPr>
          <w:rFonts w:ascii="Verdana" w:hAnsi="Verdana" w:cs="Arial"/>
          <w:sz w:val="14"/>
          <w:szCs w:val="14"/>
        </w:rPr>
        <w:t xml:space="preserve">  </w:t>
      </w:r>
      <w:r>
        <w:rPr>
          <w:rFonts w:ascii="Verdana" w:hAnsi="Verdana" w:cs="Arial"/>
          <w:sz w:val="14"/>
          <w:szCs w:val="14"/>
          <w:lang w:val="id-ID"/>
        </w:rPr>
        <w:t xml:space="preserve">butir 1 </w:t>
      </w:r>
      <w:proofErr w:type="spellStart"/>
      <w:r>
        <w:rPr>
          <w:rFonts w:ascii="Verdana" w:hAnsi="Verdana" w:cs="Arial"/>
          <w:sz w:val="14"/>
          <w:szCs w:val="14"/>
        </w:rPr>
        <w:t>Surat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Persetujuan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Pembelian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ini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atau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jika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penbayaran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belum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mencapai</w:t>
      </w:r>
      <w:proofErr w:type="spellEnd"/>
      <w:r>
        <w:rPr>
          <w:rFonts w:ascii="Verdana" w:hAnsi="Verdana" w:cs="Arial"/>
          <w:sz w:val="14"/>
          <w:szCs w:val="14"/>
        </w:rPr>
        <w:t xml:space="preserve"> 10% (</w:t>
      </w:r>
      <w:proofErr w:type="spellStart"/>
      <w:r>
        <w:rPr>
          <w:rFonts w:ascii="Verdana" w:hAnsi="Verdana" w:cs="Arial"/>
          <w:sz w:val="14"/>
          <w:szCs w:val="14"/>
        </w:rPr>
        <w:t>sepuluh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persen</w:t>
      </w:r>
      <w:proofErr w:type="spellEnd"/>
      <w:r>
        <w:rPr>
          <w:rFonts w:ascii="Verdana" w:hAnsi="Verdana" w:cs="Arial"/>
          <w:sz w:val="14"/>
          <w:szCs w:val="14"/>
        </w:rPr>
        <w:t>)</w:t>
      </w:r>
      <w:r>
        <w:rPr>
          <w:rFonts w:ascii="Verdana" w:hAnsi="Verdana" w:cs="Arial"/>
          <w:sz w:val="14"/>
          <w:szCs w:val="14"/>
          <w:lang w:val="id-ID"/>
        </w:rPr>
        <w:t xml:space="preserve"> </w:t>
      </w:r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maka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seluruh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pembayaran</w:t>
      </w:r>
      <w:proofErr w:type="spellEnd"/>
      <w:r>
        <w:rPr>
          <w:rFonts w:ascii="Verdana" w:hAnsi="Verdana" w:cs="Arial"/>
          <w:sz w:val="14"/>
          <w:szCs w:val="14"/>
        </w:rPr>
        <w:t xml:space="preserve"> yang </w:t>
      </w:r>
      <w:proofErr w:type="spellStart"/>
      <w:r>
        <w:rPr>
          <w:rFonts w:ascii="Verdana" w:hAnsi="Verdana" w:cs="Arial"/>
          <w:sz w:val="14"/>
          <w:szCs w:val="14"/>
        </w:rPr>
        <w:t>telah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dilakukan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tidak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dapat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dikembalikan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dengan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ini</w:t>
      </w:r>
      <w:proofErr w:type="spellEnd"/>
      <w:r>
        <w:rPr>
          <w:rFonts w:ascii="Verdana" w:hAnsi="Verdana" w:cs="Arial"/>
          <w:sz w:val="14"/>
          <w:szCs w:val="14"/>
        </w:rPr>
        <w:t xml:space="preserve"> PEMBELI </w:t>
      </w:r>
      <w:proofErr w:type="spellStart"/>
      <w:r>
        <w:rPr>
          <w:rFonts w:ascii="Verdana" w:hAnsi="Verdana" w:cs="Arial"/>
          <w:sz w:val="14"/>
          <w:szCs w:val="14"/>
        </w:rPr>
        <w:t>membebaskan</w:t>
      </w:r>
      <w:proofErr w:type="spellEnd"/>
      <w:r>
        <w:rPr>
          <w:rFonts w:ascii="Verdana" w:hAnsi="Verdana" w:cs="Arial"/>
          <w:sz w:val="14"/>
          <w:szCs w:val="14"/>
        </w:rPr>
        <w:t xml:space="preserve"> DELTACENDANA </w:t>
      </w:r>
      <w:proofErr w:type="spellStart"/>
      <w:r>
        <w:rPr>
          <w:rFonts w:ascii="Verdana" w:hAnsi="Verdana" w:cs="Arial"/>
          <w:sz w:val="14"/>
          <w:szCs w:val="14"/>
        </w:rPr>
        <w:t>dari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kewajiban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untuk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menembalikan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pajak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biaya-biaya</w:t>
      </w:r>
      <w:proofErr w:type="spellEnd"/>
      <w:r>
        <w:rPr>
          <w:rFonts w:ascii="Verdana" w:hAnsi="Verdana" w:cs="Arial"/>
          <w:sz w:val="14"/>
          <w:szCs w:val="14"/>
        </w:rPr>
        <w:t xml:space="preserve"> lain yang </w:t>
      </w:r>
      <w:proofErr w:type="spellStart"/>
      <w:r>
        <w:rPr>
          <w:rFonts w:ascii="Verdana" w:hAnsi="Verdana" w:cs="Arial"/>
          <w:sz w:val="14"/>
          <w:szCs w:val="14"/>
        </w:rPr>
        <w:t>sudah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dibayarkan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oleh</w:t>
      </w:r>
      <w:proofErr w:type="spellEnd"/>
      <w:r>
        <w:rPr>
          <w:rFonts w:ascii="Verdana" w:hAnsi="Verdana" w:cs="Arial"/>
          <w:sz w:val="14"/>
          <w:szCs w:val="14"/>
        </w:rPr>
        <w:t xml:space="preserve"> PEMBELI </w:t>
      </w:r>
      <w:proofErr w:type="spellStart"/>
      <w:r>
        <w:rPr>
          <w:rFonts w:ascii="Verdana" w:hAnsi="Verdana" w:cs="Arial"/>
          <w:sz w:val="14"/>
          <w:szCs w:val="14"/>
        </w:rPr>
        <w:t>dan</w:t>
      </w:r>
      <w:proofErr w:type="spellEnd"/>
      <w:r>
        <w:rPr>
          <w:rFonts w:ascii="Verdana" w:hAnsi="Verdana" w:cs="Arial"/>
          <w:sz w:val="14"/>
          <w:szCs w:val="14"/>
        </w:rPr>
        <w:t xml:space="preserve"> DELTACENDANA </w:t>
      </w:r>
      <w:proofErr w:type="spellStart"/>
      <w:r>
        <w:rPr>
          <w:rFonts w:ascii="Verdana" w:hAnsi="Verdana" w:cs="Arial"/>
          <w:sz w:val="14"/>
          <w:szCs w:val="14"/>
        </w:rPr>
        <w:t>dibebaskan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dari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pembayaran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administrasi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atau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ganti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kerugian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dalam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bentuk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apapun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juga</w:t>
      </w:r>
      <w:proofErr w:type="spellEnd"/>
      <w:r>
        <w:rPr>
          <w:rFonts w:ascii="Verdana" w:hAnsi="Verdana" w:cs="Arial"/>
          <w:sz w:val="14"/>
          <w:szCs w:val="14"/>
        </w:rPr>
        <w:t>.</w:t>
      </w:r>
    </w:p>
    <w:p w:rsidR="005A0AB8" w:rsidRDefault="005A0AB8" w:rsidP="005A0AB8">
      <w:pPr>
        <w:pStyle w:val="ListParagraph"/>
        <w:spacing w:after="0" w:line="240" w:lineRule="auto"/>
        <w:ind w:left="360"/>
        <w:jc w:val="both"/>
        <w:rPr>
          <w:rFonts w:ascii="Verdana" w:hAnsi="Verdana" w:cs="Arial"/>
          <w:sz w:val="14"/>
          <w:szCs w:val="14"/>
        </w:rPr>
      </w:pPr>
    </w:p>
    <w:p w:rsidR="005A0AB8" w:rsidRPr="002A5042" w:rsidRDefault="005A0AB8" w:rsidP="005A0AB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14"/>
          <w:szCs w:val="14"/>
        </w:rPr>
      </w:pPr>
      <w:proofErr w:type="spellStart"/>
      <w:r w:rsidRPr="002A5042">
        <w:rPr>
          <w:rFonts w:ascii="Verdana" w:hAnsi="Verdana" w:cs="Arial"/>
          <w:sz w:val="14"/>
          <w:szCs w:val="14"/>
        </w:rPr>
        <w:t>Alamat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r>
        <w:rPr>
          <w:rFonts w:ascii="Verdana" w:hAnsi="Verdana" w:cs="Arial"/>
          <w:sz w:val="14"/>
          <w:szCs w:val="14"/>
        </w:rPr>
        <w:t>PEMBELI</w:t>
      </w:r>
      <w:r w:rsidRPr="002A5042">
        <w:rPr>
          <w:rFonts w:ascii="Verdana" w:hAnsi="Verdana" w:cs="Arial"/>
          <w:sz w:val="14"/>
          <w:szCs w:val="14"/>
        </w:rPr>
        <w:t xml:space="preserve"> di </w:t>
      </w:r>
      <w:proofErr w:type="spellStart"/>
      <w:r w:rsidRPr="002A5042">
        <w:rPr>
          <w:rFonts w:ascii="Verdana" w:hAnsi="Verdana" w:cs="Arial"/>
          <w:sz w:val="14"/>
          <w:szCs w:val="14"/>
        </w:rPr>
        <w:t>atas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adalah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benar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segala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administrasi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surat-</w:t>
      </w:r>
      <w:proofErr w:type="gramStart"/>
      <w:r w:rsidRPr="002A5042">
        <w:rPr>
          <w:rFonts w:ascii="Verdana" w:hAnsi="Verdana" w:cs="Arial"/>
          <w:sz w:val="14"/>
          <w:szCs w:val="14"/>
        </w:rPr>
        <w:t>menyurat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 </w:t>
      </w:r>
      <w:proofErr w:type="spellStart"/>
      <w:r w:rsidRPr="002A5042">
        <w:rPr>
          <w:rFonts w:ascii="Verdana" w:hAnsi="Verdana" w:cs="Arial"/>
          <w:sz w:val="14"/>
          <w:szCs w:val="14"/>
        </w:rPr>
        <w:t>mempergunakan</w:t>
      </w:r>
      <w:proofErr w:type="spellEnd"/>
      <w:proofErr w:type="gram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alamat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nomor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telepon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di </w:t>
      </w:r>
      <w:proofErr w:type="spellStart"/>
      <w:r w:rsidRPr="002A5042">
        <w:rPr>
          <w:rFonts w:ascii="Verdana" w:hAnsi="Verdana" w:cs="Arial"/>
          <w:sz w:val="14"/>
          <w:szCs w:val="14"/>
        </w:rPr>
        <w:t>atas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. </w:t>
      </w:r>
      <w:proofErr w:type="spellStart"/>
      <w:r w:rsidRPr="002A5042">
        <w:rPr>
          <w:rFonts w:ascii="Verdana" w:hAnsi="Verdana" w:cs="Arial"/>
          <w:sz w:val="14"/>
          <w:szCs w:val="14"/>
        </w:rPr>
        <w:t>Perubahan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alamat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wajib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diinformasikan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kepada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PT.</w:t>
      </w:r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Deltacendana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>
        <w:rPr>
          <w:rFonts w:ascii="Verdana" w:hAnsi="Verdana" w:cs="Arial"/>
          <w:sz w:val="14"/>
          <w:szCs w:val="14"/>
        </w:rPr>
        <w:t>CItapersada</w:t>
      </w:r>
      <w:proofErr w:type="spellEnd"/>
      <w:r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melalui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counter </w:t>
      </w:r>
      <w:proofErr w:type="spellStart"/>
      <w:r w:rsidRPr="002A5042">
        <w:rPr>
          <w:rFonts w:ascii="Verdana" w:hAnsi="Verdana" w:cs="Arial"/>
          <w:sz w:val="14"/>
          <w:szCs w:val="14"/>
        </w:rPr>
        <w:t>pemasaran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, </w:t>
      </w:r>
      <w:proofErr w:type="spellStart"/>
      <w:r w:rsidRPr="002A5042">
        <w:rPr>
          <w:rFonts w:ascii="Verdana" w:hAnsi="Verdana" w:cs="Arial"/>
          <w:sz w:val="14"/>
          <w:szCs w:val="14"/>
        </w:rPr>
        <w:t>selambat-lambatnya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3 (</w:t>
      </w:r>
      <w:proofErr w:type="spellStart"/>
      <w:r w:rsidRPr="002A5042">
        <w:rPr>
          <w:rFonts w:ascii="Verdana" w:hAnsi="Verdana" w:cs="Arial"/>
          <w:sz w:val="14"/>
          <w:szCs w:val="14"/>
        </w:rPr>
        <w:t>tiga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) </w:t>
      </w:r>
      <w:proofErr w:type="spellStart"/>
      <w:proofErr w:type="gramStart"/>
      <w:r w:rsidRPr="002A5042">
        <w:rPr>
          <w:rFonts w:ascii="Verdana" w:hAnsi="Verdana" w:cs="Arial"/>
          <w:sz w:val="14"/>
          <w:szCs w:val="14"/>
        </w:rPr>
        <w:t>hari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 </w:t>
      </w:r>
      <w:proofErr w:type="spellStart"/>
      <w:r w:rsidRPr="002A5042">
        <w:rPr>
          <w:rFonts w:ascii="Verdana" w:hAnsi="Verdana" w:cs="Arial"/>
          <w:sz w:val="14"/>
          <w:szCs w:val="14"/>
        </w:rPr>
        <w:t>sejak</w:t>
      </w:r>
      <w:proofErr w:type="spellEnd"/>
      <w:proofErr w:type="gram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perubahan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alamat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tersebut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dilakukan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segala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akibat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yang </w:t>
      </w:r>
      <w:proofErr w:type="spellStart"/>
      <w:r w:rsidRPr="002A5042">
        <w:rPr>
          <w:rFonts w:ascii="Verdana" w:hAnsi="Verdana" w:cs="Arial"/>
          <w:sz w:val="14"/>
          <w:szCs w:val="14"/>
        </w:rPr>
        <w:t>timbul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atas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kelalaian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menginformasikan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perubahan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alamat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tersebut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menjadi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tanggung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jawab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r>
        <w:rPr>
          <w:rFonts w:ascii="Verdana" w:hAnsi="Verdana" w:cs="Arial"/>
          <w:sz w:val="14"/>
          <w:szCs w:val="14"/>
        </w:rPr>
        <w:t>PEMBELI</w:t>
      </w:r>
      <w:r w:rsidRPr="002A5042">
        <w:rPr>
          <w:rFonts w:ascii="Verdana" w:hAnsi="Verdana" w:cs="Arial"/>
          <w:sz w:val="14"/>
          <w:szCs w:val="14"/>
        </w:rPr>
        <w:t>.</w:t>
      </w:r>
      <w:r w:rsidRPr="002A5042">
        <w:rPr>
          <w:rFonts w:ascii="Verdana" w:hAnsi="Verdana" w:cs="Arial"/>
          <w:sz w:val="14"/>
          <w:szCs w:val="14"/>
        </w:rPr>
        <w:tab/>
      </w:r>
    </w:p>
    <w:p w:rsidR="005A0AB8" w:rsidRPr="002A5042" w:rsidRDefault="005A0AB8" w:rsidP="005A0AB8">
      <w:pPr>
        <w:spacing w:after="0" w:line="240" w:lineRule="auto"/>
        <w:ind w:firstLine="5040"/>
        <w:jc w:val="both"/>
        <w:rPr>
          <w:rFonts w:ascii="Verdana" w:hAnsi="Verdana" w:cs="Arial"/>
          <w:sz w:val="14"/>
          <w:szCs w:val="14"/>
        </w:rPr>
      </w:pPr>
    </w:p>
    <w:p w:rsidR="004A30B3" w:rsidRDefault="005A0AB8" w:rsidP="004A30B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14"/>
          <w:szCs w:val="14"/>
        </w:rPr>
      </w:pPr>
      <w:proofErr w:type="spellStart"/>
      <w:r w:rsidRPr="002A5042">
        <w:rPr>
          <w:rFonts w:ascii="Verdana" w:hAnsi="Verdana" w:cs="Arial"/>
          <w:sz w:val="14"/>
          <w:szCs w:val="14"/>
        </w:rPr>
        <w:t>Transaksi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pada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butir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1 di </w:t>
      </w:r>
      <w:proofErr w:type="spellStart"/>
      <w:r w:rsidRPr="002A5042">
        <w:rPr>
          <w:rFonts w:ascii="Verdana" w:hAnsi="Verdana" w:cs="Arial"/>
          <w:sz w:val="14"/>
          <w:szCs w:val="14"/>
        </w:rPr>
        <w:t>atas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belum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termasuk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biaya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Akta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jual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Beli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Biaya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Balik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Nama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, </w:t>
      </w:r>
      <w:proofErr w:type="spellStart"/>
      <w:r w:rsidRPr="002A5042">
        <w:rPr>
          <w:rFonts w:ascii="Verdana" w:hAnsi="Verdana" w:cs="Arial"/>
          <w:sz w:val="14"/>
          <w:szCs w:val="14"/>
        </w:rPr>
        <w:t>Biaya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Perolehan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Hak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Atas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Tanah </w:t>
      </w:r>
      <w:proofErr w:type="spellStart"/>
      <w:r w:rsidRPr="002A5042">
        <w:rPr>
          <w:rFonts w:ascii="Verdana" w:hAnsi="Verdana" w:cs="Arial"/>
          <w:sz w:val="14"/>
          <w:szCs w:val="14"/>
        </w:rPr>
        <w:t>dan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Bangunan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serta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biaya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lainya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sesuai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dengan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peraturan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yang </w:t>
      </w:r>
      <w:proofErr w:type="spellStart"/>
      <w:r w:rsidRPr="002A5042">
        <w:rPr>
          <w:rFonts w:ascii="Verdana" w:hAnsi="Verdana" w:cs="Arial"/>
          <w:sz w:val="14"/>
          <w:szCs w:val="14"/>
        </w:rPr>
        <w:t>berlaku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. </w:t>
      </w:r>
      <w:proofErr w:type="spellStart"/>
      <w:r w:rsidRPr="002A5042">
        <w:rPr>
          <w:rFonts w:ascii="Verdana" w:hAnsi="Verdana" w:cs="Arial"/>
          <w:sz w:val="14"/>
          <w:szCs w:val="14"/>
        </w:rPr>
        <w:t>Segala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kekurangan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biaya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antara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lain </w:t>
      </w:r>
      <w:proofErr w:type="spellStart"/>
      <w:r w:rsidRPr="002A5042">
        <w:rPr>
          <w:rFonts w:ascii="Verdana" w:hAnsi="Verdana" w:cs="Arial"/>
          <w:sz w:val="14"/>
          <w:szCs w:val="14"/>
        </w:rPr>
        <w:t>Akta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Jual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Beli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 (AJB) </w:t>
      </w:r>
      <w:proofErr w:type="spellStart"/>
      <w:r w:rsidRPr="002A5042">
        <w:rPr>
          <w:rFonts w:ascii="Verdana" w:hAnsi="Verdana" w:cs="Arial"/>
          <w:sz w:val="14"/>
          <w:szCs w:val="14"/>
        </w:rPr>
        <w:t>dan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Biaya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Balik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Nama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(BBN) , </w:t>
      </w:r>
      <w:proofErr w:type="spellStart"/>
      <w:r w:rsidRPr="002A5042">
        <w:rPr>
          <w:rFonts w:ascii="Verdana" w:hAnsi="Verdana" w:cs="Arial"/>
          <w:sz w:val="14"/>
          <w:szCs w:val="14"/>
        </w:rPr>
        <w:t>Biaya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Perolehan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Hak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Atas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Tanah </w:t>
      </w:r>
      <w:proofErr w:type="spellStart"/>
      <w:r w:rsidRPr="002A5042">
        <w:rPr>
          <w:rFonts w:ascii="Verdana" w:hAnsi="Verdana" w:cs="Arial"/>
          <w:sz w:val="14"/>
          <w:szCs w:val="14"/>
        </w:rPr>
        <w:t>serta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biaya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lainnya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yang </w:t>
      </w:r>
      <w:proofErr w:type="spellStart"/>
      <w:r w:rsidRPr="002A5042">
        <w:rPr>
          <w:rFonts w:ascii="Verdana" w:hAnsi="Verdana" w:cs="Arial"/>
          <w:sz w:val="14"/>
          <w:szCs w:val="14"/>
        </w:rPr>
        <w:t>mengalami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perubahan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/ </w:t>
      </w:r>
      <w:proofErr w:type="spellStart"/>
      <w:r w:rsidRPr="002A5042">
        <w:rPr>
          <w:rFonts w:ascii="Verdana" w:hAnsi="Verdana" w:cs="Arial"/>
          <w:sz w:val="14"/>
          <w:szCs w:val="14"/>
        </w:rPr>
        <w:t>atau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penyesuaian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akibat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peraturan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yang </w:t>
      </w:r>
      <w:proofErr w:type="spellStart"/>
      <w:r w:rsidRPr="002A5042">
        <w:rPr>
          <w:rFonts w:ascii="Verdana" w:hAnsi="Verdana" w:cs="Arial"/>
          <w:sz w:val="14"/>
          <w:szCs w:val="14"/>
        </w:rPr>
        <w:t>saat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ini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berlaku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maupun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yang </w:t>
      </w:r>
      <w:proofErr w:type="spellStart"/>
      <w:r w:rsidRPr="002A5042">
        <w:rPr>
          <w:rFonts w:ascii="Verdana" w:hAnsi="Verdana" w:cs="Arial"/>
          <w:sz w:val="14"/>
          <w:szCs w:val="14"/>
        </w:rPr>
        <w:t>timbul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dikemudian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hari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harus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dilunasi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selambat-lambatnya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30 (</w:t>
      </w:r>
      <w:proofErr w:type="spellStart"/>
      <w:r w:rsidRPr="002A5042">
        <w:rPr>
          <w:rFonts w:ascii="Verdana" w:hAnsi="Verdana" w:cs="Arial"/>
          <w:sz w:val="14"/>
          <w:szCs w:val="14"/>
        </w:rPr>
        <w:t>tiga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puluh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) </w:t>
      </w:r>
      <w:proofErr w:type="spellStart"/>
      <w:r w:rsidRPr="002A5042">
        <w:rPr>
          <w:rFonts w:ascii="Verdana" w:hAnsi="Verdana" w:cs="Arial"/>
          <w:sz w:val="14"/>
          <w:szCs w:val="14"/>
        </w:rPr>
        <w:t>hari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</w:t>
      </w:r>
      <w:proofErr w:type="spellStart"/>
      <w:r w:rsidRPr="002A5042">
        <w:rPr>
          <w:rFonts w:ascii="Verdana" w:hAnsi="Verdana" w:cs="Arial"/>
          <w:sz w:val="14"/>
          <w:szCs w:val="14"/>
        </w:rPr>
        <w:t>sebelum</w:t>
      </w:r>
      <w:proofErr w:type="spellEnd"/>
      <w:r w:rsidRPr="002A5042">
        <w:rPr>
          <w:rFonts w:ascii="Verdana" w:hAnsi="Verdana" w:cs="Arial"/>
          <w:sz w:val="14"/>
          <w:szCs w:val="14"/>
        </w:rPr>
        <w:t xml:space="preserve"> AJB </w:t>
      </w:r>
      <w:proofErr w:type="spellStart"/>
      <w:r w:rsidRPr="002A5042">
        <w:rPr>
          <w:rFonts w:ascii="Verdana" w:hAnsi="Verdana" w:cs="Arial"/>
          <w:sz w:val="14"/>
          <w:szCs w:val="14"/>
        </w:rPr>
        <w:t>ditandatangani</w:t>
      </w:r>
      <w:proofErr w:type="spellEnd"/>
      <w:r w:rsidRPr="002A5042">
        <w:rPr>
          <w:rFonts w:ascii="Verdana" w:hAnsi="Verdana" w:cs="Arial"/>
          <w:sz w:val="14"/>
          <w:szCs w:val="14"/>
        </w:rPr>
        <w:t>.</w:t>
      </w:r>
      <w:r w:rsidRPr="002A5042">
        <w:rPr>
          <w:rFonts w:ascii="Verdana" w:hAnsi="Verdana" w:cs="Arial"/>
          <w:sz w:val="14"/>
          <w:szCs w:val="14"/>
        </w:rPr>
        <w:tab/>
      </w:r>
    </w:p>
    <w:p w:rsidR="008D3D10" w:rsidRPr="008D3D10" w:rsidRDefault="008D3D10" w:rsidP="008D3D10">
      <w:pPr>
        <w:pStyle w:val="ListParagraph"/>
        <w:rPr>
          <w:rFonts w:ascii="Verdana" w:hAnsi="Verdana" w:cs="Arial"/>
          <w:sz w:val="14"/>
          <w:szCs w:val="14"/>
        </w:rPr>
      </w:pPr>
    </w:p>
    <w:p w:rsidR="008D3D10" w:rsidRDefault="008D3D10" w:rsidP="008D3D10">
      <w:pPr>
        <w:pStyle w:val="ListParagraph"/>
        <w:spacing w:after="0" w:line="240" w:lineRule="auto"/>
        <w:jc w:val="both"/>
        <w:rPr>
          <w:rFonts w:ascii="Verdana" w:hAnsi="Verdana" w:cs="Arial"/>
          <w:sz w:val="14"/>
          <w:szCs w:val="14"/>
        </w:rPr>
      </w:pPr>
    </w:p>
    <w:p w:rsidR="008D3D10" w:rsidRDefault="008D3D10" w:rsidP="008D3D10">
      <w:pPr>
        <w:pStyle w:val="ListParagraph"/>
        <w:spacing w:after="0" w:line="240" w:lineRule="auto"/>
        <w:jc w:val="both"/>
        <w:rPr>
          <w:rFonts w:ascii="Verdana" w:hAnsi="Verdana" w:cs="Arial"/>
          <w:sz w:val="14"/>
          <w:szCs w:val="14"/>
        </w:rPr>
      </w:pPr>
    </w:p>
    <w:p w:rsidR="008D3D10" w:rsidRDefault="008D3D10" w:rsidP="008D3D10">
      <w:pPr>
        <w:pStyle w:val="ListParagraph"/>
        <w:spacing w:after="0" w:line="240" w:lineRule="auto"/>
        <w:jc w:val="both"/>
        <w:rPr>
          <w:rFonts w:ascii="Verdana" w:hAnsi="Verdana" w:cs="Arial"/>
          <w:sz w:val="14"/>
          <w:szCs w:val="14"/>
        </w:rPr>
      </w:pPr>
    </w:p>
    <w:p w:rsidR="0008720F" w:rsidRDefault="0008720F" w:rsidP="008D3D10">
      <w:pPr>
        <w:pStyle w:val="ListParagraph"/>
        <w:spacing w:after="0" w:line="240" w:lineRule="auto"/>
        <w:jc w:val="both"/>
        <w:rPr>
          <w:rFonts w:ascii="Verdana" w:hAnsi="Verdana" w:cs="Arial"/>
          <w:sz w:val="14"/>
          <w:szCs w:val="14"/>
        </w:rPr>
      </w:pPr>
    </w:p>
    <w:p w:rsidR="0008720F" w:rsidRDefault="0008720F" w:rsidP="008D3D10">
      <w:pPr>
        <w:pStyle w:val="ListParagraph"/>
        <w:spacing w:after="0" w:line="240" w:lineRule="auto"/>
        <w:jc w:val="both"/>
        <w:rPr>
          <w:rFonts w:ascii="Verdana" w:hAnsi="Verdana" w:cs="Arial"/>
          <w:sz w:val="14"/>
          <w:szCs w:val="14"/>
        </w:rPr>
      </w:pPr>
    </w:p>
    <w:p w:rsidR="0008720F" w:rsidRDefault="0008720F" w:rsidP="008D3D10">
      <w:pPr>
        <w:pStyle w:val="ListParagraph"/>
        <w:spacing w:after="0" w:line="240" w:lineRule="auto"/>
        <w:jc w:val="both"/>
        <w:rPr>
          <w:rFonts w:ascii="Verdana" w:hAnsi="Verdana" w:cs="Arial"/>
          <w:sz w:val="14"/>
          <w:szCs w:val="14"/>
        </w:rPr>
      </w:pPr>
    </w:p>
    <w:p w:rsidR="0008720F" w:rsidRDefault="0008720F" w:rsidP="008D3D10">
      <w:pPr>
        <w:pStyle w:val="ListParagraph"/>
        <w:spacing w:after="0" w:line="240" w:lineRule="auto"/>
        <w:jc w:val="both"/>
        <w:rPr>
          <w:rFonts w:ascii="Verdana" w:hAnsi="Verdana" w:cs="Arial"/>
          <w:sz w:val="14"/>
          <w:szCs w:val="14"/>
        </w:rPr>
      </w:pPr>
    </w:p>
    <w:p w:rsidR="002B4AAE" w:rsidRDefault="002B4AAE" w:rsidP="008D3D10">
      <w:pPr>
        <w:pStyle w:val="ListParagraph"/>
        <w:spacing w:after="0" w:line="240" w:lineRule="auto"/>
        <w:jc w:val="both"/>
        <w:rPr>
          <w:rFonts w:ascii="Verdana" w:hAnsi="Verdana" w:cs="Arial"/>
          <w:sz w:val="14"/>
          <w:szCs w:val="14"/>
        </w:rPr>
      </w:pPr>
    </w:p>
    <w:p w:rsidR="002B4AAE" w:rsidRDefault="002B4AAE" w:rsidP="008D3D10">
      <w:pPr>
        <w:pStyle w:val="ListParagraph"/>
        <w:spacing w:after="0" w:line="240" w:lineRule="auto"/>
        <w:jc w:val="both"/>
        <w:rPr>
          <w:rFonts w:ascii="Verdana" w:hAnsi="Verdana" w:cs="Arial"/>
          <w:sz w:val="14"/>
          <w:szCs w:val="14"/>
        </w:rPr>
      </w:pPr>
    </w:p>
    <w:p w:rsidR="008D3D10" w:rsidRPr="004A30B3" w:rsidRDefault="008D3D10" w:rsidP="008D3D10">
      <w:pPr>
        <w:pStyle w:val="ListParagraph"/>
        <w:spacing w:after="0" w:line="240" w:lineRule="auto"/>
        <w:jc w:val="both"/>
        <w:rPr>
          <w:rFonts w:ascii="Verdana" w:hAnsi="Verdana" w:cs="Arial"/>
          <w:sz w:val="14"/>
          <w:szCs w:val="14"/>
        </w:rPr>
      </w:pPr>
    </w:p>
    <w:tbl>
      <w:tblPr>
        <w:tblW w:w="9360" w:type="dxa"/>
        <w:tblInd w:w="468" w:type="dxa"/>
        <w:tblLook w:val="01E0" w:firstRow="1" w:lastRow="1" w:firstColumn="1" w:lastColumn="1" w:noHBand="0" w:noVBand="0"/>
      </w:tblPr>
      <w:tblGrid>
        <w:gridCol w:w="4968"/>
        <w:gridCol w:w="4392"/>
      </w:tblGrid>
      <w:tr w:rsidR="005A0AB8" w:rsidRPr="00B315E5" w:rsidTr="005A0AB8">
        <w:tc>
          <w:tcPr>
            <w:tcW w:w="4968" w:type="dxa"/>
            <w:shd w:val="clear" w:color="auto" w:fill="auto"/>
          </w:tcPr>
          <w:p w:rsidR="005A0AB8" w:rsidRPr="006650C3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color w:val="FFFFFF"/>
                <w:sz w:val="15"/>
                <w:szCs w:val="15"/>
              </w:rPr>
            </w:pPr>
          </w:p>
        </w:tc>
        <w:tc>
          <w:tcPr>
            <w:tcW w:w="4392" w:type="dxa"/>
            <w:shd w:val="clear" w:color="auto" w:fill="auto"/>
          </w:tcPr>
          <w:p w:rsidR="005A0AB8" w:rsidRPr="006650C3" w:rsidRDefault="005A0AB8" w:rsidP="008E53B6">
            <w:pPr>
              <w:spacing w:after="0" w:line="240" w:lineRule="auto"/>
              <w:jc w:val="center"/>
              <w:rPr>
                <w:rFonts w:ascii="Verdana" w:hAnsi="Verdana" w:cs="Arial"/>
                <w:sz w:val="15"/>
                <w:szCs w:val="15"/>
              </w:rPr>
            </w:pPr>
            <w:proofErr w:type="spellStart"/>
            <w:r w:rsidRPr="005A0AB8">
              <w:rPr>
                <w:rFonts w:ascii="Verdana" w:hAnsi="Verdana" w:cs="Arial"/>
                <w:sz w:val="15"/>
                <w:szCs w:val="15"/>
              </w:rPr>
              <w:t>Tangerang</w:t>
            </w:r>
            <w:proofErr w:type="spellEnd"/>
            <w:r w:rsidRPr="005A0AB8">
              <w:rPr>
                <w:rFonts w:ascii="Verdana" w:hAnsi="Verdana" w:cs="Arial"/>
                <w:sz w:val="15"/>
                <w:szCs w:val="15"/>
              </w:rPr>
              <w:t xml:space="preserve">, </w:t>
            </w:r>
            <w:r w:rsidR="00B47A4D">
              <w:rPr>
                <w:rFonts w:ascii="Verdana" w:hAnsi="Verdana" w:cs="Arial"/>
                <w:sz w:val="15"/>
                <w:szCs w:val="15"/>
              </w:rPr>
              <w:t>{</w:t>
            </w:r>
            <w:proofErr w:type="spellStart"/>
            <w:r w:rsidR="008E53B6">
              <w:rPr>
                <w:rFonts w:ascii="Verdana" w:hAnsi="Verdana" w:cs="Arial"/>
                <w:sz w:val="15"/>
                <w:szCs w:val="15"/>
              </w:rPr>
              <w:t>tanggal_spp</w:t>
            </w:r>
            <w:proofErr w:type="spellEnd"/>
            <w:r w:rsidR="00ED5B67">
              <w:rPr>
                <w:rFonts w:ascii="Verdana" w:hAnsi="Verdana" w:cs="Arial"/>
                <w:sz w:val="15"/>
                <w:szCs w:val="15"/>
              </w:rPr>
              <w:t>}</w:t>
            </w:r>
          </w:p>
        </w:tc>
      </w:tr>
      <w:tr w:rsidR="005A0AB8" w:rsidRPr="00B315E5" w:rsidTr="005A0AB8">
        <w:tc>
          <w:tcPr>
            <w:tcW w:w="4968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color w:val="FFFFFF"/>
                <w:sz w:val="15"/>
                <w:szCs w:val="15"/>
              </w:rPr>
            </w:pPr>
          </w:p>
        </w:tc>
        <w:tc>
          <w:tcPr>
            <w:tcW w:w="4392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both"/>
              <w:rPr>
                <w:rFonts w:ascii="Verdana" w:hAnsi="Verdana" w:cs="Arial"/>
                <w:sz w:val="15"/>
                <w:szCs w:val="15"/>
              </w:rPr>
            </w:pPr>
          </w:p>
        </w:tc>
      </w:tr>
      <w:tr w:rsidR="005A0AB8" w:rsidRPr="00B315E5" w:rsidTr="005A0AB8">
        <w:tc>
          <w:tcPr>
            <w:tcW w:w="4968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color w:val="FFFFFF"/>
                <w:sz w:val="15"/>
                <w:szCs w:val="15"/>
              </w:rPr>
            </w:pPr>
            <w:proofErr w:type="spellStart"/>
            <w:r w:rsidRPr="00B315E5">
              <w:rPr>
                <w:rFonts w:ascii="Verdana" w:hAnsi="Verdana" w:cs="Arial"/>
                <w:color w:val="FFFFFF"/>
                <w:sz w:val="15"/>
                <w:szCs w:val="15"/>
              </w:rPr>
              <w:t>Menyetujui</w:t>
            </w:r>
            <w:proofErr w:type="spellEnd"/>
            <w:r w:rsidRPr="00B315E5">
              <w:rPr>
                <w:rFonts w:ascii="Verdana" w:hAnsi="Verdana" w:cs="Arial"/>
                <w:color w:val="FFFFFF"/>
                <w:sz w:val="15"/>
                <w:szCs w:val="15"/>
              </w:rPr>
              <w:t>,</w:t>
            </w:r>
          </w:p>
        </w:tc>
        <w:tc>
          <w:tcPr>
            <w:tcW w:w="4392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color w:val="FFFFFF"/>
                <w:sz w:val="15"/>
                <w:szCs w:val="15"/>
              </w:rPr>
            </w:pPr>
            <w:proofErr w:type="spellStart"/>
            <w:r w:rsidRPr="00B315E5">
              <w:rPr>
                <w:rFonts w:ascii="Verdana" w:hAnsi="Verdana" w:cs="Arial"/>
                <w:color w:val="FFFFFF"/>
                <w:sz w:val="15"/>
                <w:szCs w:val="15"/>
              </w:rPr>
              <w:t>Mengetahui</w:t>
            </w:r>
            <w:proofErr w:type="spellEnd"/>
            <w:r w:rsidRPr="00B315E5">
              <w:rPr>
                <w:rFonts w:ascii="Verdana" w:hAnsi="Verdana" w:cs="Arial"/>
                <w:color w:val="FFFFFF"/>
                <w:sz w:val="15"/>
                <w:szCs w:val="15"/>
              </w:rPr>
              <w:t>,</w:t>
            </w:r>
          </w:p>
        </w:tc>
      </w:tr>
      <w:tr w:rsidR="005A0AB8" w:rsidRPr="00B315E5" w:rsidTr="005A0AB8">
        <w:tc>
          <w:tcPr>
            <w:tcW w:w="4968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color w:val="FFFFFF"/>
                <w:sz w:val="15"/>
                <w:szCs w:val="15"/>
              </w:rPr>
            </w:pPr>
          </w:p>
        </w:tc>
        <w:tc>
          <w:tcPr>
            <w:tcW w:w="4392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5"/>
                <w:szCs w:val="15"/>
              </w:rPr>
            </w:pPr>
          </w:p>
        </w:tc>
      </w:tr>
      <w:tr w:rsidR="005A0AB8" w:rsidRPr="00B315E5" w:rsidTr="005A0AB8">
        <w:tc>
          <w:tcPr>
            <w:tcW w:w="4968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color w:val="FFFFFF"/>
                <w:sz w:val="15"/>
                <w:szCs w:val="15"/>
              </w:rPr>
            </w:pPr>
          </w:p>
        </w:tc>
        <w:tc>
          <w:tcPr>
            <w:tcW w:w="4392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5"/>
                <w:szCs w:val="15"/>
              </w:rPr>
            </w:pPr>
          </w:p>
        </w:tc>
      </w:tr>
      <w:tr w:rsidR="005A0AB8" w:rsidRPr="00B315E5" w:rsidTr="005A0AB8">
        <w:tc>
          <w:tcPr>
            <w:tcW w:w="4968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color w:val="FFFFFF"/>
                <w:sz w:val="15"/>
                <w:szCs w:val="15"/>
              </w:rPr>
            </w:pPr>
          </w:p>
        </w:tc>
        <w:tc>
          <w:tcPr>
            <w:tcW w:w="4392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5"/>
                <w:szCs w:val="15"/>
              </w:rPr>
            </w:pPr>
          </w:p>
        </w:tc>
      </w:tr>
      <w:tr w:rsidR="005A0AB8" w:rsidRPr="00B315E5" w:rsidTr="005A0AB8">
        <w:tc>
          <w:tcPr>
            <w:tcW w:w="4968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color w:val="FFFFFF"/>
                <w:sz w:val="15"/>
                <w:szCs w:val="15"/>
              </w:rPr>
            </w:pPr>
          </w:p>
        </w:tc>
        <w:tc>
          <w:tcPr>
            <w:tcW w:w="4392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5"/>
                <w:szCs w:val="15"/>
              </w:rPr>
            </w:pPr>
          </w:p>
        </w:tc>
      </w:tr>
      <w:tr w:rsidR="005A0AB8" w:rsidRPr="00B315E5" w:rsidTr="005A0AB8">
        <w:tc>
          <w:tcPr>
            <w:tcW w:w="4968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color w:val="FFFFFF"/>
                <w:sz w:val="15"/>
                <w:szCs w:val="15"/>
              </w:rPr>
            </w:pPr>
          </w:p>
        </w:tc>
        <w:tc>
          <w:tcPr>
            <w:tcW w:w="4392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5"/>
                <w:szCs w:val="15"/>
              </w:rPr>
            </w:pPr>
          </w:p>
        </w:tc>
      </w:tr>
      <w:tr w:rsidR="005A0AB8" w:rsidRPr="00B315E5" w:rsidTr="005A0AB8">
        <w:tc>
          <w:tcPr>
            <w:tcW w:w="4968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color w:val="FFFFFF"/>
                <w:sz w:val="15"/>
                <w:szCs w:val="15"/>
              </w:rPr>
            </w:pPr>
          </w:p>
        </w:tc>
        <w:tc>
          <w:tcPr>
            <w:tcW w:w="4392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5"/>
                <w:szCs w:val="15"/>
              </w:rPr>
            </w:pPr>
          </w:p>
        </w:tc>
      </w:tr>
      <w:tr w:rsidR="005A0AB8" w:rsidRPr="00B315E5" w:rsidTr="005A0AB8">
        <w:tc>
          <w:tcPr>
            <w:tcW w:w="4968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color w:val="FFFFFF"/>
                <w:sz w:val="15"/>
                <w:szCs w:val="15"/>
              </w:rPr>
            </w:pPr>
          </w:p>
        </w:tc>
        <w:tc>
          <w:tcPr>
            <w:tcW w:w="4392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5"/>
                <w:szCs w:val="15"/>
              </w:rPr>
            </w:pPr>
          </w:p>
        </w:tc>
      </w:tr>
      <w:tr w:rsidR="005A0AB8" w:rsidRPr="00B315E5" w:rsidTr="005A0AB8">
        <w:tc>
          <w:tcPr>
            <w:tcW w:w="4968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color w:val="FFFFFF"/>
                <w:sz w:val="15"/>
                <w:szCs w:val="15"/>
              </w:rPr>
            </w:pPr>
          </w:p>
        </w:tc>
        <w:tc>
          <w:tcPr>
            <w:tcW w:w="4392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5"/>
                <w:szCs w:val="15"/>
              </w:rPr>
            </w:pPr>
          </w:p>
        </w:tc>
      </w:tr>
      <w:tr w:rsidR="005A0AB8" w:rsidRPr="00B315E5" w:rsidTr="005A0AB8">
        <w:tc>
          <w:tcPr>
            <w:tcW w:w="4968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color w:val="FFFFFF"/>
                <w:sz w:val="15"/>
                <w:szCs w:val="15"/>
              </w:rPr>
            </w:pPr>
          </w:p>
        </w:tc>
        <w:tc>
          <w:tcPr>
            <w:tcW w:w="4392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5"/>
                <w:szCs w:val="15"/>
              </w:rPr>
            </w:pPr>
          </w:p>
        </w:tc>
      </w:tr>
      <w:tr w:rsidR="005A0AB8" w:rsidRPr="00B315E5" w:rsidTr="005A0AB8">
        <w:tc>
          <w:tcPr>
            <w:tcW w:w="4968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b/>
                <w:color w:val="FFFFFF"/>
                <w:sz w:val="15"/>
                <w:szCs w:val="15"/>
              </w:rPr>
            </w:pPr>
            <w:r w:rsidRPr="00B315E5">
              <w:rPr>
                <w:rFonts w:ascii="Verdana" w:hAnsi="Verdana" w:cs="Arial"/>
                <w:b/>
                <w:color w:val="FFFFFF"/>
                <w:sz w:val="15"/>
                <w:szCs w:val="15"/>
                <w:lang w:val="id-ID"/>
              </w:rPr>
              <w:t>G. Edward Sugijanto, ST. MT.</w:t>
            </w:r>
          </w:p>
        </w:tc>
        <w:tc>
          <w:tcPr>
            <w:tcW w:w="4392" w:type="dxa"/>
            <w:shd w:val="clear" w:color="auto" w:fill="auto"/>
          </w:tcPr>
          <w:p w:rsidR="005A0AB8" w:rsidRPr="006650C3" w:rsidRDefault="00B47A4D" w:rsidP="00ED5B67">
            <w:pPr>
              <w:spacing w:after="0" w:line="240" w:lineRule="auto"/>
              <w:jc w:val="center"/>
              <w:rPr>
                <w:rFonts w:ascii="Verdana" w:hAnsi="Verdana" w:cs="Arial"/>
                <w:b/>
                <w:sz w:val="15"/>
                <w:szCs w:val="15"/>
              </w:rPr>
            </w:pPr>
            <w:r>
              <w:rPr>
                <w:rFonts w:ascii="Verdana" w:hAnsi="Verdana" w:cs="Arial"/>
                <w:b/>
                <w:sz w:val="15"/>
                <w:szCs w:val="15"/>
              </w:rPr>
              <w:t>{</w:t>
            </w:r>
            <w:proofErr w:type="spellStart"/>
            <w:r w:rsidR="006D0025">
              <w:rPr>
                <w:rFonts w:ascii="Verdana" w:hAnsi="Verdana" w:cs="Arial"/>
                <w:b/>
                <w:sz w:val="15"/>
                <w:szCs w:val="15"/>
              </w:rPr>
              <w:t>nama</w:t>
            </w:r>
            <w:proofErr w:type="spellEnd"/>
            <w:r w:rsidR="00ED5B67">
              <w:rPr>
                <w:rFonts w:ascii="Verdana" w:hAnsi="Verdana" w:cs="Arial"/>
                <w:b/>
                <w:sz w:val="15"/>
                <w:szCs w:val="15"/>
              </w:rPr>
              <w:t>}</w:t>
            </w:r>
          </w:p>
        </w:tc>
      </w:tr>
      <w:tr w:rsidR="005A0AB8" w:rsidRPr="00B315E5" w:rsidTr="005A0AB8">
        <w:tc>
          <w:tcPr>
            <w:tcW w:w="4968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color w:val="FFFFFF"/>
                <w:sz w:val="15"/>
                <w:szCs w:val="15"/>
              </w:rPr>
            </w:pPr>
          </w:p>
        </w:tc>
        <w:tc>
          <w:tcPr>
            <w:tcW w:w="4392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5"/>
                <w:szCs w:val="15"/>
              </w:rPr>
            </w:pPr>
          </w:p>
        </w:tc>
      </w:tr>
      <w:tr w:rsidR="005A0AB8" w:rsidRPr="00B315E5" w:rsidTr="005A0AB8">
        <w:tc>
          <w:tcPr>
            <w:tcW w:w="4968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color w:val="FFFFFF"/>
                <w:sz w:val="15"/>
                <w:szCs w:val="15"/>
              </w:rPr>
            </w:pPr>
          </w:p>
        </w:tc>
        <w:tc>
          <w:tcPr>
            <w:tcW w:w="4392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5"/>
                <w:szCs w:val="15"/>
              </w:rPr>
            </w:pPr>
          </w:p>
        </w:tc>
      </w:tr>
      <w:tr w:rsidR="005A0AB8" w:rsidRPr="00B315E5" w:rsidTr="005A0AB8">
        <w:tc>
          <w:tcPr>
            <w:tcW w:w="4968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color w:val="FFFFFF"/>
                <w:sz w:val="15"/>
                <w:szCs w:val="15"/>
              </w:rPr>
            </w:pPr>
          </w:p>
        </w:tc>
        <w:tc>
          <w:tcPr>
            <w:tcW w:w="4392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5"/>
                <w:szCs w:val="15"/>
              </w:rPr>
            </w:pPr>
          </w:p>
        </w:tc>
      </w:tr>
      <w:tr w:rsidR="005A0AB8" w:rsidRPr="00B315E5" w:rsidTr="005A0AB8">
        <w:tc>
          <w:tcPr>
            <w:tcW w:w="4968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color w:val="FFFFFF"/>
                <w:sz w:val="15"/>
                <w:szCs w:val="15"/>
              </w:rPr>
            </w:pPr>
          </w:p>
        </w:tc>
        <w:tc>
          <w:tcPr>
            <w:tcW w:w="4392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5"/>
                <w:szCs w:val="15"/>
              </w:rPr>
            </w:pPr>
          </w:p>
        </w:tc>
      </w:tr>
      <w:tr w:rsidR="005A0AB8" w:rsidRPr="00B315E5" w:rsidTr="005A0AB8">
        <w:tc>
          <w:tcPr>
            <w:tcW w:w="4968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color w:val="FFFFFF"/>
                <w:sz w:val="15"/>
                <w:szCs w:val="15"/>
              </w:rPr>
            </w:pPr>
          </w:p>
        </w:tc>
        <w:tc>
          <w:tcPr>
            <w:tcW w:w="4392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5"/>
                <w:szCs w:val="15"/>
              </w:rPr>
            </w:pPr>
          </w:p>
        </w:tc>
      </w:tr>
      <w:tr w:rsidR="005A0AB8" w:rsidRPr="00B315E5" w:rsidTr="005A0AB8">
        <w:tc>
          <w:tcPr>
            <w:tcW w:w="4968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color w:val="FFFFFF"/>
                <w:sz w:val="15"/>
                <w:szCs w:val="15"/>
              </w:rPr>
            </w:pPr>
          </w:p>
        </w:tc>
        <w:tc>
          <w:tcPr>
            <w:tcW w:w="4392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5"/>
                <w:szCs w:val="15"/>
              </w:rPr>
            </w:pPr>
          </w:p>
        </w:tc>
      </w:tr>
      <w:tr w:rsidR="005A0AB8" w:rsidRPr="00B315E5" w:rsidTr="005A0AB8">
        <w:tc>
          <w:tcPr>
            <w:tcW w:w="4968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color w:val="FFFFFF"/>
                <w:sz w:val="15"/>
                <w:szCs w:val="15"/>
              </w:rPr>
            </w:pPr>
          </w:p>
        </w:tc>
        <w:tc>
          <w:tcPr>
            <w:tcW w:w="4392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5"/>
                <w:szCs w:val="15"/>
              </w:rPr>
            </w:pPr>
          </w:p>
        </w:tc>
      </w:tr>
      <w:tr w:rsidR="005A0AB8" w:rsidRPr="00B315E5" w:rsidTr="005A0AB8">
        <w:tc>
          <w:tcPr>
            <w:tcW w:w="4968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color w:val="FFFFFF"/>
                <w:sz w:val="15"/>
                <w:szCs w:val="15"/>
              </w:rPr>
            </w:pPr>
          </w:p>
        </w:tc>
        <w:tc>
          <w:tcPr>
            <w:tcW w:w="4392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5"/>
                <w:szCs w:val="15"/>
              </w:rPr>
            </w:pPr>
          </w:p>
        </w:tc>
      </w:tr>
      <w:tr w:rsidR="005A0AB8" w:rsidRPr="00B315E5" w:rsidTr="005A0AB8">
        <w:tc>
          <w:tcPr>
            <w:tcW w:w="4968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color w:val="FFFFFF"/>
                <w:sz w:val="15"/>
                <w:szCs w:val="15"/>
              </w:rPr>
            </w:pPr>
          </w:p>
        </w:tc>
        <w:tc>
          <w:tcPr>
            <w:tcW w:w="4392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sz w:val="15"/>
                <w:szCs w:val="15"/>
              </w:rPr>
            </w:pPr>
          </w:p>
        </w:tc>
      </w:tr>
      <w:tr w:rsidR="005A0AB8" w:rsidRPr="00B315E5" w:rsidTr="005A0AB8">
        <w:tc>
          <w:tcPr>
            <w:tcW w:w="4968" w:type="dxa"/>
            <w:shd w:val="clear" w:color="auto" w:fill="auto"/>
          </w:tcPr>
          <w:p w:rsidR="005A0AB8" w:rsidRPr="00B315E5" w:rsidRDefault="005A0AB8" w:rsidP="005A0AB8">
            <w:pPr>
              <w:spacing w:after="0" w:line="240" w:lineRule="auto"/>
              <w:jc w:val="center"/>
              <w:rPr>
                <w:rFonts w:ascii="Verdana" w:hAnsi="Verdana" w:cs="Arial"/>
                <w:color w:val="FFFFFF"/>
                <w:sz w:val="15"/>
                <w:szCs w:val="15"/>
              </w:rPr>
            </w:pPr>
          </w:p>
        </w:tc>
        <w:tc>
          <w:tcPr>
            <w:tcW w:w="4392" w:type="dxa"/>
            <w:shd w:val="clear" w:color="auto" w:fill="auto"/>
          </w:tcPr>
          <w:p w:rsidR="005A0AB8" w:rsidRPr="006650C3" w:rsidRDefault="00B47A4D" w:rsidP="00ED5B67">
            <w:pPr>
              <w:spacing w:after="0" w:line="240" w:lineRule="auto"/>
              <w:jc w:val="center"/>
              <w:rPr>
                <w:rFonts w:ascii="Verdana" w:hAnsi="Verdana" w:cs="Arial"/>
                <w:b/>
                <w:sz w:val="15"/>
                <w:szCs w:val="15"/>
              </w:rPr>
            </w:pPr>
            <w:r>
              <w:rPr>
                <w:rFonts w:ascii="Verdana" w:hAnsi="Verdana" w:cs="Arial"/>
                <w:b/>
                <w:sz w:val="15"/>
                <w:szCs w:val="15"/>
              </w:rPr>
              <w:t>{</w:t>
            </w:r>
            <w:proofErr w:type="spellStart"/>
            <w:r w:rsidR="006D0025">
              <w:rPr>
                <w:rFonts w:ascii="Verdana" w:hAnsi="Verdana" w:cs="Arial"/>
                <w:b/>
                <w:sz w:val="15"/>
                <w:szCs w:val="15"/>
              </w:rPr>
              <w:t>nama_suami_istri</w:t>
            </w:r>
            <w:proofErr w:type="spellEnd"/>
            <w:r w:rsidR="00447BEF">
              <w:rPr>
                <w:rFonts w:ascii="Verdana" w:hAnsi="Verdana" w:cs="Arial"/>
                <w:b/>
                <w:sz w:val="15"/>
                <w:szCs w:val="15"/>
              </w:rPr>
              <w:t>}</w:t>
            </w:r>
          </w:p>
        </w:tc>
      </w:tr>
    </w:tbl>
    <w:p w:rsidR="00AD11E6" w:rsidRPr="008D3D10" w:rsidRDefault="00AD11E6" w:rsidP="008D3D10">
      <w:pPr>
        <w:spacing w:after="0" w:line="240" w:lineRule="auto"/>
        <w:jc w:val="both"/>
        <w:rPr>
          <w:rFonts w:ascii="Verdana" w:hAnsi="Verdana" w:cs="Arial"/>
          <w:sz w:val="15"/>
          <w:szCs w:val="15"/>
        </w:rPr>
      </w:pPr>
    </w:p>
    <w:sectPr w:rsidR="00AD11E6" w:rsidRPr="008D3D10" w:rsidSect="005A0AB8">
      <w:pgSz w:w="11909" w:h="16834" w:code="9"/>
      <w:pgMar w:top="360" w:right="1109" w:bottom="547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405A7"/>
    <w:multiLevelType w:val="hybridMultilevel"/>
    <w:tmpl w:val="214009F0"/>
    <w:lvl w:ilvl="0" w:tplc="A1688FFE">
      <w:start w:val="2"/>
      <w:numFmt w:val="decimal"/>
      <w:lvlText w:val="%1"/>
      <w:lvlJc w:val="left"/>
      <w:pPr>
        <w:ind w:left="720" w:hanging="360"/>
      </w:pPr>
      <w:rPr>
        <w:rFonts w:hint="default"/>
        <w:sz w:val="14"/>
        <w:szCs w:val="1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664809"/>
    <w:multiLevelType w:val="hybridMultilevel"/>
    <w:tmpl w:val="5AF4BF42"/>
    <w:lvl w:ilvl="0" w:tplc="EEB6546A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AB8"/>
    <w:rsid w:val="0008720F"/>
    <w:rsid w:val="0009654F"/>
    <w:rsid w:val="000A3984"/>
    <w:rsid w:val="0013473A"/>
    <w:rsid w:val="001769AA"/>
    <w:rsid w:val="001A59F3"/>
    <w:rsid w:val="001E295F"/>
    <w:rsid w:val="001F37F4"/>
    <w:rsid w:val="00267A4B"/>
    <w:rsid w:val="002B4AAE"/>
    <w:rsid w:val="002B72F6"/>
    <w:rsid w:val="00313272"/>
    <w:rsid w:val="003B4947"/>
    <w:rsid w:val="00447BEF"/>
    <w:rsid w:val="004A30B3"/>
    <w:rsid w:val="00562B2D"/>
    <w:rsid w:val="005A0AB8"/>
    <w:rsid w:val="005C011B"/>
    <w:rsid w:val="005D6CB8"/>
    <w:rsid w:val="005F6613"/>
    <w:rsid w:val="006B4150"/>
    <w:rsid w:val="006D0025"/>
    <w:rsid w:val="006F2243"/>
    <w:rsid w:val="00785594"/>
    <w:rsid w:val="007A3555"/>
    <w:rsid w:val="007D2B01"/>
    <w:rsid w:val="007E4C58"/>
    <w:rsid w:val="00836EE7"/>
    <w:rsid w:val="00850882"/>
    <w:rsid w:val="008D2204"/>
    <w:rsid w:val="008D3D10"/>
    <w:rsid w:val="008E53B6"/>
    <w:rsid w:val="00932186"/>
    <w:rsid w:val="009B33EF"/>
    <w:rsid w:val="00A250B5"/>
    <w:rsid w:val="00A477A0"/>
    <w:rsid w:val="00A50B88"/>
    <w:rsid w:val="00AD11E6"/>
    <w:rsid w:val="00B47A4D"/>
    <w:rsid w:val="00BA619B"/>
    <w:rsid w:val="00BB6925"/>
    <w:rsid w:val="00BB7F52"/>
    <w:rsid w:val="00BC505D"/>
    <w:rsid w:val="00C279FB"/>
    <w:rsid w:val="00DE1564"/>
    <w:rsid w:val="00DF190C"/>
    <w:rsid w:val="00E87D01"/>
    <w:rsid w:val="00E97D9F"/>
    <w:rsid w:val="00ED5B67"/>
    <w:rsid w:val="00FD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AB8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A0AB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A0AB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AB8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A0AB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A0AB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</dc:creator>
  <cp:keywords/>
  <dc:description/>
  <cp:lastModifiedBy>way</cp:lastModifiedBy>
  <cp:revision>39</cp:revision>
  <dcterms:created xsi:type="dcterms:W3CDTF">2015-06-16T03:17:00Z</dcterms:created>
  <dcterms:modified xsi:type="dcterms:W3CDTF">2015-06-24T05:17:00Z</dcterms:modified>
</cp:coreProperties>
</file>